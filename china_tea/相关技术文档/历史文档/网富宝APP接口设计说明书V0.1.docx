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314E6C">
      <w:pPr>
        <w:jc w:val="center"/>
        <w:rPr>
          <w:rFonts w:ascii="黑体" w:eastAsia="黑体"/>
          <w:sz w:val="44"/>
          <w:szCs w:val="44"/>
        </w:rPr>
      </w:pPr>
      <w:del w:id="0" w:author="jiefang chen" w:date="2016-04-20T16:51:00Z">
        <w:r w:rsidDel="0009078B">
          <w:rPr>
            <w:rFonts w:ascii="黑体" w:eastAsia="黑体" w:hint="eastAsia"/>
            <w:sz w:val="44"/>
            <w:szCs w:val="44"/>
          </w:rPr>
          <w:delText>ENN-新奥能源物资电子交易平台</w:delText>
        </w:r>
      </w:del>
      <w:ins w:id="1" w:author="jiefang chen" w:date="2016-04-20T16:51:00Z">
        <w:r w:rsidR="0009078B">
          <w:rPr>
            <w:rFonts w:ascii="黑体" w:eastAsia="黑体" w:hint="eastAsia"/>
            <w:sz w:val="44"/>
            <w:szCs w:val="44"/>
          </w:rPr>
          <w:t>网富宝</w:t>
        </w:r>
      </w:ins>
    </w:p>
    <w:p w:rsidR="00FF506D" w:rsidRDefault="00314E6C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jc w:val="center"/>
        <w:rPr>
          <w:rFonts w:ascii="黑体" w:eastAsia="黑体"/>
          <w:sz w:val="44"/>
          <w:szCs w:val="44"/>
        </w:rPr>
      </w:pPr>
    </w:p>
    <w:p w:rsidR="00FF506D" w:rsidRDefault="00FF506D">
      <w:pPr>
        <w:spacing w:line="360" w:lineRule="auto"/>
        <w:jc w:val="center"/>
        <w:rPr>
          <w:rFonts w:ascii="黑体" w:eastAsia="黑体"/>
          <w:sz w:val="36"/>
        </w:rPr>
      </w:pPr>
    </w:p>
    <w:p w:rsidR="00FF506D" w:rsidRDefault="00FF506D">
      <w:pPr>
        <w:spacing w:line="360" w:lineRule="auto"/>
        <w:jc w:val="center"/>
        <w:rPr>
          <w:rFonts w:ascii="黑体" w:eastAsia="黑体"/>
          <w:sz w:val="36"/>
        </w:rPr>
      </w:pPr>
    </w:p>
    <w:p w:rsidR="00FF506D" w:rsidRDefault="00FF506D">
      <w:pPr>
        <w:spacing w:line="360" w:lineRule="auto"/>
        <w:jc w:val="center"/>
        <w:rPr>
          <w:rFonts w:ascii="黑体" w:eastAsia="黑体"/>
          <w:sz w:val="36"/>
        </w:rPr>
      </w:pPr>
    </w:p>
    <w:p w:rsidR="00FF506D" w:rsidRDefault="00FF506D">
      <w:pPr>
        <w:spacing w:line="360" w:lineRule="auto"/>
        <w:jc w:val="center"/>
        <w:rPr>
          <w:rFonts w:ascii="黑体" w:eastAsia="黑体"/>
          <w:sz w:val="36"/>
        </w:rPr>
      </w:pPr>
    </w:p>
    <w:p w:rsidR="00FF506D" w:rsidRDefault="00FF506D">
      <w:pPr>
        <w:spacing w:line="360" w:lineRule="auto"/>
        <w:jc w:val="center"/>
        <w:rPr>
          <w:rFonts w:ascii="黑体" w:eastAsia="黑体"/>
          <w:sz w:val="36"/>
        </w:rPr>
      </w:pPr>
    </w:p>
    <w:p w:rsidR="00FF506D" w:rsidRDefault="00FF506D">
      <w:pPr>
        <w:jc w:val="center"/>
        <w:rPr>
          <w:rFonts w:ascii="黑体" w:eastAsia="黑体"/>
          <w:b/>
          <w:sz w:val="30"/>
          <w:szCs w:val="30"/>
        </w:rPr>
      </w:pPr>
    </w:p>
    <w:p w:rsidR="00FF506D" w:rsidRDefault="00314E6C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del w:id="2" w:author="jiefang chen" w:date="2016-04-20T16:50:00Z">
        <w:r w:rsidDel="0009078B">
          <w:rPr>
            <w:rFonts w:ascii="黑体" w:eastAsia="黑体" w:hint="eastAsia"/>
            <w:sz w:val="36"/>
          </w:rPr>
          <w:delText>朗新科技（中</w:delText>
        </w:r>
        <w:r w:rsidDel="0009078B">
          <w:rPr>
            <w:rFonts w:ascii="黑体" w:eastAsia="黑体"/>
            <w:sz w:val="36"/>
          </w:rPr>
          <w:delText>国</w:delText>
        </w:r>
        <w:r w:rsidDel="0009078B">
          <w:rPr>
            <w:rFonts w:ascii="黑体" w:eastAsia="黑体" w:hint="eastAsia"/>
            <w:sz w:val="36"/>
          </w:rPr>
          <w:delText>）</w:delText>
        </w:r>
      </w:del>
      <w:ins w:id="3" w:author="jiefang chen" w:date="2016-04-20T16:50:00Z">
        <w:r w:rsidR="0009078B">
          <w:rPr>
            <w:rFonts w:ascii="黑体" w:eastAsia="黑体" w:hint="eastAsia"/>
            <w:sz w:val="36"/>
          </w:rPr>
          <w:t>山国欣</w:t>
        </w:r>
        <w:r w:rsidR="0009078B">
          <w:rPr>
            <w:rFonts w:ascii="黑体" w:eastAsia="黑体"/>
            <w:sz w:val="36"/>
          </w:rPr>
          <w:t>艺</w:t>
        </w:r>
      </w:ins>
      <w:r>
        <w:rPr>
          <w:rFonts w:ascii="黑体" w:eastAsia="黑体" w:hint="eastAsia"/>
          <w:sz w:val="36"/>
        </w:rPr>
        <w:t>有限公司</w:t>
      </w:r>
    </w:p>
    <w:p w:rsidR="00FF506D" w:rsidRDefault="00314E6C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</w:t>
      </w:r>
      <w:ins w:id="4" w:author="jiefang chen" w:date="2016-04-20T16:50:00Z">
        <w:r w:rsidR="0009078B">
          <w:rPr>
            <w:rFonts w:ascii="黑体" w:eastAsia="黑体" w:hint="eastAsia"/>
            <w:sz w:val="36"/>
            <w:szCs w:val="36"/>
          </w:rPr>
          <w:t>四</w:t>
        </w:r>
      </w:ins>
      <w:del w:id="5" w:author="jiefang chen" w:date="2016-04-20T16:50:00Z">
        <w:r w:rsidDel="0009078B">
          <w:rPr>
            <w:rFonts w:ascii="黑体" w:eastAsia="黑体" w:hint="eastAsia"/>
            <w:sz w:val="36"/>
            <w:szCs w:val="36"/>
          </w:rPr>
          <w:delText>二</w:delText>
        </w:r>
      </w:del>
      <w:r>
        <w:rPr>
          <w:rFonts w:ascii="黑体" w:eastAsia="黑体" w:hint="eastAsia"/>
          <w:sz w:val="36"/>
          <w:szCs w:val="36"/>
        </w:rPr>
        <w:t>月</w:t>
      </w:r>
    </w:p>
    <w:p w:rsidR="00FF506D" w:rsidRDefault="00314E6C">
      <w:pPr>
        <w:pStyle w:val="41"/>
        <w:outlineLvl w:val="0"/>
        <w:pPrChange w:id="6" w:author="longshine_LPF" w:date="2016-04-08T09:40:00Z">
          <w:pPr>
            <w:pStyle w:val="41"/>
          </w:pPr>
        </w:pPrChange>
      </w:pPr>
      <w:r>
        <w:rPr>
          <w:szCs w:val="36"/>
        </w:rPr>
        <w:br w:type="page"/>
      </w:r>
      <w:bookmarkStart w:id="7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FF506D">
        <w:trPr>
          <w:trHeight w:val="765"/>
        </w:trPr>
        <w:tc>
          <w:tcPr>
            <w:tcW w:w="900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FF506D" w:rsidRDefault="00314E6C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FF506D">
        <w:trPr>
          <w:trHeight w:val="402"/>
        </w:trPr>
        <w:tc>
          <w:tcPr>
            <w:tcW w:w="900" w:type="dxa"/>
          </w:tcPr>
          <w:p w:rsidR="00FF506D" w:rsidRDefault="00314E6C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FF506D" w:rsidRDefault="00FF506D"/>
        </w:tc>
        <w:tc>
          <w:tcPr>
            <w:tcW w:w="1269" w:type="dxa"/>
          </w:tcPr>
          <w:p w:rsidR="00FF506D" w:rsidRDefault="00FF506D"/>
        </w:tc>
        <w:tc>
          <w:tcPr>
            <w:tcW w:w="1568" w:type="dxa"/>
          </w:tcPr>
          <w:p w:rsidR="00FF506D" w:rsidRDefault="00FF506D"/>
        </w:tc>
        <w:tc>
          <w:tcPr>
            <w:tcW w:w="3257" w:type="dxa"/>
          </w:tcPr>
          <w:p w:rsidR="00FF506D" w:rsidRDefault="00314E6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FF506D" w:rsidRDefault="00314E6C">
            <w:del w:id="8" w:author="jiefang chen" w:date="2016-04-20T16:50:00Z">
              <w:r w:rsidDel="00246B24">
                <w:rPr>
                  <w:rFonts w:hint="eastAsia"/>
                </w:rPr>
                <w:delText>黄</w:delText>
              </w:r>
              <w:r w:rsidDel="00246B24">
                <w:delText>进明</w:delText>
              </w:r>
            </w:del>
            <w:ins w:id="9" w:author="jiefang chen" w:date="2016-04-20T16:50:00Z">
              <w:r w:rsidR="00246B24">
                <w:rPr>
                  <w:rFonts w:hint="eastAsia"/>
                </w:rPr>
                <w:t>吕衍</w:t>
              </w:r>
              <w:r w:rsidR="00246B24">
                <w:t>辉</w:t>
              </w:r>
            </w:ins>
          </w:p>
        </w:tc>
        <w:tc>
          <w:tcPr>
            <w:tcW w:w="893" w:type="dxa"/>
          </w:tcPr>
          <w:p w:rsidR="00FF506D" w:rsidRDefault="00FF506D"/>
        </w:tc>
      </w:tr>
    </w:tbl>
    <w:p w:rsidR="00FF506D" w:rsidRDefault="00314E6C">
      <w:pPr>
        <w:pStyle w:val="a9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FF506D" w:rsidRDefault="00FF506D">
      <w:pPr>
        <w:pStyle w:val="a9"/>
        <w:sectPr w:rsidR="00FF506D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7"/>
    <w:p w:rsidR="00FF506D" w:rsidDel="00246B24" w:rsidRDefault="00314E6C">
      <w:pPr>
        <w:pStyle w:val="1"/>
        <w:rPr>
          <w:del w:id="10" w:author="jiefang chen" w:date="2016-04-20T16:49:00Z"/>
        </w:rPr>
      </w:pPr>
      <w:del w:id="11" w:author="jiefang chen" w:date="2016-04-20T16:49:00Z">
        <w:r w:rsidDel="00246B24">
          <w:rPr>
            <w:rFonts w:hint="eastAsia"/>
          </w:rPr>
          <w:lastRenderedPageBreak/>
          <w:delText>接口概述</w:delText>
        </w:r>
      </w:del>
    </w:p>
    <w:p w:rsidR="00FF506D" w:rsidDel="00246B24" w:rsidRDefault="00314E6C">
      <w:pPr>
        <w:pStyle w:val="2"/>
        <w:rPr>
          <w:del w:id="12" w:author="jiefang chen" w:date="2016-04-20T16:49:00Z"/>
        </w:rPr>
      </w:pPr>
      <w:bookmarkStart w:id="13" w:name="_Toc203901673"/>
      <w:bookmarkStart w:id="14" w:name="_Toc252545697"/>
      <w:bookmarkStart w:id="15" w:name="_Toc274595193"/>
      <w:bookmarkStart w:id="16" w:name="_Toc274312545"/>
      <w:bookmarkStart w:id="17" w:name="_Toc265066768"/>
      <w:del w:id="18" w:author="jiefang chen" w:date="2016-04-20T16:49:00Z">
        <w:r w:rsidDel="00246B24">
          <w:delText>编写目的</w:delText>
        </w:r>
        <w:bookmarkEnd w:id="13"/>
        <w:bookmarkEnd w:id="14"/>
        <w:bookmarkEnd w:id="15"/>
        <w:bookmarkEnd w:id="16"/>
        <w:bookmarkEnd w:id="17"/>
      </w:del>
    </w:p>
    <w:p w:rsidR="00FF506D" w:rsidDel="00246B24" w:rsidRDefault="00314E6C">
      <w:pPr>
        <w:spacing w:line="360" w:lineRule="auto"/>
        <w:ind w:firstLine="420"/>
        <w:rPr>
          <w:del w:id="19" w:author="jiefang chen" w:date="2016-04-20T16:49:00Z"/>
          <w:kern w:val="0"/>
          <w:sz w:val="24"/>
        </w:rPr>
      </w:pPr>
      <w:del w:id="20" w:author="jiefang chen" w:date="2016-04-20T16:49:00Z">
        <w:r w:rsidDel="00246B24">
          <w:rPr>
            <w:rFonts w:hAnsi="宋体"/>
            <w:kern w:val="0"/>
            <w:sz w:val="24"/>
          </w:rPr>
          <w:delText>本接口</w:delText>
        </w:r>
        <w:r w:rsidDel="00246B24">
          <w:rPr>
            <w:rFonts w:hAnsi="宋体" w:hint="eastAsia"/>
            <w:kern w:val="0"/>
            <w:sz w:val="24"/>
          </w:rPr>
          <w:delText>说明</w:delText>
        </w:r>
        <w:r w:rsidDel="00246B24">
          <w:rPr>
            <w:rFonts w:hAnsi="宋体"/>
            <w:kern w:val="0"/>
            <w:sz w:val="24"/>
          </w:rPr>
          <w:delText>主要</w:delText>
        </w:r>
        <w:r w:rsidDel="00246B24">
          <w:rPr>
            <w:rFonts w:hAnsi="宋体" w:hint="eastAsia"/>
            <w:kern w:val="0"/>
            <w:sz w:val="24"/>
          </w:rPr>
          <w:delText>描述</w:delText>
        </w:r>
        <w:r w:rsidDel="00246B24">
          <w:rPr>
            <w:rFonts w:hAnsi="宋体"/>
            <w:kern w:val="0"/>
            <w:sz w:val="24"/>
          </w:rPr>
          <w:delText>了</w:delText>
        </w:r>
        <w:r w:rsidDel="00246B24">
          <w:rPr>
            <w:rFonts w:hint="eastAsia"/>
            <w:kern w:val="0"/>
            <w:sz w:val="24"/>
          </w:rPr>
          <w:delText>移动终端与移动作业</w:delText>
        </w:r>
        <w:r w:rsidDel="00246B24">
          <w:rPr>
            <w:rFonts w:hAnsi="宋体"/>
            <w:kern w:val="0"/>
            <w:sz w:val="24"/>
          </w:rPr>
          <w:delText>平台</w:delText>
        </w:r>
        <w:r w:rsidDel="00246B24">
          <w:rPr>
            <w:rFonts w:hAnsi="宋体" w:hint="eastAsia"/>
            <w:kern w:val="0"/>
            <w:sz w:val="24"/>
          </w:rPr>
          <w:delText>，以及移动作业平台与外围系统</w:delText>
        </w:r>
        <w:r w:rsidDel="00246B24">
          <w:rPr>
            <w:rFonts w:hAnsi="宋体"/>
            <w:kern w:val="0"/>
            <w:sz w:val="24"/>
          </w:rPr>
          <w:delText>之间的信息交互内容及</w:delText>
        </w:r>
        <w:r w:rsidDel="00246B24">
          <w:rPr>
            <w:rFonts w:hAnsi="宋体" w:hint="eastAsia"/>
            <w:kern w:val="0"/>
            <w:sz w:val="24"/>
          </w:rPr>
          <w:delText>实现</w:delText>
        </w:r>
        <w:r w:rsidDel="00246B24">
          <w:rPr>
            <w:rFonts w:hAnsi="宋体"/>
            <w:kern w:val="0"/>
            <w:sz w:val="24"/>
          </w:rPr>
          <w:delText>方式。</w:delText>
        </w:r>
        <w:r w:rsidDel="00246B24">
          <w:rPr>
            <w:rFonts w:hint="eastAsia"/>
            <w:kern w:val="0"/>
            <w:sz w:val="24"/>
          </w:rPr>
          <w:delText>此说明所包含内容作为两个系统进行接口开发和实施的参考依据。</w:delText>
        </w:r>
      </w:del>
    </w:p>
    <w:p w:rsidR="00FF506D" w:rsidDel="00246B24" w:rsidRDefault="00314E6C">
      <w:pPr>
        <w:pStyle w:val="2"/>
        <w:rPr>
          <w:del w:id="21" w:author="jiefang chen" w:date="2016-04-20T16:49:00Z"/>
        </w:rPr>
      </w:pPr>
      <w:bookmarkStart w:id="22" w:name="_Toc274312546"/>
      <w:bookmarkStart w:id="23" w:name="_Toc274595194"/>
      <w:bookmarkStart w:id="24" w:name="_Toc203901674"/>
      <w:bookmarkStart w:id="25" w:name="_Toc252545698"/>
      <w:bookmarkStart w:id="26" w:name="_Toc265066769"/>
      <w:del w:id="27" w:author="jiefang chen" w:date="2016-04-20T16:49:00Z">
        <w:r w:rsidDel="00246B24">
          <w:delText>预期读者</w:delText>
        </w:r>
        <w:bookmarkEnd w:id="22"/>
        <w:bookmarkEnd w:id="23"/>
        <w:bookmarkEnd w:id="24"/>
        <w:bookmarkEnd w:id="25"/>
        <w:bookmarkEnd w:id="26"/>
      </w:del>
    </w:p>
    <w:p w:rsidR="00FF506D" w:rsidDel="00246B24" w:rsidRDefault="00314E6C">
      <w:pPr>
        <w:spacing w:line="360" w:lineRule="auto"/>
        <w:ind w:firstLine="420"/>
        <w:rPr>
          <w:del w:id="28" w:author="jiefang chen" w:date="2016-04-20T16:49:00Z"/>
          <w:rFonts w:hAnsi="宋体"/>
          <w:kern w:val="0"/>
          <w:sz w:val="24"/>
        </w:rPr>
      </w:pPr>
      <w:del w:id="29" w:author="jiefang chen" w:date="2016-04-20T16:49:00Z">
        <w:r w:rsidDel="00246B24">
          <w:rPr>
            <w:rFonts w:hAnsi="宋体"/>
            <w:kern w:val="0"/>
            <w:sz w:val="24"/>
          </w:rPr>
          <w:delText>预期读者为</w:delText>
        </w:r>
        <w:r w:rsidDel="00246B24">
          <w:rPr>
            <w:rFonts w:hAnsi="宋体" w:hint="eastAsia"/>
            <w:kern w:val="0"/>
            <w:sz w:val="24"/>
          </w:rPr>
          <w:delText>营销系统设计、</w:delText>
        </w:r>
        <w:r w:rsidDel="00246B24">
          <w:rPr>
            <w:rFonts w:hAnsi="宋体"/>
            <w:kern w:val="0"/>
            <w:sz w:val="24"/>
          </w:rPr>
          <w:delText>开发、实施人员。</w:delText>
        </w:r>
      </w:del>
    </w:p>
    <w:p w:rsidR="00FF506D" w:rsidDel="00246B24" w:rsidRDefault="00314E6C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  <w:rPr>
          <w:del w:id="30" w:author="jiefang chen" w:date="2016-04-20T16:49:00Z"/>
        </w:rPr>
      </w:pPr>
      <w:del w:id="31" w:author="jiefang chen" w:date="2016-04-20T16:49:00Z">
        <w:r w:rsidDel="00246B24">
          <w:rPr>
            <w:rFonts w:hint="eastAsia"/>
          </w:rPr>
          <w:delText>集成接口</w:delText>
        </w:r>
      </w:del>
    </w:p>
    <w:p w:rsidR="00FF506D" w:rsidDel="00246B24" w:rsidRDefault="00314E6C">
      <w:pPr>
        <w:pStyle w:val="2"/>
        <w:rPr>
          <w:del w:id="32" w:author="jiefang chen" w:date="2016-04-20T16:49:00Z"/>
        </w:rPr>
      </w:pPr>
      <w:del w:id="33" w:author="jiefang chen" w:date="2016-04-20T16:49:00Z">
        <w:r w:rsidDel="00246B24">
          <w:rPr>
            <w:rFonts w:hint="eastAsia"/>
          </w:rPr>
          <w:delText>数据规约</w:delText>
        </w:r>
      </w:del>
    </w:p>
    <w:p w:rsidR="00FF506D" w:rsidDel="00246B24" w:rsidRDefault="00314E6C">
      <w:pPr>
        <w:pStyle w:val="aa"/>
        <w:rPr>
          <w:del w:id="34" w:author="jiefang chen" w:date="2016-04-20T16:49:00Z"/>
        </w:rPr>
      </w:pPr>
      <w:bookmarkStart w:id="35" w:name="_Toc263968486"/>
      <w:del w:id="36" w:author="jiefang chen" w:date="2016-04-20T16:49:00Z">
        <w:r w:rsidDel="00246B24">
          <w:rPr>
            <w:rFonts w:hint="eastAsia"/>
          </w:rPr>
          <w:delText>数据协议</w:delText>
        </w:r>
        <w:bookmarkEnd w:id="35"/>
      </w:del>
    </w:p>
    <w:p w:rsidR="00FF506D" w:rsidDel="00246B24" w:rsidRDefault="00314E6C">
      <w:pPr>
        <w:pStyle w:val="aa"/>
        <w:rPr>
          <w:del w:id="37" w:author="jiefang chen" w:date="2016-04-20T16:49:00Z"/>
        </w:rPr>
      </w:pPr>
      <w:del w:id="38" w:author="jiefang chen" w:date="2016-04-20T16:49:00Z">
        <w:r w:rsidDel="00246B24">
          <w:rPr>
            <w:rFonts w:hint="eastAsia"/>
          </w:rPr>
          <w:delText>采用</w:delText>
        </w:r>
        <w:r w:rsidDel="00246B24">
          <w:delText>WebService soap</w:delText>
        </w:r>
        <w:r w:rsidDel="00246B24">
          <w:rPr>
            <w:rFonts w:hint="eastAsia"/>
          </w:rPr>
          <w:delText>协议。客户端和服务端采用</w:delText>
        </w:r>
        <w:r w:rsidDel="00246B24">
          <w:delText>XML</w:delText>
        </w:r>
        <w:r w:rsidDel="00246B24">
          <w:rPr>
            <w:rFonts w:hint="eastAsia"/>
          </w:rPr>
          <w:delText>格式的字符串来交互业务数据，客户端将业务数据组织成</w:delText>
        </w:r>
        <w:r w:rsidDel="00246B24">
          <w:delText>XML</w:delText>
        </w:r>
        <w:r w:rsidDel="00246B24">
          <w:rPr>
            <w:rFonts w:hint="eastAsia"/>
          </w:rPr>
          <w:delText>格式的字符串作为入参调用服务端接口，服务端解析</w:delText>
        </w:r>
        <w:r w:rsidDel="00246B24">
          <w:delText>XML</w:delText>
        </w:r>
        <w:r w:rsidDel="00246B24">
          <w:rPr>
            <w:rFonts w:hint="eastAsia"/>
          </w:rPr>
          <w:delText>格式的字符串得到业务数据处理业务并把结果组织成</w:delText>
        </w:r>
        <w:r w:rsidDel="00246B24">
          <w:delText>XML</w:delText>
        </w:r>
        <w:r w:rsidDel="00246B24">
          <w:rPr>
            <w:rFonts w:hint="eastAsia"/>
          </w:rPr>
          <w:delText>格式的字符串返回给客户端。</w:delText>
        </w:r>
      </w:del>
    </w:p>
    <w:p w:rsidR="00FF506D" w:rsidDel="00246B24" w:rsidRDefault="00314E6C">
      <w:pPr>
        <w:pStyle w:val="3"/>
        <w:rPr>
          <w:del w:id="39" w:author="jiefang chen" w:date="2016-04-20T16:49:00Z"/>
        </w:rPr>
      </w:pPr>
      <w:bookmarkStart w:id="40" w:name="_Toc263968488"/>
      <w:del w:id="41" w:author="jiefang chen" w:date="2016-04-20T16:49:00Z">
        <w:r w:rsidDel="00246B24">
          <w:rPr>
            <w:rFonts w:hint="eastAsia"/>
          </w:rPr>
          <w:delText>格式</w:delText>
        </w:r>
        <w:bookmarkEnd w:id="40"/>
        <w:r w:rsidDel="00246B24">
          <w:rPr>
            <w:rFonts w:hint="eastAsia"/>
          </w:rPr>
          <w:delText>约定</w:delText>
        </w:r>
      </w:del>
    </w:p>
    <w:p w:rsidR="00FF506D" w:rsidDel="00246B24" w:rsidRDefault="00314E6C">
      <w:pPr>
        <w:pStyle w:val="aa"/>
        <w:rPr>
          <w:del w:id="42" w:author="jiefang chen" w:date="2016-04-20T16:49:00Z"/>
        </w:rPr>
      </w:pPr>
      <w:del w:id="43" w:author="jiefang chen" w:date="2016-04-20T16:49:00Z">
        <w:r w:rsidDel="00246B24">
          <w:rPr>
            <w:rFonts w:hint="eastAsia"/>
          </w:rPr>
          <w:delText>业务数据组织成</w:delText>
        </w:r>
        <w:r w:rsidDel="00246B24">
          <w:delText>XML</w:delText>
        </w:r>
        <w:r w:rsidDel="00246B24">
          <w:rPr>
            <w:rFonts w:hint="eastAsia"/>
          </w:rPr>
          <w:delText>格式的字符串来交互，该</w:delText>
        </w:r>
        <w:r w:rsidDel="00246B24">
          <w:delText>XML</w:delText>
        </w:r>
        <w:r w:rsidDel="00246B24">
          <w:rPr>
            <w:rFonts w:hint="eastAsia"/>
          </w:rPr>
          <w:delText>格式的字符串遵循以下规则：</w:delText>
        </w:r>
      </w:del>
    </w:p>
    <w:p w:rsidR="00FF506D" w:rsidDel="00246B24" w:rsidRDefault="00314E6C">
      <w:pPr>
        <w:pStyle w:val="aa"/>
        <w:rPr>
          <w:del w:id="44" w:author="jiefang chen" w:date="2016-04-20T16:49:00Z"/>
        </w:rPr>
      </w:pPr>
      <w:del w:id="45" w:author="jiefang chen" w:date="2016-04-20T16:49:00Z">
        <w:r w:rsidDel="00246B24">
          <w:delText>XML</w:delText>
        </w:r>
        <w:r w:rsidDel="00246B24">
          <w:rPr>
            <w:rFonts w:hint="eastAsia"/>
          </w:rPr>
          <w:delText>编码格式为“</w:delText>
        </w:r>
        <w:r w:rsidDel="00246B24">
          <w:delText>UTF-8</w:delText>
        </w:r>
        <w:r w:rsidDel="00246B24">
          <w:rPr>
            <w:rFonts w:hint="eastAsia"/>
          </w:rPr>
          <w:delText>”；</w:delText>
        </w:r>
      </w:del>
    </w:p>
    <w:p w:rsidR="00FF506D" w:rsidDel="00246B24" w:rsidRDefault="00314E6C">
      <w:pPr>
        <w:pStyle w:val="aa"/>
        <w:rPr>
          <w:del w:id="46" w:author="jiefang chen" w:date="2016-04-20T16:49:00Z"/>
        </w:rPr>
      </w:pPr>
      <w:del w:id="47" w:author="jiefang chen" w:date="2016-04-20T16:49:00Z">
        <w:r w:rsidDel="00246B24">
          <w:rPr>
            <w:rFonts w:hint="eastAsia"/>
          </w:rPr>
          <w:delText>以</w:delText>
        </w:r>
        <w:r w:rsidDel="00246B24">
          <w:delText>&lt;DBSET&gt;&lt;/DBSET&gt;</w:delText>
        </w:r>
        <w:r w:rsidDel="00246B24">
          <w:rPr>
            <w:rFonts w:hint="eastAsia"/>
          </w:rPr>
          <w:delText>来标记数据集的开始和结束；</w:delText>
        </w:r>
      </w:del>
    </w:p>
    <w:p w:rsidR="00FF506D" w:rsidDel="00246B24" w:rsidRDefault="00314E6C">
      <w:pPr>
        <w:pStyle w:val="aa"/>
        <w:rPr>
          <w:del w:id="48" w:author="jiefang chen" w:date="2016-04-20T16:49:00Z"/>
        </w:rPr>
      </w:pPr>
      <w:del w:id="49" w:author="jiefang chen" w:date="2016-04-20T16:49:00Z">
        <w:r w:rsidDel="00246B24">
          <w:rPr>
            <w:rFonts w:hint="eastAsia"/>
          </w:rPr>
          <w:delText>以</w:delText>
        </w:r>
        <w:r w:rsidDel="00246B24">
          <w:delText>&lt;R&gt;&lt;/R&gt;</w:delText>
        </w:r>
        <w:r w:rsidDel="00246B24">
          <w:rPr>
            <w:rFonts w:hint="eastAsia"/>
          </w:rPr>
          <w:delText>标记一行记录；</w:delText>
        </w:r>
      </w:del>
    </w:p>
    <w:p w:rsidR="00FF506D" w:rsidDel="00246B24" w:rsidRDefault="00314E6C">
      <w:pPr>
        <w:pStyle w:val="aa"/>
        <w:rPr>
          <w:del w:id="50" w:author="jiefang chen" w:date="2016-04-20T16:49:00Z"/>
        </w:rPr>
      </w:pPr>
      <w:del w:id="51" w:author="jiefang chen" w:date="2016-04-20T16:49:00Z">
        <w:r w:rsidDel="00246B24">
          <w:rPr>
            <w:rFonts w:hint="eastAsia"/>
          </w:rPr>
          <w:delText>以</w:delText>
        </w:r>
        <w:r w:rsidDel="00246B24">
          <w:delText>&lt;C N=</w:delText>
        </w:r>
        <w:r w:rsidDel="00246B24">
          <w:rPr>
            <w:rFonts w:hint="eastAsia"/>
          </w:rPr>
          <w:delText>“字段名”</w:delText>
        </w:r>
        <w:r w:rsidDel="00246B24">
          <w:delText>&gt;</w:delText>
        </w:r>
        <w:r w:rsidDel="00246B24">
          <w:rPr>
            <w:rFonts w:hint="eastAsia"/>
          </w:rPr>
          <w:delText>字段值</w:delText>
        </w:r>
        <w:r w:rsidDel="00246B24">
          <w:delText>&lt;/C&gt;</w:delText>
        </w:r>
        <w:r w:rsidDel="00246B24">
          <w:rPr>
            <w:rFonts w:hint="eastAsia"/>
          </w:rPr>
          <w:delText>标记字段名称及值；其中“字段名”不区分大小写。</w:delText>
        </w:r>
      </w:del>
    </w:p>
    <w:p w:rsidR="00FF506D" w:rsidDel="00246B24" w:rsidRDefault="00314E6C">
      <w:pPr>
        <w:pStyle w:val="aa"/>
        <w:rPr>
          <w:del w:id="52" w:author="jiefang chen" w:date="2016-04-20T16:49:00Z"/>
        </w:rPr>
      </w:pPr>
      <w:del w:id="53" w:author="jiefang chen" w:date="2016-04-20T16:49:00Z">
        <w:r w:rsidDel="00246B24">
          <w:rPr>
            <w:rFonts w:hint="eastAsia"/>
          </w:rPr>
          <w:delText>以</w:delText>
        </w:r>
        <w:r w:rsidDel="00246B24">
          <w:delText>&lt;DBSET RESULT=”</w:delText>
        </w:r>
        <w:r w:rsidDel="00246B24">
          <w:rPr>
            <w:rFonts w:hint="eastAsia"/>
          </w:rPr>
          <w:delText>此处标识是否需要返回标识</w:delText>
        </w:r>
        <w:r w:rsidDel="00246B24">
          <w:delText>”&gt;&lt;/DBSET&gt;</w:delText>
        </w:r>
        <w:r w:rsidDel="00246B24">
          <w:rPr>
            <w:rFonts w:hint="eastAsia"/>
          </w:rPr>
          <w:delText>标记是否需要返回标识，此值暂时无用，目前均需要返回标识；</w:delText>
        </w:r>
      </w:del>
    </w:p>
    <w:p w:rsidR="00FF506D" w:rsidDel="00246B24" w:rsidRDefault="00314E6C">
      <w:pPr>
        <w:pStyle w:val="aa"/>
        <w:rPr>
          <w:del w:id="54" w:author="jiefang chen" w:date="2016-04-20T16:49:00Z"/>
        </w:rPr>
      </w:pPr>
      <w:del w:id="55" w:author="jiefang chen" w:date="2016-04-20T16:49:00Z">
        <w:r w:rsidDel="00246B24">
          <w:rPr>
            <w:rFonts w:hint="eastAsia"/>
          </w:rPr>
          <w:delText>字段为日期的遵循以下约定：</w:delText>
        </w:r>
      </w:del>
    </w:p>
    <w:p w:rsidR="00FF506D" w:rsidDel="00246B24" w:rsidRDefault="00314E6C">
      <w:pPr>
        <w:pStyle w:val="aa"/>
        <w:rPr>
          <w:del w:id="56" w:author="jiefang chen" w:date="2016-04-20T16:49:00Z"/>
        </w:rPr>
      </w:pPr>
      <w:del w:id="57" w:author="jiefang chen" w:date="2016-04-20T16:49:00Z">
        <w:r w:rsidDel="00246B24">
          <w:rPr>
            <w:rFonts w:hint="eastAsia"/>
          </w:rPr>
          <w:delText>时间格式统一为“</w:delText>
        </w:r>
        <w:r w:rsidDel="00246B24">
          <w:delText>YYYY-MM-DD hh24:mi:ss</w:delText>
        </w:r>
        <w:r w:rsidDel="00246B24">
          <w:rPr>
            <w:rFonts w:hint="eastAsia"/>
          </w:rPr>
          <w:delText>”，如“</w:delText>
        </w:r>
        <w:r w:rsidDel="00246B24">
          <w:delText>2010-06-01 20:08:08</w:delText>
        </w:r>
        <w:r w:rsidDel="00246B24">
          <w:rPr>
            <w:rFonts w:hint="eastAsia"/>
          </w:rPr>
          <w:delText>”。</w:delText>
        </w:r>
      </w:del>
    </w:p>
    <w:p w:rsidR="00FF506D" w:rsidDel="00246B24" w:rsidRDefault="00314E6C">
      <w:pPr>
        <w:pStyle w:val="aa"/>
        <w:rPr>
          <w:del w:id="58" w:author="jiefang chen" w:date="2016-04-20T16:49:00Z"/>
        </w:rPr>
      </w:pPr>
      <w:del w:id="59" w:author="jiefang chen" w:date="2016-04-20T16:49:00Z">
        <w:r w:rsidDel="00246B24">
          <w:rPr>
            <w:rFonts w:hint="eastAsia"/>
          </w:rPr>
          <w:delText>年月日格式统一为“</w:delText>
        </w:r>
        <w:r w:rsidDel="00246B24">
          <w:delText>YYYY-MM-DD</w:delText>
        </w:r>
        <w:r w:rsidDel="00246B24">
          <w:rPr>
            <w:rFonts w:hint="eastAsia"/>
          </w:rPr>
          <w:delText>”，如“</w:delText>
        </w:r>
        <w:r w:rsidDel="00246B24">
          <w:delText>2010-06-01</w:delText>
        </w:r>
        <w:r w:rsidDel="00246B24">
          <w:rPr>
            <w:rFonts w:hint="eastAsia"/>
          </w:rPr>
          <w:delText>”。</w:delText>
        </w:r>
      </w:del>
    </w:p>
    <w:p w:rsidR="00FF506D" w:rsidDel="00246B24" w:rsidRDefault="00314E6C">
      <w:pPr>
        <w:pStyle w:val="aa"/>
        <w:rPr>
          <w:del w:id="60" w:author="jiefang chen" w:date="2016-04-20T16:49:00Z"/>
        </w:rPr>
      </w:pPr>
      <w:del w:id="61" w:author="jiefang chen" w:date="2016-04-20T16:49:00Z">
        <w:r w:rsidDel="00246B24">
          <w:rPr>
            <w:rFonts w:hint="eastAsia"/>
          </w:rPr>
          <w:delText>年月格式为“</w:delText>
        </w:r>
        <w:r w:rsidDel="00246B24">
          <w:delText>YYYYMM</w:delText>
        </w:r>
        <w:r w:rsidDel="00246B24">
          <w:rPr>
            <w:rFonts w:hint="eastAsia"/>
          </w:rPr>
          <w:delText>”，如“</w:delText>
        </w:r>
        <w:r w:rsidDel="00246B24">
          <w:delText>201006</w:delText>
        </w:r>
        <w:r w:rsidDel="00246B24">
          <w:rPr>
            <w:rFonts w:hint="eastAsia"/>
          </w:rPr>
          <w:delText>”。</w:delText>
        </w:r>
      </w:del>
    </w:p>
    <w:p w:rsidR="00FF506D" w:rsidDel="00246B24" w:rsidRDefault="00314E6C">
      <w:pPr>
        <w:pStyle w:val="3"/>
        <w:rPr>
          <w:del w:id="62" w:author="jiefang chen" w:date="2016-04-20T16:49:00Z"/>
        </w:rPr>
      </w:pPr>
      <w:del w:id="63" w:author="jiefang chen" w:date="2016-04-20T16:49:00Z">
        <w:r w:rsidDel="00246B24">
          <w:rPr>
            <w:rFonts w:hint="eastAsia"/>
          </w:rPr>
          <w:delText>格式</w:delText>
        </w:r>
        <w:r w:rsidDel="00246B24">
          <w:rPr>
            <w:rFonts w:hint="eastAsia"/>
          </w:rPr>
          <w:delText>DTD</w:delText>
        </w:r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64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65" w:author="jiefang chen" w:date="2016-04-20T16:49:00Z"/>
                <w:rFonts w:ascii="新宋体" w:eastAsia="新宋体" w:hAnsi="新宋体"/>
              </w:rPr>
            </w:pPr>
            <w:del w:id="66" w:author="jiefang chen" w:date="2016-04-20T16:49:00Z">
              <w:r w:rsidDel="00246B24">
                <w:rPr>
                  <w:rFonts w:ascii="新宋体" w:eastAsia="新宋体" w:hAnsi="新宋体"/>
                </w:rPr>
                <w:delText>&lt;!--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67" w:author="jiefang chen" w:date="2016-04-20T16:49:00Z"/>
                <w:rFonts w:ascii="新宋体" w:eastAsia="新宋体" w:hAnsi="新宋体"/>
                <w:lang w:val="en-US"/>
                <w:rPrChange w:id="68" w:author="longshine_LPF" w:date="2016-04-08T09:33:00Z">
                  <w:rPr>
                    <w:del w:id="69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70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71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 xml:space="preserve">     DTD for the Xml-Format-String used to transmit business data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72" w:author="jiefang chen" w:date="2016-04-20T16:49:00Z"/>
                <w:rFonts w:ascii="新宋体" w:eastAsia="新宋体" w:hAnsi="新宋体"/>
                <w:lang w:val="en-US"/>
                <w:rPrChange w:id="73" w:author="longshine_LPF" w:date="2016-04-08T09:33:00Z">
                  <w:rPr>
                    <w:del w:id="74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75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76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 xml:space="preserve">     by epm webservice interface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77" w:author="jiefang chen" w:date="2016-04-20T16:49:00Z"/>
                <w:rFonts w:ascii="新宋体" w:eastAsia="新宋体" w:hAnsi="新宋体"/>
                <w:lang w:val="en-US"/>
                <w:rPrChange w:id="78" w:author="longshine_LPF" w:date="2016-04-08T09:33:00Z">
                  <w:rPr>
                    <w:del w:id="79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80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81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--&gt;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82" w:author="jiefang chen" w:date="2016-04-20T16:49:00Z"/>
                <w:rFonts w:ascii="新宋体" w:eastAsia="新宋体" w:hAnsi="新宋体"/>
                <w:lang w:val="en-US"/>
                <w:rPrChange w:id="83" w:author="longshine_LPF" w:date="2016-04-08T09:33:00Z">
                  <w:rPr>
                    <w:del w:id="84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85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86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&lt;!-- The "DBSET" element is the root of the Xml-Format-String--&gt;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87" w:author="jiefang chen" w:date="2016-04-20T16:49:00Z"/>
                <w:rFonts w:ascii="新宋体" w:eastAsia="新宋体" w:hAnsi="新宋体"/>
                <w:lang w:val="en-US"/>
                <w:rPrChange w:id="88" w:author="longshine_LPF" w:date="2016-04-08T09:33:00Z">
                  <w:rPr>
                    <w:del w:id="89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90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91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&lt;!ELEMENT DBSET ( R* )&gt;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92" w:author="jiefang chen" w:date="2016-04-20T16:49:00Z"/>
                <w:rFonts w:ascii="新宋体" w:eastAsia="新宋体" w:hAnsi="新宋体"/>
                <w:lang w:val="en-US"/>
                <w:rPrChange w:id="93" w:author="longshine_LPF" w:date="2016-04-08T09:33:00Z">
                  <w:rPr>
                    <w:del w:id="94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95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96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&lt;!ATTLIST DBSET  RESULT  #IMPLIED&gt;</w:delText>
              </w:r>
            </w:del>
          </w:p>
          <w:p w:rsidR="00FF506D" w:rsidRPr="00CA0E0C" w:rsidDel="00246B24" w:rsidRDefault="00FF506D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97" w:author="jiefang chen" w:date="2016-04-20T16:49:00Z"/>
                <w:rFonts w:ascii="新宋体" w:eastAsia="新宋体" w:hAnsi="新宋体"/>
                <w:lang w:val="en-US"/>
                <w:rPrChange w:id="98" w:author="longshine_LPF" w:date="2016-04-08T09:33:00Z">
                  <w:rPr>
                    <w:del w:id="99" w:author="jiefang chen" w:date="2016-04-20T16:49:00Z"/>
                    <w:rFonts w:ascii="新宋体" w:eastAsia="新宋体" w:hAnsi="新宋体"/>
                  </w:rPr>
                </w:rPrChange>
              </w:rPr>
            </w:pPr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100" w:author="jiefang chen" w:date="2016-04-20T16:49:00Z"/>
                <w:rFonts w:ascii="新宋体" w:eastAsia="新宋体" w:hAnsi="新宋体"/>
                <w:lang w:val="en-US"/>
                <w:rPrChange w:id="101" w:author="longshine_LPF" w:date="2016-04-08T09:33:00Z">
                  <w:rPr>
                    <w:del w:id="102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103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104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&lt;!-- The "R" element describes a record--&gt;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105" w:author="jiefang chen" w:date="2016-04-20T16:49:00Z"/>
                <w:rFonts w:ascii="新宋体" w:eastAsia="新宋体" w:hAnsi="新宋体"/>
                <w:lang w:val="en-US"/>
                <w:rPrChange w:id="106" w:author="longshine_LPF" w:date="2016-04-08T09:33:00Z">
                  <w:rPr>
                    <w:del w:id="107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108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109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&lt;!ELEMENT R ( C+ )&gt;</w:delText>
              </w:r>
            </w:del>
          </w:p>
          <w:p w:rsidR="00FF506D" w:rsidRPr="00CA0E0C" w:rsidDel="00246B24" w:rsidRDefault="00FF506D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110" w:author="jiefang chen" w:date="2016-04-20T16:49:00Z"/>
                <w:rFonts w:ascii="新宋体" w:eastAsia="新宋体" w:hAnsi="新宋体"/>
                <w:lang w:val="en-US"/>
                <w:rPrChange w:id="111" w:author="longshine_LPF" w:date="2016-04-08T09:33:00Z">
                  <w:rPr>
                    <w:del w:id="112" w:author="jiefang chen" w:date="2016-04-20T16:49:00Z"/>
                    <w:rFonts w:ascii="新宋体" w:eastAsia="新宋体" w:hAnsi="新宋体"/>
                  </w:rPr>
                </w:rPrChange>
              </w:rPr>
            </w:pPr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113" w:author="jiefang chen" w:date="2016-04-20T16:49:00Z"/>
                <w:rFonts w:ascii="新宋体" w:eastAsia="新宋体" w:hAnsi="新宋体"/>
                <w:lang w:val="en-US"/>
                <w:rPrChange w:id="114" w:author="longshine_LPF" w:date="2016-04-08T09:33:00Z">
                  <w:rPr>
                    <w:del w:id="115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116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117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&lt;!-- The "C" element describes a column--&gt;</w:delText>
              </w:r>
            </w:del>
          </w:p>
          <w:p w:rsidR="00FF506D" w:rsidRPr="00CA0E0C" w:rsidDel="00246B24" w:rsidRDefault="00314E6C">
            <w:pPr>
              <w:pStyle w:val="20"/>
              <w:tabs>
                <w:tab w:val="center" w:pos="4320"/>
                <w:tab w:val="right" w:pos="8640"/>
              </w:tabs>
              <w:ind w:leftChars="0" w:left="420" w:hangingChars="200" w:hanging="420"/>
              <w:rPr>
                <w:del w:id="118" w:author="jiefang chen" w:date="2016-04-20T16:49:00Z"/>
                <w:rFonts w:ascii="新宋体" w:eastAsia="新宋体" w:hAnsi="新宋体"/>
                <w:lang w:val="en-US"/>
                <w:rPrChange w:id="119" w:author="longshine_LPF" w:date="2016-04-08T09:33:00Z">
                  <w:rPr>
                    <w:del w:id="120" w:author="jiefang chen" w:date="2016-04-20T16:49:00Z"/>
                    <w:rFonts w:ascii="新宋体" w:eastAsia="新宋体" w:hAnsi="新宋体"/>
                  </w:rPr>
                </w:rPrChange>
              </w:rPr>
            </w:pPr>
            <w:del w:id="121" w:author="jiefang chen" w:date="2016-04-20T16:49:00Z">
              <w:r w:rsidRPr="00CA0E0C" w:rsidDel="00246B24">
                <w:rPr>
                  <w:rFonts w:ascii="新宋体" w:eastAsia="新宋体" w:hAnsi="新宋体"/>
                  <w:lang w:val="en-US"/>
                  <w:rPrChange w:id="122" w:author="longshine_LPF" w:date="2016-04-08T09:33:00Z">
                    <w:rPr>
                      <w:rFonts w:ascii="新宋体" w:eastAsia="新宋体" w:hAnsi="新宋体"/>
                    </w:rPr>
                  </w:rPrChange>
                </w:rPr>
                <w:delText>&lt;!ELEMENT C ( #PCDATA ) &gt;</w:delText>
              </w:r>
            </w:del>
          </w:p>
          <w:p w:rsidR="00FF506D" w:rsidDel="00246B24" w:rsidRDefault="00314E6C">
            <w:pPr>
              <w:ind w:left="420" w:hangingChars="200" w:hanging="420"/>
              <w:rPr>
                <w:del w:id="123" w:author="jiefang chen" w:date="2016-04-20T16:49:00Z"/>
                <w:rFonts w:ascii="新宋体" w:eastAsia="新宋体" w:hAnsi="新宋体"/>
              </w:rPr>
            </w:pPr>
            <w:del w:id="124" w:author="jiefang chen" w:date="2016-04-20T16:49:00Z">
              <w:r w:rsidDel="00246B24">
                <w:rPr>
                  <w:rFonts w:ascii="新宋体" w:eastAsia="新宋体" w:hAnsi="新宋体"/>
                </w:rPr>
                <w:delText>&lt;!ATTLIST C  N  #REQUIRED&gt;</w:delText>
              </w:r>
            </w:del>
          </w:p>
        </w:tc>
      </w:tr>
    </w:tbl>
    <w:p w:rsidR="00FF506D" w:rsidDel="00246B24" w:rsidRDefault="00314E6C">
      <w:pPr>
        <w:pStyle w:val="2"/>
        <w:rPr>
          <w:del w:id="125" w:author="jiefang chen" w:date="2016-04-20T16:49:00Z"/>
        </w:rPr>
      </w:pPr>
      <w:bookmarkStart w:id="126" w:name="_Toc263968489"/>
      <w:del w:id="127" w:author="jiefang chen" w:date="2016-04-20T16:49:00Z">
        <w:r w:rsidDel="00246B24">
          <w:rPr>
            <w:rFonts w:hint="eastAsia"/>
          </w:rPr>
          <w:delText>示例</w:delText>
        </w:r>
        <w:bookmarkEnd w:id="126"/>
      </w:del>
    </w:p>
    <w:p w:rsidR="00FF506D" w:rsidDel="00246B24" w:rsidRDefault="00314E6C">
      <w:pPr>
        <w:pStyle w:val="3"/>
        <w:rPr>
          <w:del w:id="128" w:author="jiefang chen" w:date="2016-04-20T16:49:00Z"/>
        </w:rPr>
      </w:pPr>
      <w:bookmarkStart w:id="129" w:name="_Toc263968490"/>
      <w:bookmarkStart w:id="130" w:name="_Toc249772484"/>
      <w:bookmarkStart w:id="131" w:name="_Toc186278284"/>
      <w:del w:id="132" w:author="jiefang chen" w:date="2016-04-20T16:49:00Z">
        <w:r w:rsidDel="00246B24">
          <w:rPr>
            <w:rFonts w:hint="eastAsia"/>
          </w:rPr>
          <w:delText>示例：只有数据集</w:delText>
        </w:r>
        <w:bookmarkEnd w:id="129"/>
        <w:bookmarkEnd w:id="130"/>
        <w:bookmarkEnd w:id="131"/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133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rPr>
                <w:del w:id="134" w:author="jiefang chen" w:date="2016-04-20T16:49:00Z"/>
                <w:rFonts w:ascii="新宋体" w:eastAsia="新宋体" w:hAnsi="新宋体"/>
              </w:rPr>
            </w:pPr>
            <w:del w:id="135" w:author="jiefang chen" w:date="2016-04-20T16:49:00Z">
              <w:r w:rsidDel="00246B24">
                <w:rPr>
                  <w:rFonts w:ascii="新宋体" w:eastAsia="新宋体" w:hAnsi="新宋体"/>
                </w:rPr>
                <w:delText>&lt;?xml version="1.0" encoding="UTF-8" ?&gt;</w:delText>
              </w:r>
            </w:del>
          </w:p>
          <w:p w:rsidR="00FF506D" w:rsidDel="00246B24" w:rsidRDefault="00314E6C">
            <w:pPr>
              <w:rPr>
                <w:del w:id="136" w:author="jiefang chen" w:date="2016-04-20T16:49:00Z"/>
                <w:rFonts w:ascii="新宋体" w:eastAsia="新宋体" w:hAnsi="新宋体"/>
              </w:rPr>
            </w:pPr>
            <w:del w:id="137" w:author="jiefang chen" w:date="2016-04-20T16:49:00Z">
              <w:r w:rsidDel="00246B24">
                <w:rPr>
                  <w:rFonts w:ascii="新宋体" w:eastAsia="新宋体" w:hAnsi="新宋体"/>
                </w:rPr>
                <w:delText>&lt;DBSET&gt;</w:delText>
              </w:r>
            </w:del>
          </w:p>
          <w:p w:rsidR="00FF506D" w:rsidDel="00246B24" w:rsidRDefault="00314E6C">
            <w:pPr>
              <w:rPr>
                <w:del w:id="138" w:author="jiefang chen" w:date="2016-04-20T16:49:00Z"/>
                <w:rFonts w:ascii="新宋体" w:eastAsia="新宋体" w:hAnsi="新宋体"/>
              </w:rPr>
            </w:pPr>
            <w:del w:id="139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&lt;R&gt;</w:delText>
              </w:r>
            </w:del>
          </w:p>
          <w:p w:rsidR="00FF506D" w:rsidDel="00246B24" w:rsidRDefault="00314E6C">
            <w:pPr>
              <w:rPr>
                <w:del w:id="140" w:author="jiefang chen" w:date="2016-04-20T16:49:00Z"/>
                <w:rFonts w:ascii="新宋体" w:eastAsia="新宋体" w:hAnsi="新宋体"/>
              </w:rPr>
            </w:pPr>
            <w:del w:id="141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N="dw"&gt;0100&lt;/C&gt;</w:delText>
              </w:r>
            </w:del>
          </w:p>
          <w:p w:rsidR="00FF506D" w:rsidDel="00246B24" w:rsidRDefault="00314E6C">
            <w:pPr>
              <w:rPr>
                <w:del w:id="142" w:author="jiefang chen" w:date="2016-04-20T16:49:00Z"/>
                <w:rFonts w:ascii="新宋体" w:eastAsia="新宋体" w:hAnsi="新宋体"/>
              </w:rPr>
            </w:pPr>
            <w:del w:id="143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N="dwmc"&gt;</w:delText>
              </w:r>
              <w:r w:rsidDel="00246B24">
                <w:rPr>
                  <w:rFonts w:ascii="新宋体" w:eastAsia="新宋体" w:hAnsi="新宋体" w:hint="eastAsia"/>
                </w:rPr>
                <w:delText>省电力公司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144" w:author="jiefang chen" w:date="2016-04-20T16:49:00Z"/>
                <w:rFonts w:ascii="新宋体" w:eastAsia="新宋体" w:hAnsi="新宋体"/>
              </w:rPr>
            </w:pPr>
            <w:del w:id="145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&lt;/R&gt;</w:delText>
              </w:r>
            </w:del>
          </w:p>
          <w:p w:rsidR="00FF506D" w:rsidDel="00246B24" w:rsidRDefault="00314E6C">
            <w:pPr>
              <w:rPr>
                <w:del w:id="146" w:author="jiefang chen" w:date="2016-04-20T16:49:00Z"/>
                <w:rFonts w:ascii="新宋体" w:eastAsia="新宋体" w:hAnsi="新宋体"/>
              </w:rPr>
            </w:pPr>
            <w:del w:id="147" w:author="jiefang chen" w:date="2016-04-20T16:49:00Z">
              <w:r w:rsidDel="00246B24">
                <w:rPr>
                  <w:rFonts w:ascii="新宋体" w:eastAsia="新宋体" w:hAnsi="新宋体"/>
                </w:rPr>
                <w:delText>&lt;/DBSET&gt;</w:delText>
              </w:r>
            </w:del>
          </w:p>
        </w:tc>
      </w:tr>
    </w:tbl>
    <w:p w:rsidR="00FF506D" w:rsidDel="00246B24" w:rsidRDefault="00314E6C">
      <w:pPr>
        <w:pStyle w:val="3"/>
        <w:rPr>
          <w:del w:id="148" w:author="jiefang chen" w:date="2016-04-20T16:49:00Z"/>
        </w:rPr>
      </w:pPr>
      <w:bookmarkStart w:id="149" w:name="_Toc249772485"/>
      <w:bookmarkStart w:id="150" w:name="_Toc186278285"/>
      <w:bookmarkStart w:id="151" w:name="_Toc263968491"/>
      <w:del w:id="152" w:author="jiefang chen" w:date="2016-04-20T16:49:00Z">
        <w:r w:rsidDel="00246B24">
          <w:rPr>
            <w:rFonts w:hint="eastAsia"/>
          </w:rPr>
          <w:delText>示例：只有返回标识</w:delText>
        </w:r>
        <w:bookmarkEnd w:id="149"/>
        <w:bookmarkEnd w:id="150"/>
        <w:bookmarkEnd w:id="151"/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153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rPr>
                <w:del w:id="154" w:author="jiefang chen" w:date="2016-04-20T16:49:00Z"/>
                <w:rFonts w:ascii="新宋体" w:eastAsia="新宋体" w:hAnsi="新宋体"/>
              </w:rPr>
            </w:pPr>
            <w:del w:id="155" w:author="jiefang chen" w:date="2016-04-20T16:49:00Z">
              <w:r w:rsidDel="00246B24">
                <w:rPr>
                  <w:rFonts w:ascii="新宋体" w:eastAsia="新宋体" w:hAnsi="新宋体"/>
                </w:rPr>
                <w:delText>&lt;?xml version="1.0" encoding="UTF-8" ?&gt;</w:delText>
              </w:r>
            </w:del>
          </w:p>
          <w:p w:rsidR="00FF506D" w:rsidDel="00246B24" w:rsidRDefault="00314E6C">
            <w:pPr>
              <w:rPr>
                <w:del w:id="156" w:author="jiefang chen" w:date="2016-04-20T16:49:00Z"/>
                <w:rFonts w:ascii="新宋体" w:eastAsia="新宋体" w:hAnsi="新宋体"/>
              </w:rPr>
            </w:pPr>
            <w:del w:id="157" w:author="jiefang chen" w:date="2016-04-20T16:49:00Z">
              <w:r w:rsidDel="00246B24">
                <w:rPr>
                  <w:rFonts w:ascii="新宋体" w:eastAsia="新宋体" w:hAnsi="新宋体"/>
                </w:rPr>
                <w:delText>&lt;DBSET RESULT="0"/&gt;</w:delText>
              </w:r>
            </w:del>
          </w:p>
        </w:tc>
      </w:tr>
    </w:tbl>
    <w:p w:rsidR="00FF506D" w:rsidDel="00246B24" w:rsidRDefault="00314E6C">
      <w:pPr>
        <w:pStyle w:val="3"/>
        <w:rPr>
          <w:del w:id="158" w:author="jiefang chen" w:date="2016-04-20T16:49:00Z"/>
        </w:rPr>
      </w:pPr>
      <w:bookmarkStart w:id="159" w:name="_Toc186278286"/>
      <w:bookmarkStart w:id="160" w:name="_Toc249772486"/>
      <w:bookmarkStart w:id="161" w:name="_Toc263968492"/>
      <w:del w:id="162" w:author="jiefang chen" w:date="2016-04-20T16:49:00Z">
        <w:r w:rsidDel="00246B24">
          <w:rPr>
            <w:rFonts w:hint="eastAsia"/>
          </w:rPr>
          <w:delText>示例：既有返回标识，又有数据集</w:delText>
        </w:r>
        <w:bookmarkEnd w:id="159"/>
        <w:bookmarkEnd w:id="160"/>
        <w:bookmarkEnd w:id="161"/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163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rPr>
                <w:del w:id="164" w:author="jiefang chen" w:date="2016-04-20T16:49:00Z"/>
                <w:rFonts w:ascii="新宋体" w:eastAsia="新宋体" w:hAnsi="新宋体"/>
              </w:rPr>
            </w:pPr>
            <w:del w:id="165" w:author="jiefang chen" w:date="2016-04-20T16:49:00Z">
              <w:r w:rsidDel="00246B24">
                <w:rPr>
                  <w:rFonts w:ascii="新宋体" w:eastAsia="新宋体" w:hAnsi="新宋体"/>
                </w:rPr>
                <w:delText>&lt;?xml version="1.0" encoding="UTF-8" ?&gt;</w:delText>
              </w:r>
            </w:del>
          </w:p>
          <w:p w:rsidR="00FF506D" w:rsidDel="00246B24" w:rsidRDefault="00314E6C">
            <w:pPr>
              <w:rPr>
                <w:del w:id="166" w:author="jiefang chen" w:date="2016-04-20T16:49:00Z"/>
                <w:rFonts w:ascii="新宋体" w:eastAsia="新宋体" w:hAnsi="新宋体"/>
              </w:rPr>
            </w:pPr>
            <w:del w:id="167" w:author="jiefang chen" w:date="2016-04-20T16:49:00Z">
              <w:r w:rsidDel="00246B24">
                <w:rPr>
                  <w:rFonts w:ascii="新宋体" w:eastAsia="新宋体" w:hAnsi="新宋体"/>
                </w:rPr>
                <w:delText>&lt;DBSET RESULT="2"&gt;</w:delText>
              </w:r>
            </w:del>
          </w:p>
          <w:p w:rsidR="00FF506D" w:rsidDel="00246B24" w:rsidRDefault="00314E6C">
            <w:pPr>
              <w:ind w:firstLine="210"/>
              <w:rPr>
                <w:del w:id="168" w:author="jiefang chen" w:date="2016-04-20T16:49:00Z"/>
                <w:rFonts w:ascii="新宋体" w:eastAsia="新宋体" w:hAnsi="新宋体"/>
              </w:rPr>
            </w:pPr>
            <w:del w:id="169" w:author="jiefang chen" w:date="2016-04-20T16:49:00Z">
              <w:r w:rsidDel="00246B24">
                <w:rPr>
                  <w:rFonts w:ascii="新宋体" w:eastAsia="新宋体" w:hAnsi="新宋体"/>
                </w:rPr>
                <w:delText>&lt;R&gt;</w:delText>
              </w:r>
              <w:r w:rsidDel="00246B24">
                <w:rPr>
                  <w:rFonts w:ascii="新宋体" w:eastAsia="新宋体" w:hAnsi="新宋体" w:hint="eastAsia"/>
                </w:rPr>
                <w:delText xml:space="preserve"> </w:delText>
              </w:r>
            </w:del>
          </w:p>
          <w:p w:rsidR="00FF506D" w:rsidDel="00246B24" w:rsidRDefault="00314E6C">
            <w:pPr>
              <w:rPr>
                <w:del w:id="170" w:author="jiefang chen" w:date="2016-04-20T16:49:00Z"/>
                <w:rFonts w:ascii="新宋体" w:eastAsia="新宋体" w:hAnsi="新宋体"/>
              </w:rPr>
            </w:pPr>
            <w:del w:id="171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N="dw"&gt;0100&lt;/C&gt;</w:delText>
              </w:r>
            </w:del>
          </w:p>
          <w:p w:rsidR="00FF506D" w:rsidDel="00246B24" w:rsidRDefault="00314E6C">
            <w:pPr>
              <w:rPr>
                <w:del w:id="172" w:author="jiefang chen" w:date="2016-04-20T16:49:00Z"/>
                <w:rFonts w:ascii="新宋体" w:eastAsia="新宋体" w:hAnsi="新宋体"/>
              </w:rPr>
            </w:pPr>
            <w:del w:id="173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N="dwmc"&gt;</w:delText>
              </w:r>
              <w:r w:rsidDel="00246B24">
                <w:rPr>
                  <w:rFonts w:ascii="新宋体" w:eastAsia="新宋体" w:hAnsi="新宋体" w:hint="eastAsia"/>
                </w:rPr>
                <w:delText>省电力公司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174" w:author="jiefang chen" w:date="2016-04-20T16:49:00Z"/>
                <w:rFonts w:ascii="新宋体" w:eastAsia="新宋体" w:hAnsi="新宋体"/>
              </w:rPr>
            </w:pPr>
            <w:del w:id="175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&lt;/R&gt;</w:delText>
              </w:r>
            </w:del>
          </w:p>
          <w:p w:rsidR="00FF506D" w:rsidDel="00246B24" w:rsidRDefault="00314E6C">
            <w:pPr>
              <w:rPr>
                <w:del w:id="176" w:author="jiefang chen" w:date="2016-04-20T16:49:00Z"/>
                <w:rFonts w:ascii="新宋体" w:eastAsia="新宋体" w:hAnsi="新宋体"/>
              </w:rPr>
            </w:pPr>
            <w:del w:id="177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&lt;R&gt;</w:delText>
              </w:r>
            </w:del>
          </w:p>
          <w:p w:rsidR="00FF506D" w:rsidDel="00246B24" w:rsidRDefault="00314E6C">
            <w:pPr>
              <w:rPr>
                <w:del w:id="178" w:author="jiefang chen" w:date="2016-04-20T16:49:00Z"/>
                <w:rFonts w:ascii="新宋体" w:eastAsia="新宋体" w:hAnsi="新宋体"/>
              </w:rPr>
            </w:pPr>
            <w:del w:id="179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N="dw"&gt;0200&lt;/C&gt;</w:delText>
              </w:r>
            </w:del>
          </w:p>
          <w:p w:rsidR="00FF506D" w:rsidDel="00246B24" w:rsidRDefault="00314E6C">
            <w:pPr>
              <w:rPr>
                <w:del w:id="180" w:author="jiefang chen" w:date="2016-04-20T16:49:00Z"/>
                <w:rFonts w:ascii="新宋体" w:eastAsia="新宋体" w:hAnsi="新宋体"/>
              </w:rPr>
            </w:pPr>
            <w:del w:id="181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N="dwmc"&gt;</w:delText>
              </w:r>
              <w:r w:rsidDel="00246B24">
                <w:rPr>
                  <w:rFonts w:ascii="新宋体" w:eastAsia="新宋体" w:hAnsi="新宋体" w:hint="eastAsia"/>
                </w:rPr>
                <w:delText>地市电力公司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182" w:author="jiefang chen" w:date="2016-04-20T16:49:00Z"/>
                <w:rFonts w:ascii="新宋体" w:eastAsia="新宋体" w:hAnsi="新宋体"/>
              </w:rPr>
            </w:pPr>
            <w:del w:id="183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&lt;/R&gt;</w:delText>
              </w:r>
            </w:del>
          </w:p>
          <w:p w:rsidR="00FF506D" w:rsidDel="00246B24" w:rsidRDefault="00314E6C">
            <w:pPr>
              <w:rPr>
                <w:del w:id="184" w:author="jiefang chen" w:date="2016-04-20T16:49:00Z"/>
                <w:rFonts w:ascii="新宋体" w:eastAsia="新宋体" w:hAnsi="新宋体"/>
              </w:rPr>
            </w:pPr>
            <w:del w:id="185" w:author="jiefang chen" w:date="2016-04-20T16:49:00Z">
              <w:r w:rsidDel="00246B24">
                <w:rPr>
                  <w:rFonts w:ascii="新宋体" w:eastAsia="新宋体" w:hAnsi="新宋体"/>
                </w:rPr>
                <w:delText>&lt;/DBSET&gt;</w:delText>
              </w:r>
            </w:del>
          </w:p>
        </w:tc>
      </w:tr>
    </w:tbl>
    <w:p w:rsidR="00FF506D" w:rsidDel="00246B24" w:rsidRDefault="00314E6C">
      <w:pPr>
        <w:pStyle w:val="3"/>
        <w:rPr>
          <w:del w:id="186" w:author="jiefang chen" w:date="2016-04-20T16:49:00Z"/>
        </w:rPr>
      </w:pPr>
      <w:bookmarkStart w:id="187" w:name="_Toc265367198"/>
      <w:bookmarkStart w:id="188" w:name="_Toc252724788"/>
      <w:bookmarkStart w:id="189" w:name="_Toc186278287"/>
      <w:bookmarkStart w:id="190" w:name="_Toc249772488"/>
      <w:bookmarkStart w:id="191" w:name="_Toc263968493"/>
      <w:del w:id="192" w:author="jiefang chen" w:date="2016-04-20T16:49:00Z">
        <w:r w:rsidDel="00246B24">
          <w:rPr>
            <w:rFonts w:hint="eastAsia"/>
          </w:rPr>
          <w:delText>示例：日期格式</w:delText>
        </w:r>
        <w:bookmarkEnd w:id="187"/>
        <w:bookmarkEnd w:id="188"/>
        <w:bookmarkEnd w:id="189"/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193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rPr>
                <w:del w:id="194" w:author="jiefang chen" w:date="2016-04-20T16:49:00Z"/>
                <w:rFonts w:ascii="新宋体" w:eastAsia="新宋体" w:hAnsi="新宋体"/>
              </w:rPr>
            </w:pPr>
            <w:del w:id="195" w:author="jiefang chen" w:date="2016-04-20T16:49:00Z">
              <w:r w:rsidDel="00246B24">
                <w:rPr>
                  <w:rFonts w:ascii="新宋体" w:eastAsia="新宋体" w:hAnsi="新宋体"/>
                </w:rPr>
                <w:delText>&lt;DBSET&gt;</w:delText>
              </w:r>
            </w:del>
          </w:p>
          <w:p w:rsidR="00FF506D" w:rsidDel="00246B24" w:rsidRDefault="00314E6C">
            <w:pPr>
              <w:rPr>
                <w:del w:id="196" w:author="jiefang chen" w:date="2016-04-20T16:49:00Z"/>
                <w:rFonts w:ascii="新宋体" w:eastAsia="新宋体" w:hAnsi="新宋体"/>
              </w:rPr>
            </w:pPr>
            <w:del w:id="197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&lt;R&gt;</w:delText>
              </w:r>
            </w:del>
          </w:p>
          <w:p w:rsidR="00FF506D" w:rsidDel="00246B24" w:rsidRDefault="00314E6C">
            <w:pPr>
              <w:rPr>
                <w:del w:id="198" w:author="jiefang chen" w:date="2016-04-20T16:49:00Z"/>
                <w:rFonts w:ascii="新宋体" w:eastAsia="新宋体" w:hAnsi="新宋体"/>
              </w:rPr>
            </w:pPr>
            <w:del w:id="199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&lt;COL NAME="sfrq"&gt;2006-06-22&lt;/COL&gt;</w:delText>
              </w:r>
            </w:del>
          </w:p>
          <w:p w:rsidR="00FF506D" w:rsidDel="00246B24" w:rsidRDefault="00314E6C">
            <w:pPr>
              <w:rPr>
                <w:del w:id="200" w:author="jiefang chen" w:date="2016-04-20T16:49:00Z"/>
                <w:rFonts w:ascii="新宋体" w:eastAsia="新宋体" w:hAnsi="新宋体"/>
              </w:rPr>
            </w:pPr>
            <w:del w:id="201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&lt;COL NAME="jsny"&gt;200606&lt;/COL&gt;</w:delText>
              </w:r>
            </w:del>
          </w:p>
          <w:p w:rsidR="00FF506D" w:rsidDel="00246B24" w:rsidRDefault="00314E6C">
            <w:pPr>
              <w:rPr>
                <w:del w:id="202" w:author="jiefang chen" w:date="2016-04-20T16:49:00Z"/>
                <w:rFonts w:ascii="新宋体" w:eastAsia="新宋体" w:hAnsi="新宋体"/>
              </w:rPr>
            </w:pPr>
            <w:del w:id="203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&lt;/R&gt;</w:delText>
              </w:r>
            </w:del>
          </w:p>
          <w:p w:rsidR="00FF506D" w:rsidDel="00246B24" w:rsidRDefault="00314E6C">
            <w:pPr>
              <w:rPr>
                <w:del w:id="204" w:author="jiefang chen" w:date="2016-04-20T16:49:00Z"/>
                <w:rFonts w:ascii="新宋体" w:eastAsia="新宋体" w:hAnsi="新宋体"/>
                <w:sz w:val="24"/>
              </w:rPr>
            </w:pPr>
            <w:del w:id="205" w:author="jiefang chen" w:date="2016-04-20T16:49:00Z">
              <w:r w:rsidDel="00246B24">
                <w:rPr>
                  <w:rFonts w:ascii="新宋体" w:eastAsia="新宋体" w:hAnsi="新宋体"/>
                </w:rPr>
                <w:delText>&lt;/DBSET&gt;</w:delText>
              </w:r>
            </w:del>
          </w:p>
        </w:tc>
      </w:tr>
    </w:tbl>
    <w:p w:rsidR="00FF506D" w:rsidDel="00246B24" w:rsidRDefault="00314E6C">
      <w:pPr>
        <w:pStyle w:val="3"/>
        <w:rPr>
          <w:del w:id="206" w:author="jiefang chen" w:date="2016-04-20T16:49:00Z"/>
        </w:rPr>
      </w:pPr>
      <w:del w:id="207" w:author="jiefang chen" w:date="2016-04-20T16:49:00Z">
        <w:r w:rsidDel="00246B24">
          <w:rPr>
            <w:rFonts w:hint="eastAsia"/>
          </w:rPr>
          <w:delText>示例：嵌套情况</w:delText>
        </w:r>
        <w:bookmarkEnd w:id="190"/>
        <w:bookmarkEnd w:id="191"/>
      </w:del>
    </w:p>
    <w:tbl>
      <w:tblPr>
        <w:tblW w:w="90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7"/>
      </w:tblGrid>
      <w:tr w:rsidR="00FF506D" w:rsidDel="00246B24">
        <w:trPr>
          <w:del w:id="208" w:author="jiefang chen" w:date="2016-04-20T16:49:00Z"/>
        </w:trPr>
        <w:tc>
          <w:tcPr>
            <w:tcW w:w="9037" w:type="dxa"/>
          </w:tcPr>
          <w:p w:rsidR="00FF506D" w:rsidDel="00246B24" w:rsidRDefault="00314E6C">
            <w:pPr>
              <w:rPr>
                <w:del w:id="209" w:author="jiefang chen" w:date="2016-04-20T16:49:00Z"/>
                <w:rFonts w:ascii="新宋体" w:eastAsia="新宋体" w:hAnsi="新宋体"/>
              </w:rPr>
            </w:pPr>
            <w:del w:id="210" w:author="jiefang chen" w:date="2016-04-20T16:49:00Z">
              <w:r w:rsidDel="00246B24">
                <w:rPr>
                  <w:rFonts w:ascii="新宋体" w:eastAsia="新宋体" w:hAnsi="新宋体"/>
                </w:rPr>
                <w:delText>&lt;DBSET&gt;</w:delText>
              </w:r>
            </w:del>
          </w:p>
          <w:p w:rsidR="00FF506D" w:rsidDel="00246B24" w:rsidRDefault="00314E6C">
            <w:pPr>
              <w:rPr>
                <w:del w:id="211" w:author="jiefang chen" w:date="2016-04-20T16:49:00Z"/>
                <w:rFonts w:ascii="新宋体" w:eastAsia="新宋体" w:hAnsi="新宋体"/>
              </w:rPr>
            </w:pPr>
            <w:del w:id="212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&lt;R&gt;</w:delText>
              </w:r>
            </w:del>
          </w:p>
          <w:p w:rsidR="00FF506D" w:rsidDel="00246B24" w:rsidRDefault="00314E6C">
            <w:pPr>
              <w:rPr>
                <w:del w:id="213" w:author="jiefang chen" w:date="2016-04-20T16:49:00Z"/>
                <w:rFonts w:ascii="新宋体" w:eastAsia="新宋体" w:hAnsi="新宋体"/>
              </w:rPr>
            </w:pPr>
            <w:del w:id="214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N="dw"&gt;0250&lt;/C&gt;</w:delText>
              </w:r>
            </w:del>
          </w:p>
          <w:p w:rsidR="00FF506D" w:rsidDel="00246B24" w:rsidRDefault="00314E6C">
            <w:pPr>
              <w:rPr>
                <w:del w:id="215" w:author="jiefang chen" w:date="2016-04-20T16:49:00Z"/>
                <w:rFonts w:ascii="新宋体" w:eastAsia="新宋体" w:hAnsi="新宋体"/>
              </w:rPr>
            </w:pPr>
            <w:del w:id="216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N="dwmc"&gt;</w:delText>
              </w:r>
              <w:r w:rsidDel="00246B24">
                <w:rPr>
                  <w:rFonts w:ascii="新宋体" w:eastAsia="新宋体" w:hAnsi="新宋体" w:hint="eastAsia"/>
                </w:rPr>
                <w:delText>省电力公司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217" w:author="jiefang chen" w:date="2016-04-20T16:49:00Z"/>
                <w:rFonts w:ascii="新宋体" w:eastAsia="新宋体" w:hAnsi="新宋体"/>
              </w:rPr>
            </w:pPr>
            <w:del w:id="218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&lt;C N="gdslb"&gt;</w:delText>
              </w:r>
            </w:del>
          </w:p>
          <w:p w:rsidR="00FF506D" w:rsidDel="00246B24" w:rsidRDefault="00314E6C">
            <w:pPr>
              <w:rPr>
                <w:del w:id="219" w:author="jiefang chen" w:date="2016-04-20T16:49:00Z"/>
                <w:rFonts w:ascii="新宋体" w:eastAsia="新宋体" w:hAnsi="新宋体"/>
              </w:rPr>
            </w:pPr>
            <w:del w:id="220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&lt;DBSET&gt;</w:delText>
              </w:r>
            </w:del>
          </w:p>
          <w:p w:rsidR="00FF506D" w:rsidDel="00246B24" w:rsidRDefault="00314E6C">
            <w:pPr>
              <w:rPr>
                <w:del w:id="221" w:author="jiefang chen" w:date="2016-04-20T16:49:00Z"/>
                <w:rFonts w:ascii="新宋体" w:eastAsia="新宋体" w:hAnsi="新宋体"/>
              </w:rPr>
            </w:pPr>
            <w:del w:id="222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&lt;R&gt;</w:delText>
              </w:r>
            </w:del>
          </w:p>
          <w:p w:rsidR="00FF506D" w:rsidDel="00246B24" w:rsidRDefault="00314E6C">
            <w:pPr>
              <w:rPr>
                <w:del w:id="223" w:author="jiefang chen" w:date="2016-04-20T16:49:00Z"/>
                <w:rFonts w:ascii="新宋体" w:eastAsia="新宋体" w:hAnsi="新宋体"/>
              </w:rPr>
            </w:pPr>
            <w:del w:id="224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  &lt;C N="gds"&gt;025027&lt;/C&gt;</w:delText>
              </w:r>
            </w:del>
          </w:p>
          <w:p w:rsidR="00FF506D" w:rsidDel="00246B24" w:rsidRDefault="00314E6C">
            <w:pPr>
              <w:rPr>
                <w:del w:id="225" w:author="jiefang chen" w:date="2016-04-20T16:49:00Z"/>
                <w:rFonts w:ascii="新宋体" w:eastAsia="新宋体" w:hAnsi="新宋体"/>
              </w:rPr>
            </w:pPr>
            <w:del w:id="226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  &lt;C N="gdsmc"&gt;</w:delText>
              </w:r>
              <w:r w:rsidDel="00246B24">
                <w:rPr>
                  <w:rFonts w:ascii="新宋体" w:eastAsia="新宋体" w:hAnsi="新宋体" w:hint="eastAsia"/>
                </w:rPr>
                <w:delText>客服中心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227" w:author="jiefang chen" w:date="2016-04-20T16:49:00Z"/>
                <w:rFonts w:ascii="新宋体" w:eastAsia="新宋体" w:hAnsi="新宋体"/>
              </w:rPr>
            </w:pPr>
            <w:del w:id="228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&lt;R&gt;</w:delText>
              </w:r>
            </w:del>
          </w:p>
          <w:p w:rsidR="00FF506D" w:rsidDel="00246B24" w:rsidRDefault="00314E6C">
            <w:pPr>
              <w:rPr>
                <w:del w:id="229" w:author="jiefang chen" w:date="2016-04-20T16:49:00Z"/>
                <w:rFonts w:ascii="新宋体" w:eastAsia="新宋体" w:hAnsi="新宋体"/>
              </w:rPr>
            </w:pPr>
            <w:del w:id="230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&lt;R&gt;</w:delText>
              </w:r>
            </w:del>
          </w:p>
          <w:p w:rsidR="00FF506D" w:rsidDel="00246B24" w:rsidRDefault="00314E6C">
            <w:pPr>
              <w:rPr>
                <w:del w:id="231" w:author="jiefang chen" w:date="2016-04-20T16:49:00Z"/>
                <w:rFonts w:ascii="新宋体" w:eastAsia="新宋体" w:hAnsi="新宋体"/>
              </w:rPr>
            </w:pPr>
            <w:del w:id="232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  &lt;C N="gds"&gt;025020&lt;/C&gt;</w:delText>
              </w:r>
            </w:del>
          </w:p>
          <w:p w:rsidR="00FF506D" w:rsidDel="00246B24" w:rsidRDefault="00314E6C">
            <w:pPr>
              <w:rPr>
                <w:del w:id="233" w:author="jiefang chen" w:date="2016-04-20T16:49:00Z"/>
                <w:rFonts w:ascii="新宋体" w:eastAsia="新宋体" w:hAnsi="新宋体"/>
              </w:rPr>
            </w:pPr>
            <w:del w:id="234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  &lt;C N="gdsmc"&gt;</w:delText>
              </w:r>
              <w:r w:rsidDel="00246B24">
                <w:rPr>
                  <w:rFonts w:ascii="新宋体" w:eastAsia="新宋体" w:hAnsi="新宋体" w:hint="eastAsia"/>
                </w:rPr>
                <w:delText>营业所</w:delText>
              </w:r>
              <w:r w:rsidDel="00246B24">
                <w:rPr>
                  <w:rFonts w:ascii="新宋体" w:eastAsia="新宋体" w:hAnsi="新宋体"/>
                </w:rPr>
                <w:delText>&lt;/C&gt;</w:delText>
              </w:r>
            </w:del>
          </w:p>
          <w:p w:rsidR="00FF506D" w:rsidDel="00246B24" w:rsidRDefault="00314E6C">
            <w:pPr>
              <w:rPr>
                <w:del w:id="235" w:author="jiefang chen" w:date="2016-04-20T16:49:00Z"/>
                <w:rFonts w:ascii="新宋体" w:eastAsia="新宋体" w:hAnsi="新宋体"/>
              </w:rPr>
            </w:pPr>
            <w:del w:id="236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  &lt;R&gt;</w:delText>
              </w:r>
            </w:del>
          </w:p>
          <w:p w:rsidR="00FF506D" w:rsidDel="00246B24" w:rsidRDefault="00314E6C">
            <w:pPr>
              <w:rPr>
                <w:del w:id="237" w:author="jiefang chen" w:date="2016-04-20T16:49:00Z"/>
                <w:rFonts w:ascii="新宋体" w:eastAsia="新宋体" w:hAnsi="新宋体"/>
              </w:rPr>
            </w:pPr>
            <w:del w:id="238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  &lt;/DBSET&gt;</w:delText>
              </w:r>
            </w:del>
          </w:p>
          <w:p w:rsidR="00FF506D" w:rsidDel="00246B24" w:rsidRDefault="00314E6C">
            <w:pPr>
              <w:rPr>
                <w:del w:id="239" w:author="jiefang chen" w:date="2016-04-20T16:49:00Z"/>
                <w:rFonts w:ascii="新宋体" w:eastAsia="新宋体" w:hAnsi="新宋体"/>
              </w:rPr>
            </w:pPr>
            <w:del w:id="240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  &lt;/C&gt;</w:delText>
              </w:r>
            </w:del>
          </w:p>
          <w:p w:rsidR="00FF506D" w:rsidDel="00246B24" w:rsidRDefault="00314E6C">
            <w:pPr>
              <w:rPr>
                <w:del w:id="241" w:author="jiefang chen" w:date="2016-04-20T16:49:00Z"/>
                <w:rFonts w:ascii="新宋体" w:eastAsia="新宋体" w:hAnsi="新宋体"/>
              </w:rPr>
            </w:pPr>
            <w:del w:id="242" w:author="jiefang chen" w:date="2016-04-20T16:49:00Z">
              <w:r w:rsidDel="00246B24">
                <w:rPr>
                  <w:rFonts w:ascii="新宋体" w:eastAsia="新宋体" w:hAnsi="新宋体"/>
                </w:rPr>
                <w:delText xml:space="preserve">  &lt;R&gt;</w:delText>
              </w:r>
            </w:del>
          </w:p>
          <w:p w:rsidR="00FF506D" w:rsidDel="00246B24" w:rsidRDefault="00314E6C">
            <w:pPr>
              <w:rPr>
                <w:del w:id="243" w:author="jiefang chen" w:date="2016-04-20T16:49:00Z"/>
                <w:rFonts w:ascii="新宋体" w:eastAsia="新宋体" w:hAnsi="新宋体"/>
              </w:rPr>
            </w:pPr>
            <w:del w:id="244" w:author="jiefang chen" w:date="2016-04-20T16:49:00Z">
              <w:r w:rsidDel="00246B24">
                <w:rPr>
                  <w:rFonts w:ascii="新宋体" w:eastAsia="新宋体" w:hAnsi="新宋体"/>
                </w:rPr>
                <w:delText>&lt;/DBSET&gt;</w:delText>
              </w:r>
            </w:del>
          </w:p>
        </w:tc>
      </w:tr>
    </w:tbl>
    <w:p w:rsidR="00FF506D" w:rsidDel="00246B24" w:rsidRDefault="00FF506D">
      <w:pPr>
        <w:spacing w:line="360" w:lineRule="auto"/>
        <w:rPr>
          <w:del w:id="245" w:author="jiefang chen" w:date="2016-04-20T16:49:00Z"/>
          <w:kern w:val="0"/>
          <w:sz w:val="24"/>
        </w:rPr>
      </w:pPr>
    </w:p>
    <w:p w:rsidR="00FF506D" w:rsidDel="00246B24" w:rsidRDefault="00314E6C">
      <w:pPr>
        <w:pStyle w:val="1"/>
        <w:rPr>
          <w:del w:id="246" w:author="jiefang chen" w:date="2016-04-20T16:43:00Z"/>
        </w:rPr>
      </w:pPr>
      <w:del w:id="247" w:author="jiefang chen" w:date="2016-04-20T16:43:00Z">
        <w:r w:rsidDel="00246B24">
          <w:rPr>
            <w:rFonts w:hint="eastAsia"/>
          </w:rPr>
          <w:delText>接口设计</w:delText>
        </w:r>
        <w:r w:rsidDel="00246B24">
          <w:delText>说明</w:delText>
        </w:r>
      </w:del>
    </w:p>
    <w:p w:rsidR="00FF506D" w:rsidDel="00246B24" w:rsidRDefault="00314E6C">
      <w:pPr>
        <w:pStyle w:val="2"/>
        <w:rPr>
          <w:del w:id="248" w:author="jiefang chen" w:date="2016-04-20T16:43:00Z"/>
        </w:rPr>
      </w:pPr>
      <w:del w:id="249" w:author="jiefang chen" w:date="2016-04-20T16:43:00Z">
        <w:r w:rsidDel="00246B24">
          <w:rPr>
            <w:rFonts w:hint="eastAsia"/>
          </w:rPr>
          <w:delText>方法名规范</w:delText>
        </w:r>
      </w:del>
    </w:p>
    <w:p w:rsidR="00FF506D" w:rsidDel="00246B24" w:rsidRDefault="00314E6C">
      <w:pPr>
        <w:spacing w:line="360" w:lineRule="auto"/>
        <w:ind w:firstLine="420"/>
        <w:rPr>
          <w:del w:id="250" w:author="jiefang chen" w:date="2016-04-20T16:43:00Z"/>
          <w:rFonts w:hAnsi="宋体"/>
          <w:kern w:val="0"/>
          <w:sz w:val="24"/>
        </w:rPr>
      </w:pPr>
      <w:del w:id="251" w:author="jiefang chen" w:date="2016-04-20T16:43:00Z">
        <w:r w:rsidDel="00246B24">
          <w:rPr>
            <w:rFonts w:hAnsi="宋体" w:hint="eastAsia"/>
            <w:kern w:val="0"/>
            <w:sz w:val="24"/>
          </w:rPr>
          <w:delText>方法名以小写字母开头，如是网省个性化接口在方法名的结尾加上网省编码，如河北个性化接口</w:delText>
        </w:r>
        <w:r w:rsidDel="00246B24">
          <w:rPr>
            <w:rFonts w:hAnsi="宋体" w:hint="eastAsia"/>
            <w:kern w:val="0"/>
            <w:sz w:val="24"/>
          </w:rPr>
          <w:delText>:</w:delText>
        </w:r>
        <w:r w:rsidDel="00246B24">
          <w:rPr>
            <w:rFonts w:hAnsi="宋体"/>
            <w:kern w:val="0"/>
            <w:sz w:val="24"/>
          </w:rPr>
          <w:delText>outageinfoByConsNo</w:delText>
        </w:r>
        <w:r w:rsidDel="00246B24">
          <w:rPr>
            <w:rFonts w:hAnsi="宋体" w:hint="eastAsia"/>
            <w:kern w:val="0"/>
            <w:sz w:val="24"/>
          </w:rPr>
          <w:delText>HB</w:delText>
        </w:r>
      </w:del>
    </w:p>
    <w:p w:rsidR="00FF506D" w:rsidDel="00246B24" w:rsidRDefault="00314E6C">
      <w:pPr>
        <w:pStyle w:val="2"/>
        <w:rPr>
          <w:del w:id="252" w:author="jiefang chen" w:date="2016-04-20T16:43:00Z"/>
        </w:rPr>
      </w:pPr>
      <w:del w:id="253" w:author="jiefang chen" w:date="2016-04-20T16:43:00Z">
        <w:r w:rsidDel="00246B24">
          <w:rPr>
            <w:rFonts w:hint="eastAsia"/>
          </w:rPr>
          <w:delText>参数定义</w:delText>
        </w:r>
      </w:del>
    </w:p>
    <w:p w:rsidR="00FF506D" w:rsidDel="00246B24" w:rsidRDefault="00314E6C">
      <w:pPr>
        <w:spacing w:line="360" w:lineRule="auto"/>
        <w:ind w:firstLine="420"/>
        <w:rPr>
          <w:del w:id="254" w:author="jiefang chen" w:date="2016-04-20T16:43:00Z"/>
          <w:rFonts w:hAnsi="宋体"/>
          <w:kern w:val="0"/>
          <w:sz w:val="24"/>
        </w:rPr>
      </w:pPr>
      <w:del w:id="255" w:author="jiefang chen" w:date="2016-04-20T16:43:00Z">
        <w:r w:rsidDel="00246B24">
          <w:rPr>
            <w:rFonts w:hAnsi="宋体" w:hint="eastAsia"/>
            <w:kern w:val="0"/>
            <w:sz w:val="24"/>
          </w:rPr>
          <w:delText>接口的入参、出参采用驼峰格式。</w:delText>
        </w:r>
      </w:del>
    </w:p>
    <w:p w:rsidR="00FF506D" w:rsidRDefault="00314E6C">
      <w:pPr>
        <w:pStyle w:val="1"/>
      </w:pPr>
      <w:r>
        <w:rPr>
          <w:rFonts w:hint="eastAsia"/>
        </w:rPr>
        <w:t>接口详细设计</w:t>
      </w:r>
    </w:p>
    <w:p w:rsidR="00FF506D" w:rsidRDefault="00314E6C">
      <w:pPr>
        <w:pStyle w:val="2"/>
      </w:pPr>
      <w:del w:id="256" w:author="jiefang chen" w:date="2016-04-20T16:59:00Z">
        <w:r w:rsidDel="004042B5">
          <w:rPr>
            <w:rFonts w:hint="eastAsia"/>
          </w:rPr>
          <w:delText>物资</w:delText>
        </w:r>
        <w:r w:rsidDel="004042B5">
          <w:delText>电子交易平台</w:delText>
        </w:r>
        <w:r w:rsidDel="004042B5">
          <w:rPr>
            <w:rFonts w:hint="eastAsia"/>
          </w:rPr>
          <w:delText>提供接口</w:delText>
        </w:r>
      </w:del>
      <w:ins w:id="257" w:author="jiefang chen" w:date="2016-04-20T16:59:00Z">
        <w:r w:rsidR="004042B5">
          <w:rPr>
            <w:rFonts w:hint="eastAsia"/>
          </w:rPr>
          <w:t>C</w:t>
        </w:r>
        <w:r w:rsidR="004042B5">
          <w:rPr>
            <w:rFonts w:hint="eastAsia"/>
          </w:rPr>
          <w:t>端</w:t>
        </w:r>
      </w:ins>
    </w:p>
    <w:p w:rsidR="00FF506D" w:rsidRDefault="00314E6C">
      <w:pPr>
        <w:pStyle w:val="3"/>
      </w:pPr>
      <w:r>
        <w:rPr>
          <w:rFonts w:hint="eastAsia"/>
        </w:rPr>
        <w:t>登录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F506D" w:rsidRDefault="00314E6C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</w:p>
        </w:tc>
      </w:tr>
      <w:tr w:rsidR="00FF506D"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F506D" w:rsidRDefault="00314E6C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</w:p>
        </w:tc>
      </w:tr>
      <w:tr w:rsidR="00FF506D"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F506D" w:rsidRDefault="00314E6C">
            <w:pPr>
              <w:spacing w:before="60" w:after="60"/>
              <w:rPr>
                <w:szCs w:val="21"/>
              </w:rPr>
            </w:pPr>
            <w:ins w:id="258" w:author="huangqiang" w:date="2016-04-07T11:30:00Z">
              <w:r>
                <w:rPr>
                  <w:szCs w:val="21"/>
                  <w:rPrChange w:id="259" w:author="huangqiang" w:date="2016-04-07T11:30:00Z">
                    <w:rPr/>
                  </w:rPrChange>
                </w:rPr>
                <w:t>/usr/rest/appService/login</w:t>
              </w:r>
            </w:ins>
          </w:p>
        </w:tc>
      </w:tr>
      <w:tr w:rsidR="00FF506D"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F506D" w:rsidRDefault="00314E6C">
            <w:pPr>
              <w:spacing w:before="60" w:after="60"/>
              <w:rPr>
                <w:szCs w:val="21"/>
              </w:rPr>
            </w:pPr>
            <w:r>
              <w:rPr>
                <w:kern w:val="0"/>
                <w:szCs w:val="20"/>
              </w:rPr>
              <w:t>log</w:t>
            </w:r>
            <w:del w:id="260" w:author="huangqiang" w:date="2016-04-07T11:32:00Z">
              <w:r>
                <w:rPr>
                  <w:kern w:val="0"/>
                  <w:szCs w:val="20"/>
                </w:rPr>
                <w:delText>o</w:delText>
              </w:r>
            </w:del>
            <w:ins w:id="261" w:author="huangqiang" w:date="2016-04-07T11:32:00Z">
              <w:r>
                <w:rPr>
                  <w:rFonts w:hint="eastAsia"/>
                  <w:kern w:val="0"/>
                  <w:szCs w:val="20"/>
                </w:rPr>
                <w:t>i</w:t>
              </w:r>
            </w:ins>
            <w:r>
              <w:rPr>
                <w:kern w:val="0"/>
                <w:szCs w:val="20"/>
              </w:rPr>
              <w:t>n</w:t>
            </w:r>
          </w:p>
        </w:tc>
      </w:tr>
      <w:tr w:rsidR="00FF506D" w:rsidDel="00246B24">
        <w:trPr>
          <w:del w:id="262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63" w:author="jiefang chen" w:date="2016-04-20T16:44:00Z"/>
                <w:b/>
                <w:szCs w:val="21"/>
              </w:rPr>
            </w:pPr>
            <w:del w:id="264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314E6C">
            <w:pPr>
              <w:spacing w:before="60" w:after="60"/>
              <w:rPr>
                <w:del w:id="265" w:author="jiefang chen" w:date="2016-04-20T16:44:00Z"/>
                <w:szCs w:val="21"/>
              </w:rPr>
            </w:pPr>
            <w:del w:id="266" w:author="jiefang chen" w:date="2016-04-20T16:44:00Z">
              <w:r w:rsidDel="00246B24">
                <w:rPr>
                  <w:rFonts w:hint="eastAsia"/>
                  <w:szCs w:val="21"/>
                </w:rPr>
                <w:delText>WebService</w:delText>
              </w:r>
            </w:del>
            <w:ins w:id="267" w:author="huangqiang" w:date="2016-04-07T11:32:00Z">
              <w:del w:id="268" w:author="jiefang chen" w:date="2016-04-20T16:44:00Z">
                <w:r w:rsidDel="00246B24">
                  <w:rPr>
                    <w:rFonts w:hint="eastAsia"/>
                    <w:szCs w:val="21"/>
                  </w:rPr>
                  <w:delText>rest</w:delText>
                </w:r>
                <w:r w:rsidDel="00246B24">
                  <w:rPr>
                    <w:rFonts w:hint="eastAsia"/>
                    <w:szCs w:val="21"/>
                  </w:rPr>
                  <w:delText>服务</w:delText>
                </w:r>
              </w:del>
            </w:ins>
          </w:p>
        </w:tc>
      </w:tr>
      <w:tr w:rsidR="00FF506D" w:rsidDel="00246B24">
        <w:trPr>
          <w:del w:id="269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70" w:author="jiefang chen" w:date="2016-04-20T16:44:00Z"/>
                <w:b/>
                <w:szCs w:val="21"/>
              </w:rPr>
            </w:pPr>
            <w:del w:id="271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314E6C">
            <w:pPr>
              <w:spacing w:before="60" w:after="60"/>
              <w:rPr>
                <w:del w:id="272" w:author="jiefang chen" w:date="2016-04-20T16:44:00Z"/>
                <w:szCs w:val="21"/>
              </w:rPr>
            </w:pPr>
            <w:del w:id="273" w:author="jiefang chen" w:date="2016-04-20T16:44:00Z">
              <w:r w:rsidDel="00246B24">
                <w:rPr>
                  <w:rFonts w:hint="eastAsia"/>
                  <w:szCs w:val="21"/>
                </w:rPr>
                <w:delText>移动终端</w:delText>
              </w:r>
              <w:r w:rsidDel="00246B24">
                <w:rPr>
                  <w:szCs w:val="21"/>
                </w:rPr>
                <w:sym w:font="Wingdings" w:char="00E0"/>
              </w:r>
              <w:r w:rsidDel="00246B24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246B24">
        <w:trPr>
          <w:del w:id="274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75" w:author="jiefang chen" w:date="2016-04-20T16:44:00Z"/>
                <w:b/>
                <w:szCs w:val="21"/>
              </w:rPr>
            </w:pPr>
            <w:del w:id="276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314E6C">
            <w:pPr>
              <w:spacing w:before="60" w:after="60"/>
              <w:rPr>
                <w:del w:id="277" w:author="jiefang chen" w:date="2016-04-20T16:44:00Z"/>
                <w:szCs w:val="21"/>
              </w:rPr>
            </w:pPr>
            <w:del w:id="278" w:author="jiefang chen" w:date="2016-04-20T16:44:00Z">
              <w:r w:rsidDel="00246B24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246B24">
        <w:trPr>
          <w:del w:id="279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80" w:author="jiefang chen" w:date="2016-04-20T16:44:00Z"/>
                <w:b/>
                <w:szCs w:val="21"/>
              </w:rPr>
            </w:pPr>
            <w:del w:id="281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314E6C">
            <w:pPr>
              <w:spacing w:before="60" w:after="60"/>
              <w:rPr>
                <w:del w:id="282" w:author="jiefang chen" w:date="2016-04-20T16:44:00Z"/>
                <w:szCs w:val="21"/>
              </w:rPr>
            </w:pPr>
            <w:del w:id="283" w:author="jiefang chen" w:date="2016-04-20T16:44:00Z">
              <w:r w:rsidDel="00246B24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246B24">
        <w:trPr>
          <w:del w:id="284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85" w:author="jiefang chen" w:date="2016-04-20T16:44:00Z"/>
                <w:b/>
                <w:szCs w:val="21"/>
              </w:rPr>
            </w:pPr>
            <w:del w:id="286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314E6C">
            <w:pPr>
              <w:spacing w:before="60" w:after="60"/>
              <w:rPr>
                <w:del w:id="287" w:author="jiefang chen" w:date="2016-04-20T16:44:00Z"/>
                <w:szCs w:val="21"/>
              </w:rPr>
            </w:pPr>
            <w:del w:id="288" w:author="jiefang chen" w:date="2016-04-20T16:44:00Z">
              <w:r w:rsidDel="00246B24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246B24">
        <w:trPr>
          <w:del w:id="289" w:author="jiefang chen" w:date="2016-04-20T16:44:00Z"/>
        </w:trPr>
        <w:tc>
          <w:tcPr>
            <w:tcW w:w="1384" w:type="dxa"/>
            <w:shd w:val="clear" w:color="auto" w:fill="D9D9D9"/>
          </w:tcPr>
          <w:p w:rsidR="00FF506D" w:rsidDel="00246B24" w:rsidRDefault="00314E6C">
            <w:pPr>
              <w:spacing w:before="60" w:after="60" w:line="360" w:lineRule="auto"/>
              <w:rPr>
                <w:del w:id="290" w:author="jiefang chen" w:date="2016-04-20T16:44:00Z"/>
                <w:b/>
                <w:szCs w:val="21"/>
              </w:rPr>
            </w:pPr>
            <w:del w:id="291" w:author="jiefang chen" w:date="2016-04-20T16:44:00Z">
              <w:r w:rsidDel="00246B24">
                <w:rPr>
                  <w:rFonts w:hint="eastAsia"/>
                  <w:b/>
                  <w:szCs w:val="21"/>
                </w:rPr>
                <w:delText>调用</w:delText>
              </w:r>
              <w:r w:rsidDel="00246B24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246B24" w:rsidRDefault="00FF506D">
            <w:pPr>
              <w:spacing w:before="60" w:after="60"/>
              <w:rPr>
                <w:del w:id="292" w:author="jiefang chen" w:date="2016-04-20T16:44:00Z"/>
                <w:szCs w:val="21"/>
              </w:rPr>
            </w:pPr>
          </w:p>
        </w:tc>
      </w:tr>
      <w:tr w:rsidR="00FF506D">
        <w:tc>
          <w:tcPr>
            <w:tcW w:w="8872" w:type="dxa"/>
            <w:gridSpan w:val="2"/>
            <w:shd w:val="clear" w:color="auto" w:fill="D9D9D9"/>
          </w:tcPr>
          <w:p w:rsidR="00FF506D" w:rsidRDefault="00314E6C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F506D"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293" w:author="longshine_LPF" w:date="2016-04-08T10:18:00Z">
                <w:tblPr>
                  <w:tblW w:w="7400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730"/>
              <w:gridCol w:w="1559"/>
              <w:gridCol w:w="1701"/>
              <w:gridCol w:w="709"/>
              <w:gridCol w:w="1701"/>
              <w:tblGridChange w:id="294">
                <w:tblGrid>
                  <w:gridCol w:w="1315"/>
                  <w:gridCol w:w="415"/>
                  <w:gridCol w:w="1276"/>
                  <w:gridCol w:w="141"/>
                  <w:gridCol w:w="1560"/>
                  <w:gridCol w:w="283"/>
                  <w:gridCol w:w="425"/>
                  <w:gridCol w:w="284"/>
                  <w:gridCol w:w="1559"/>
                  <w:gridCol w:w="142"/>
                </w:tblGrid>
              </w:tblGridChange>
            </w:tblGrid>
            <w:tr w:rsidR="00FF506D" w:rsidTr="00E43D92">
              <w:trPr>
                <w:trHeight w:val="361"/>
                <w:trPrChange w:id="295" w:author="longshine_LPF" w:date="2016-04-08T10:18:00Z">
                  <w:trPr>
                    <w:trHeight w:val="361"/>
                  </w:trPr>
                </w:trPrChange>
              </w:trPr>
              <w:tc>
                <w:tcPr>
                  <w:tcW w:w="1730" w:type="dxa"/>
                  <w:shd w:val="pct10" w:color="auto" w:fill="auto"/>
                  <w:tcPrChange w:id="296" w:author="longshine_LPF" w:date="2016-04-08T10:18:00Z">
                    <w:tcPr>
                      <w:tcW w:w="1730" w:type="dxa"/>
                      <w:gridSpan w:val="2"/>
                      <w:shd w:val="pct10" w:color="auto" w:fill="auto"/>
                    </w:tcPr>
                  </w:tcPrChange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  <w:tcPrChange w:id="297" w:author="longshine_LPF" w:date="2016-04-08T10:18:00Z">
                    <w:tcPr>
                      <w:tcW w:w="1417" w:type="dxa"/>
                      <w:gridSpan w:val="2"/>
                      <w:shd w:val="pct10" w:color="auto" w:fill="auto"/>
                    </w:tcPr>
                  </w:tcPrChange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  <w:tcPrChange w:id="298" w:author="longshine_LPF" w:date="2016-04-08T10:18:00Z">
                    <w:tcPr>
                      <w:tcW w:w="1843" w:type="dxa"/>
                      <w:gridSpan w:val="2"/>
                      <w:shd w:val="pct10" w:color="auto" w:fill="auto"/>
                    </w:tcPr>
                  </w:tcPrChange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  <w:tcPrChange w:id="299" w:author="longshine_LPF" w:date="2016-04-08T10:18:00Z">
                    <w:tcPr>
                      <w:tcW w:w="709" w:type="dxa"/>
                      <w:gridSpan w:val="2"/>
                      <w:shd w:val="pct10" w:color="auto" w:fill="auto"/>
                    </w:tcPr>
                  </w:tcPrChange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  <w:tcPrChange w:id="300" w:author="longshine_LPF" w:date="2016-04-08T10:18:00Z">
                    <w:tcPr>
                      <w:tcW w:w="1701" w:type="dxa"/>
                      <w:gridSpan w:val="2"/>
                      <w:shd w:val="pct10" w:color="auto" w:fill="auto"/>
                    </w:tcPr>
                  </w:tcPrChange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F506D" w:rsidTr="00E43D92">
              <w:trPr>
                <w:trHeight w:val="361"/>
                <w:trPrChange w:id="301" w:author="longshine_LPF" w:date="2016-04-08T10:18:00Z">
                  <w:trPr>
                    <w:trHeight w:val="361"/>
                  </w:trPr>
                </w:trPrChange>
              </w:trPr>
              <w:tc>
                <w:tcPr>
                  <w:tcW w:w="1730" w:type="dxa"/>
                  <w:vAlign w:val="center"/>
                  <w:tcPrChange w:id="302" w:author="longshine_LPF" w:date="2016-04-08T10:18:00Z">
                    <w:tcPr>
                      <w:tcW w:w="1730" w:type="dxa"/>
                      <w:gridSpan w:val="2"/>
                      <w:vAlign w:val="center"/>
                    </w:tcPr>
                  </w:tcPrChange>
                </w:tcPr>
                <w:p w:rsidR="00FF506D" w:rsidRDefault="00314E6C">
                  <w:pPr>
                    <w:pStyle w:val="aff2"/>
                    <w:rPr>
                      <w:szCs w:val="21"/>
                    </w:rPr>
                  </w:pPr>
                  <w:ins w:id="303" w:author="longshine_LPF" w:date="2016-04-06T17:39:00Z">
                    <w:r>
                      <w:rPr>
                        <w:szCs w:val="21"/>
                      </w:rPr>
                      <w:t>p</w:t>
                    </w:r>
                  </w:ins>
                  <w:del w:id="304" w:author="longshine_LPF" w:date="2016-04-06T17:39:00Z">
                    <w:r>
                      <w:rPr>
                        <w:szCs w:val="21"/>
                      </w:rPr>
                      <w:delText>P</w:delText>
                    </w:r>
                  </w:del>
                  <w:r>
                    <w:rPr>
                      <w:szCs w:val="21"/>
                    </w:rPr>
                    <w:t>assword</w:t>
                  </w:r>
                </w:p>
              </w:tc>
              <w:tc>
                <w:tcPr>
                  <w:tcW w:w="1559" w:type="dxa"/>
                  <w:vAlign w:val="center"/>
                  <w:tcPrChange w:id="305" w:author="longshine_LPF" w:date="2016-04-08T10:18:00Z">
                    <w:tcPr>
                      <w:tcW w:w="1417" w:type="dxa"/>
                      <w:gridSpan w:val="2"/>
                      <w:vAlign w:val="center"/>
                    </w:tcPr>
                  </w:tcPrChange>
                </w:tcPr>
                <w:p w:rsidR="00FF506D" w:rsidRDefault="00314E6C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密码</w:t>
                  </w:r>
                </w:p>
              </w:tc>
              <w:tc>
                <w:tcPr>
                  <w:tcW w:w="1701" w:type="dxa"/>
                  <w:tcPrChange w:id="306" w:author="longshine_LPF" w:date="2016-04-08T10:18:00Z">
                    <w:tcPr>
                      <w:tcW w:w="1843" w:type="dxa"/>
                      <w:gridSpan w:val="2"/>
                    </w:tcPr>
                  </w:tcPrChange>
                </w:tcPr>
                <w:p w:rsidR="00FF506D" w:rsidRDefault="00314E6C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VARCHAR2(32)</w:t>
                  </w:r>
                </w:p>
              </w:tc>
              <w:tc>
                <w:tcPr>
                  <w:tcW w:w="709" w:type="dxa"/>
                  <w:tcPrChange w:id="307" w:author="longshine_LPF" w:date="2016-04-08T10:18:00Z">
                    <w:tcPr>
                      <w:tcW w:w="709" w:type="dxa"/>
                      <w:gridSpan w:val="2"/>
                    </w:tcPr>
                  </w:tcPrChange>
                </w:tcPr>
                <w:p w:rsidR="00FF506D" w:rsidRDefault="00314E6C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  <w:tcPrChange w:id="308" w:author="longshine_LPF" w:date="2016-04-08T10:1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RDefault="00FF506D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FF506D" w:rsidTr="00E43D92">
              <w:trPr>
                <w:trHeight w:val="361"/>
                <w:trPrChange w:id="309" w:author="longshine_LPF" w:date="2016-04-08T10:18:00Z">
                  <w:trPr>
                    <w:gridAfter w:val="0"/>
                    <w:wAfter w:w="142" w:type="dxa"/>
                    <w:trHeight w:val="361"/>
                  </w:trPr>
                </w:trPrChange>
              </w:trPr>
              <w:tc>
                <w:tcPr>
                  <w:tcW w:w="1730" w:type="dxa"/>
                  <w:vAlign w:val="center"/>
                  <w:tcPrChange w:id="310" w:author="longshine_LPF" w:date="2016-04-08T10:18:00Z">
                    <w:tcPr>
                      <w:tcW w:w="1315" w:type="dxa"/>
                      <w:vAlign w:val="center"/>
                    </w:tcPr>
                  </w:tcPrChange>
                </w:tcPr>
                <w:p w:rsidR="00FF506D" w:rsidRDefault="00314E6C">
                  <w:pPr>
                    <w:pStyle w:val="aff2"/>
                    <w:rPr>
                      <w:szCs w:val="21"/>
                    </w:rPr>
                  </w:pPr>
                  <w:ins w:id="311" w:author="longshine_LPF" w:date="2016-04-06T17:39:00Z">
                    <w:r>
                      <w:rPr>
                        <w:szCs w:val="21"/>
                      </w:rPr>
                      <w:t>c</w:t>
                    </w:r>
                  </w:ins>
                  <w:ins w:id="312" w:author="黄进明" w:date="2016-03-21T15:12:00Z">
                    <w:del w:id="313" w:author="longshine_LPF" w:date="2016-04-06T17:39:00Z">
                      <w:r>
                        <w:rPr>
                          <w:szCs w:val="21"/>
                        </w:rPr>
                        <w:delText>C</w:delText>
                      </w:r>
                    </w:del>
                    <w:r>
                      <w:rPr>
                        <w:szCs w:val="21"/>
                      </w:rPr>
                      <w:t>ustomerName</w:t>
                    </w:r>
                  </w:ins>
                </w:p>
              </w:tc>
              <w:tc>
                <w:tcPr>
                  <w:tcW w:w="1559" w:type="dxa"/>
                  <w:vAlign w:val="center"/>
                  <w:tcPrChange w:id="314" w:author="longshine_LPF" w:date="2016-04-08T10:18:00Z">
                    <w:tcPr>
                      <w:tcW w:w="1691" w:type="dxa"/>
                      <w:gridSpan w:val="2"/>
                      <w:vAlign w:val="center"/>
                    </w:tcPr>
                  </w:tcPrChange>
                </w:tcPr>
                <w:p w:rsidR="00FF506D" w:rsidRDefault="00314E6C">
                  <w:pPr>
                    <w:pStyle w:val="aff2"/>
                    <w:rPr>
                      <w:szCs w:val="21"/>
                    </w:rPr>
                  </w:pPr>
                  <w:ins w:id="315" w:author="黄进明" w:date="2016-03-21T15:12:00Z">
                    <w:r>
                      <w:rPr>
                        <w:rFonts w:hint="eastAsia"/>
                        <w:szCs w:val="21"/>
                      </w:rPr>
                      <w:t>账号</w:t>
                    </w:r>
                  </w:ins>
                </w:p>
              </w:tc>
              <w:tc>
                <w:tcPr>
                  <w:tcW w:w="1701" w:type="dxa"/>
                  <w:tcPrChange w:id="316" w:author="longshine_LPF" w:date="2016-04-08T10:1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RDefault="00314E6C">
                  <w:pPr>
                    <w:pStyle w:val="aff2"/>
                    <w:rPr>
                      <w:szCs w:val="21"/>
                    </w:rPr>
                  </w:pPr>
                  <w:ins w:id="317" w:author="黄进明" w:date="2016-03-21T15:12:00Z">
                    <w:r>
                      <w:rPr>
                        <w:rFonts w:hint="eastAsia"/>
                        <w:szCs w:val="21"/>
                      </w:rPr>
                      <w:t>VARCHAR2(32)</w:t>
                    </w:r>
                  </w:ins>
                </w:p>
              </w:tc>
              <w:tc>
                <w:tcPr>
                  <w:tcW w:w="709" w:type="dxa"/>
                  <w:tcPrChange w:id="318" w:author="longshine_LPF" w:date="2016-04-08T10:18:00Z">
                    <w:tcPr>
                      <w:tcW w:w="708" w:type="dxa"/>
                      <w:gridSpan w:val="2"/>
                      <w:vAlign w:val="center"/>
                    </w:tcPr>
                  </w:tcPrChange>
                </w:tcPr>
                <w:p w:rsidR="00FF506D" w:rsidRDefault="00314E6C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ins w:id="319" w:author="黄进明" w:date="2016-03-21T15:12:00Z">
                    <w:r>
                      <w:rPr>
                        <w:rFonts w:hint="eastAsia"/>
                        <w:szCs w:val="21"/>
                      </w:rPr>
                      <w:t>Y</w:t>
                    </w:r>
                  </w:ins>
                </w:p>
              </w:tc>
              <w:tc>
                <w:tcPr>
                  <w:tcW w:w="1701" w:type="dxa"/>
                  <w:vAlign w:val="center"/>
                  <w:tcPrChange w:id="320" w:author="longshine_LPF" w:date="2016-04-08T10:18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FF506D" w:rsidRDefault="00FF506D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246B24" w:rsidDel="00246B24" w:rsidTr="000B0157">
              <w:trPr>
                <w:trHeight w:val="361"/>
                <w:del w:id="321" w:author="jiefang chen" w:date="2016-04-20T16:47:00Z"/>
              </w:trPr>
              <w:tc>
                <w:tcPr>
                  <w:tcW w:w="7400" w:type="dxa"/>
                  <w:gridSpan w:val="5"/>
                  <w:vAlign w:val="center"/>
                </w:tcPr>
                <w:p w:rsidR="00246B24" w:rsidDel="00246B24" w:rsidRDefault="00246B24" w:rsidP="00246B24">
                  <w:pPr>
                    <w:pStyle w:val="aff2"/>
                    <w:rPr>
                      <w:del w:id="322" w:author="jiefang chen" w:date="2016-04-20T16:47:00Z"/>
                      <w:szCs w:val="21"/>
                    </w:rPr>
                  </w:pPr>
                </w:p>
              </w:tc>
            </w:tr>
          </w:tbl>
          <w:p w:rsidR="00FF506D" w:rsidRDefault="00FF506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F506D">
        <w:trPr>
          <w:trHeight w:val="70"/>
        </w:trPr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FF506D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FF506D" w:rsidRDefault="00314E6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F506D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returnCode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结果代码</w:t>
                  </w:r>
                </w:p>
              </w:tc>
              <w:tc>
                <w:tcPr>
                  <w:tcW w:w="1701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VARCHAR2(4)</w:t>
                  </w:r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详见</w:t>
                  </w:r>
                  <w:del w:id="323" w:author="jiefang chen" w:date="2016-04-20T16:56:00Z">
                    <w:r w:rsidDel="000B0157">
                      <w:rPr>
                        <w:rFonts w:hint="eastAsia"/>
                        <w:szCs w:val="21"/>
                      </w:rPr>
                      <w:delText>5</w:delText>
                    </w:r>
                  </w:del>
                  <w:ins w:id="324" w:author="jiefang chen" w:date="2016-04-20T16:56:00Z">
                    <w:r w:rsidR="000B0157">
                      <w:rPr>
                        <w:szCs w:val="21"/>
                      </w:rPr>
                      <w:t>2</w:t>
                    </w:r>
                  </w:ins>
                  <w:r>
                    <w:rPr>
                      <w:rFonts w:hint="eastAsia"/>
                      <w:szCs w:val="21"/>
                    </w:rPr>
                    <w:t>.2</w:t>
                  </w:r>
                  <w:r>
                    <w:rPr>
                      <w:rFonts w:hint="eastAsia"/>
                      <w:szCs w:val="21"/>
                    </w:rPr>
                    <w:t>返回结果代码说明</w:t>
                  </w:r>
                </w:p>
              </w:tc>
            </w:tr>
            <w:tr w:rsidR="00FF506D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returnMsg</w:t>
                  </w:r>
                </w:p>
              </w:tc>
              <w:tc>
                <w:tcPr>
                  <w:tcW w:w="1559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结果描述</w:t>
                  </w:r>
                </w:p>
              </w:tc>
              <w:tc>
                <w:tcPr>
                  <w:tcW w:w="1701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VARCHAR2(128)</w:t>
                  </w:r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FF506D" w:rsidRDefault="00FF506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F506D">
              <w:trPr>
                <w:trHeight w:val="297"/>
                <w:ins w:id="325" w:author="黄进明" w:date="2016-03-21T15:17:00Z"/>
              </w:trPr>
              <w:tc>
                <w:tcPr>
                  <w:tcW w:w="1730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ins w:id="326" w:author="黄进明" w:date="2016-03-21T15:17:00Z"/>
                      <w:szCs w:val="21"/>
                    </w:rPr>
                  </w:pPr>
                  <w:r>
                    <w:rPr>
                      <w:szCs w:val="21"/>
                    </w:rPr>
                    <w:t>c</w:t>
                  </w:r>
                  <w:ins w:id="327" w:author="黄进明" w:date="2016-03-21T15:17:00Z">
                    <w:r>
                      <w:rPr>
                        <w:szCs w:val="21"/>
                      </w:rPr>
                      <w:t>ustomerId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:rsidR="00FF506D" w:rsidRDefault="00314E6C">
                  <w:pPr>
                    <w:spacing w:line="360" w:lineRule="auto"/>
                    <w:rPr>
                      <w:ins w:id="328" w:author="黄进明" w:date="2016-03-21T15:17:00Z"/>
                      <w:szCs w:val="21"/>
                    </w:rPr>
                  </w:pPr>
                  <w:ins w:id="329" w:author="黄进明" w:date="2016-03-21T15:17:00Z">
                    <w:r>
                      <w:rPr>
                        <w:rFonts w:hint="eastAsia"/>
                        <w:szCs w:val="21"/>
                      </w:rPr>
                      <w:t>用户</w:t>
                    </w:r>
                    <w:r>
                      <w:rPr>
                        <w:szCs w:val="21"/>
                      </w:rPr>
                      <w:t>ID</w:t>
                    </w:r>
                  </w:ins>
                </w:p>
              </w:tc>
              <w:tc>
                <w:tcPr>
                  <w:tcW w:w="1701" w:type="dxa"/>
                </w:tcPr>
                <w:p w:rsidR="00FF506D" w:rsidRDefault="00314E6C">
                  <w:pPr>
                    <w:spacing w:line="360" w:lineRule="auto"/>
                    <w:rPr>
                      <w:ins w:id="330" w:author="黄进明" w:date="2016-03-21T15:17:00Z"/>
                      <w:szCs w:val="21"/>
                    </w:rPr>
                  </w:pPr>
                  <w:ins w:id="331" w:author="黄进明" w:date="2016-03-21T15:17:00Z">
                    <w:r>
                      <w:rPr>
                        <w:szCs w:val="21"/>
                      </w:rPr>
                      <w:t>VARCHAR2(32)</w:t>
                    </w:r>
                  </w:ins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spacing w:line="360" w:lineRule="auto"/>
                    <w:jc w:val="center"/>
                    <w:rPr>
                      <w:ins w:id="332" w:author="黄进明" w:date="2016-03-21T15:17:00Z"/>
                      <w:szCs w:val="21"/>
                    </w:rPr>
                  </w:pPr>
                  <w:ins w:id="333" w:author="黄进明" w:date="2016-03-21T15:17:00Z">
                    <w:r>
                      <w:rPr>
                        <w:rFonts w:hint="eastAsia"/>
                        <w:szCs w:val="21"/>
                      </w:rPr>
                      <w:t>Y</w:t>
                    </w:r>
                  </w:ins>
                </w:p>
              </w:tc>
              <w:tc>
                <w:tcPr>
                  <w:tcW w:w="1795" w:type="dxa"/>
                </w:tcPr>
                <w:p w:rsidR="00FF506D" w:rsidRDefault="00FF506D">
                  <w:pPr>
                    <w:spacing w:line="360" w:lineRule="auto"/>
                    <w:rPr>
                      <w:ins w:id="334" w:author="黄进明" w:date="2016-03-21T15:17:00Z"/>
                      <w:szCs w:val="21"/>
                    </w:rPr>
                  </w:pPr>
                </w:p>
              </w:tc>
            </w:tr>
            <w:tr w:rsidR="00FF506D">
              <w:trPr>
                <w:trHeight w:val="297"/>
                <w:ins w:id="335" w:author="黄进明" w:date="2016-03-21T15:10:00Z"/>
              </w:trPr>
              <w:tc>
                <w:tcPr>
                  <w:tcW w:w="1730" w:type="dxa"/>
                </w:tcPr>
                <w:p w:rsidR="00FF506D" w:rsidRDefault="00314E6C">
                  <w:pPr>
                    <w:spacing w:line="360" w:lineRule="auto"/>
                    <w:rPr>
                      <w:ins w:id="336" w:author="黄进明" w:date="2016-03-21T15:10:00Z"/>
                      <w:szCs w:val="21"/>
                    </w:rPr>
                  </w:pPr>
                  <w:ins w:id="337" w:author="黄进明" w:date="2016-03-21T15:11:00Z">
                    <w:r>
                      <w:rPr>
                        <w:szCs w:val="21"/>
                      </w:rPr>
                      <w:t>ent</w:t>
                    </w:r>
                  </w:ins>
                  <w:r>
                    <w:rPr>
                      <w:szCs w:val="21"/>
                    </w:rPr>
                    <w:t>I</w:t>
                  </w:r>
                  <w:ins w:id="338" w:author="黄进明" w:date="2016-03-21T15:11:00Z">
                    <w:r>
                      <w:rPr>
                        <w:szCs w:val="21"/>
                      </w:rPr>
                      <w:t>d</w:t>
                    </w:r>
                  </w:ins>
                </w:p>
              </w:tc>
              <w:tc>
                <w:tcPr>
                  <w:tcW w:w="1559" w:type="dxa"/>
                </w:tcPr>
                <w:p w:rsidR="00FF506D" w:rsidRDefault="00314E6C">
                  <w:pPr>
                    <w:spacing w:line="360" w:lineRule="auto"/>
                    <w:rPr>
                      <w:ins w:id="339" w:author="黄进明" w:date="2016-03-21T15:10:00Z"/>
                      <w:szCs w:val="21"/>
                    </w:rPr>
                  </w:pPr>
                  <w:ins w:id="340" w:author="黄进明" w:date="2016-03-21T15:11:00Z">
                    <w:r>
                      <w:rPr>
                        <w:rFonts w:hint="eastAsia"/>
                        <w:szCs w:val="21"/>
                      </w:rPr>
                      <w:t>企业</w:t>
                    </w:r>
                    <w:r>
                      <w:rPr>
                        <w:rFonts w:hint="eastAsia"/>
                        <w:szCs w:val="21"/>
                      </w:rPr>
                      <w:t>ID</w:t>
                    </w:r>
                  </w:ins>
                </w:p>
              </w:tc>
              <w:tc>
                <w:tcPr>
                  <w:tcW w:w="1701" w:type="dxa"/>
                </w:tcPr>
                <w:p w:rsidR="00FF506D" w:rsidRDefault="00314E6C">
                  <w:pPr>
                    <w:spacing w:line="360" w:lineRule="auto"/>
                    <w:rPr>
                      <w:ins w:id="341" w:author="黄进明" w:date="2016-03-21T15:10:00Z"/>
                      <w:szCs w:val="21"/>
                    </w:rPr>
                  </w:pPr>
                  <w:ins w:id="342" w:author="黄进明" w:date="2016-03-21T15:11:00Z">
                    <w:r>
                      <w:rPr>
                        <w:szCs w:val="21"/>
                      </w:rPr>
                      <w:t>VARCHAR2(32)</w:t>
                    </w:r>
                  </w:ins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spacing w:line="360" w:lineRule="auto"/>
                    <w:jc w:val="center"/>
                    <w:rPr>
                      <w:ins w:id="343" w:author="黄进明" w:date="2016-03-21T15:10:00Z"/>
                      <w:szCs w:val="21"/>
                    </w:rPr>
                  </w:pPr>
                  <w:ins w:id="344" w:author="黄进明" w:date="2016-03-21T15:11:00Z">
                    <w:r>
                      <w:rPr>
                        <w:rFonts w:hint="eastAsia"/>
                        <w:szCs w:val="21"/>
                      </w:rPr>
                      <w:t>Y</w:t>
                    </w:r>
                  </w:ins>
                </w:p>
              </w:tc>
              <w:tc>
                <w:tcPr>
                  <w:tcW w:w="1795" w:type="dxa"/>
                </w:tcPr>
                <w:p w:rsidR="00FF506D" w:rsidRDefault="00FF506D">
                  <w:pPr>
                    <w:spacing w:line="360" w:lineRule="auto"/>
                    <w:rPr>
                      <w:ins w:id="345" w:author="黄进明" w:date="2016-03-21T15:10:00Z"/>
                      <w:szCs w:val="21"/>
                    </w:rPr>
                  </w:pPr>
                </w:p>
              </w:tc>
            </w:tr>
            <w:tr w:rsidR="00FF506D">
              <w:trPr>
                <w:trHeight w:val="297"/>
              </w:trPr>
              <w:tc>
                <w:tcPr>
                  <w:tcW w:w="1730" w:type="dxa"/>
                </w:tcPr>
                <w:p w:rsidR="00FF506D" w:rsidRDefault="00314E6C">
                  <w:r>
                    <w:t>entName</w:t>
                  </w:r>
                </w:p>
              </w:tc>
              <w:tc>
                <w:tcPr>
                  <w:tcW w:w="1559" w:type="dxa"/>
                </w:tcPr>
                <w:p w:rsidR="00FF506D" w:rsidRDefault="00314E6C">
                  <w:r>
                    <w:rPr>
                      <w:rFonts w:hint="eastAsia"/>
                    </w:rPr>
                    <w:t>企业名称</w:t>
                  </w:r>
                </w:p>
              </w:tc>
              <w:tc>
                <w:tcPr>
                  <w:tcW w:w="1701" w:type="dxa"/>
                </w:tcPr>
                <w:p w:rsidR="00FF506D" w:rsidRDefault="00314E6C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VARCHAR(256)</w:t>
                  </w:r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FF506D" w:rsidRDefault="00FF506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F506D">
              <w:trPr>
                <w:trHeight w:val="297"/>
              </w:trPr>
              <w:tc>
                <w:tcPr>
                  <w:tcW w:w="1730" w:type="dxa"/>
                </w:tcPr>
                <w:p w:rsidR="00FF506D" w:rsidRDefault="00314E6C">
                  <w:r>
                    <w:t>entType</w:t>
                  </w:r>
                </w:p>
              </w:tc>
              <w:tc>
                <w:tcPr>
                  <w:tcW w:w="1559" w:type="dxa"/>
                </w:tcPr>
                <w:p w:rsidR="00FF506D" w:rsidRDefault="00314E6C">
                  <w:r>
                    <w:rPr>
                      <w:rFonts w:hint="eastAsia"/>
                    </w:rPr>
                    <w:t>企业类型</w:t>
                  </w:r>
                </w:p>
              </w:tc>
              <w:tc>
                <w:tcPr>
                  <w:tcW w:w="1701" w:type="dxa"/>
                </w:tcPr>
                <w:p w:rsidR="00FF506D" w:rsidRDefault="00314E6C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VARCHAR(8)</w:t>
                  </w:r>
                </w:p>
              </w:tc>
              <w:tc>
                <w:tcPr>
                  <w:tcW w:w="709" w:type="dxa"/>
                </w:tcPr>
                <w:p w:rsidR="00FF506D" w:rsidRDefault="00314E6C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FF506D" w:rsidRDefault="00314E6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标准代码</w:t>
                  </w:r>
                  <w:r>
                    <w:rPr>
                      <w:rFonts w:hint="eastAsia"/>
                      <w:szCs w:val="21"/>
                    </w:rPr>
                    <w:t>EntType</w:t>
                  </w:r>
                </w:p>
              </w:tc>
            </w:tr>
            <w:tr w:rsidR="00FF506D" w:rsidDel="00246B24">
              <w:trPr>
                <w:trHeight w:val="297"/>
                <w:del w:id="346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47" w:author="jiefang chen" w:date="2016-04-20T16:48:00Z"/>
                    </w:rPr>
                  </w:pPr>
                  <w:del w:id="348" w:author="jiefang chen" w:date="2016-04-20T16:48:00Z">
                    <w:r w:rsidDel="00246B24">
                      <w:delText>busiModel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349" w:author="jiefang chen" w:date="2016-04-20T16:48:00Z"/>
                    </w:rPr>
                  </w:pPr>
                  <w:del w:id="350" w:author="jiefang chen" w:date="2016-04-20T16:48:00Z">
                    <w:r w:rsidDel="00246B24">
                      <w:rPr>
                        <w:rFonts w:hint="eastAsia"/>
                      </w:rPr>
                      <w:delText>经营模式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351" w:author="jiefang chen" w:date="2016-04-20T16:48:00Z"/>
                      <w:szCs w:val="21"/>
                    </w:rPr>
                  </w:pPr>
                  <w:del w:id="352" w:author="jiefang chen" w:date="2016-04-20T16:48:00Z">
                    <w:r w:rsidDel="00246B24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353" w:author="jiefang chen" w:date="2016-04-20T16:48:00Z"/>
                    </w:rPr>
                  </w:pPr>
                  <w:del w:id="354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355" w:author="jiefang chen" w:date="2016-04-20T16:48:00Z"/>
                      <w:szCs w:val="21"/>
                    </w:rPr>
                  </w:pPr>
                  <w:del w:id="35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支持多选，用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/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隔开，标准代码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BusiModel /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357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58" w:author="jiefang chen" w:date="2016-04-20T16:48:00Z"/>
                    </w:rPr>
                  </w:pPr>
                  <w:del w:id="359" w:author="jiefang chen" w:date="2016-04-20T16:48:00Z">
                    <w:r w:rsidDel="00246B24">
                      <w:delText>mainBus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360" w:author="jiefang chen" w:date="2016-04-20T16:48:00Z"/>
                    </w:rPr>
                  </w:pPr>
                  <w:del w:id="361" w:author="jiefang chen" w:date="2016-04-20T16:48:00Z">
                    <w:r w:rsidDel="00246B24">
                      <w:rPr>
                        <w:rFonts w:hint="eastAsia"/>
                      </w:rPr>
                      <w:delText>主营行业</w:delText>
                    </w:r>
                    <w:r w:rsidDel="00246B24">
                      <w:rPr>
                        <w:rFonts w:hint="eastAsia"/>
                      </w:rPr>
                      <w:delText xml:space="preserve"> 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362" w:author="jiefang chen" w:date="2016-04-20T16:48:00Z"/>
                    </w:rPr>
                  </w:pPr>
                  <w:del w:id="363" w:author="jiefang chen" w:date="2016-04-20T16:48:00Z">
                    <w:r w:rsidDel="00246B24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364" w:author="jiefang chen" w:date="2016-04-20T16:48:00Z"/>
                    </w:rPr>
                  </w:pPr>
                  <w:del w:id="365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366" w:author="jiefang chen" w:date="2016-04-20T16:48:00Z"/>
                      <w:szCs w:val="21"/>
                    </w:rPr>
                  </w:pPr>
                  <w:del w:id="367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标准代码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MainBusi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36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69" w:author="jiefang chen" w:date="2016-04-20T16:48:00Z"/>
                    </w:rPr>
                  </w:pPr>
                  <w:del w:id="370" w:author="jiefang chen" w:date="2016-04-20T16:48:00Z">
                    <w:r w:rsidDel="00246B24">
                      <w:delText>estDate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371" w:author="jiefang chen" w:date="2016-04-20T16:48:00Z"/>
                    </w:rPr>
                  </w:pPr>
                  <w:del w:id="372" w:author="jiefang chen" w:date="2016-04-20T16:48:00Z">
                    <w:r w:rsidDel="00246B24">
                      <w:rPr>
                        <w:rFonts w:hint="eastAsia"/>
                      </w:rPr>
                      <w:delText>成立日期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373" w:author="jiefang chen" w:date="2016-04-20T16:48:00Z"/>
                    </w:rPr>
                  </w:pPr>
                  <w:del w:id="374" w:author="jiefang chen" w:date="2016-04-20T16:48:00Z">
                    <w:r w:rsidDel="00246B24">
                      <w:delText>datetime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375" w:author="jiefang chen" w:date="2016-04-20T16:48:00Z"/>
                    </w:rPr>
                  </w:pPr>
                  <w:del w:id="37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37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37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79" w:author="jiefang chen" w:date="2016-04-20T16:48:00Z"/>
                    </w:rPr>
                  </w:pPr>
                  <w:del w:id="380" w:author="jiefang chen" w:date="2016-04-20T16:48:00Z">
                    <w:r w:rsidDel="00246B24">
                      <w:delText>legalPerson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381" w:author="jiefang chen" w:date="2016-04-20T16:48:00Z"/>
                    </w:rPr>
                  </w:pPr>
                  <w:del w:id="382" w:author="jiefang chen" w:date="2016-04-20T16:48:00Z">
                    <w:r w:rsidDel="00246B24">
                      <w:rPr>
                        <w:rFonts w:hint="eastAsia"/>
                      </w:rPr>
                      <w:delText>法定代表人姓名</w:delText>
                    </w:r>
                    <w:r w:rsidDel="00246B24">
                      <w:rPr>
                        <w:rFonts w:hint="eastAsia"/>
                      </w:rPr>
                      <w:delText xml:space="preserve">  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383" w:author="jiefang chen" w:date="2016-04-20T16:48:00Z"/>
                    </w:rPr>
                  </w:pPr>
                  <w:del w:id="384" w:author="jiefang chen" w:date="2016-04-20T16:48:00Z">
                    <w:r w:rsidDel="00246B24">
                      <w:rPr>
                        <w:rFonts w:hint="eastAsia"/>
                      </w:rPr>
                      <w:delText>varchar(64)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385" w:author="jiefang chen" w:date="2016-04-20T16:48:00Z"/>
                    </w:rPr>
                  </w:pPr>
                  <w:del w:id="38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38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38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89" w:author="jiefang chen" w:date="2016-04-20T16:48:00Z"/>
                    </w:rPr>
                  </w:pPr>
                  <w:del w:id="390" w:author="jiefang chen" w:date="2016-04-20T16:48:00Z">
                    <w:r w:rsidDel="00246B24">
                      <w:delText>regCapital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391" w:author="jiefang chen" w:date="2016-04-20T16:48:00Z"/>
                    </w:rPr>
                  </w:pPr>
                  <w:del w:id="392" w:author="jiefang chen" w:date="2016-04-20T16:48:00Z">
                    <w:r w:rsidDel="00246B24">
                      <w:rPr>
                        <w:rFonts w:hint="eastAsia"/>
                      </w:rPr>
                      <w:delText>注册资本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393" w:author="jiefang chen" w:date="2016-04-20T16:48:00Z"/>
                    </w:rPr>
                  </w:pPr>
                  <w:del w:id="394" w:author="jiefang chen" w:date="2016-04-20T16:48:00Z">
                    <w:r w:rsidDel="00246B24">
                      <w:rPr>
                        <w:rFonts w:hint="eastAsia"/>
                      </w:rPr>
                      <w:delText>numeric(18,2)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395" w:author="jiefang chen" w:date="2016-04-20T16:48:00Z"/>
                    </w:rPr>
                  </w:pPr>
                  <w:del w:id="39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39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39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399" w:author="jiefang chen" w:date="2016-04-20T16:48:00Z"/>
                    </w:rPr>
                  </w:pPr>
                  <w:del w:id="400" w:author="jiefang chen" w:date="2016-04-20T16:48:00Z">
                    <w:r w:rsidDel="00246B24">
                      <w:delText>regAddDetail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01" w:author="jiefang chen" w:date="2016-04-20T16:48:00Z"/>
                    </w:rPr>
                  </w:pPr>
                  <w:del w:id="402" w:author="jiefang chen" w:date="2016-04-20T16:48:00Z">
                    <w:r w:rsidDel="00246B24">
                      <w:rPr>
                        <w:rFonts w:hint="eastAsia"/>
                      </w:rPr>
                      <w:delText>注册地址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03" w:author="jiefang chen" w:date="2016-04-20T16:48:00Z"/>
                    </w:rPr>
                  </w:pPr>
                  <w:del w:id="404" w:author="jiefang chen" w:date="2016-04-20T16:48:00Z">
                    <w:r w:rsidDel="00246B24">
                      <w:rPr>
                        <w:rFonts w:hint="eastAsia"/>
                      </w:rPr>
                      <w:delText>varchar(256)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05" w:author="jiefang chen" w:date="2016-04-20T16:48:00Z"/>
                    </w:rPr>
                  </w:pPr>
                  <w:del w:id="40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0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0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09" w:author="jiefang chen" w:date="2016-04-20T16:48:00Z"/>
                    </w:rPr>
                  </w:pPr>
                  <w:del w:id="410" w:author="jiefang chen" w:date="2016-04-20T16:48:00Z">
                    <w:r w:rsidDel="00246B24">
                      <w:delText>postCode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11" w:author="jiefang chen" w:date="2016-04-20T16:48:00Z"/>
                    </w:rPr>
                  </w:pPr>
                  <w:del w:id="412" w:author="jiefang chen" w:date="2016-04-20T16:48:00Z">
                    <w:r w:rsidDel="00246B24">
                      <w:rPr>
                        <w:rFonts w:hint="eastAsia"/>
                      </w:rPr>
                      <w:delText>注册地邮编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13" w:author="jiefang chen" w:date="2016-04-20T16:48:00Z"/>
                    </w:rPr>
                  </w:pPr>
                  <w:del w:id="414" w:author="jiefang chen" w:date="2016-04-20T16:48:00Z">
                    <w:r w:rsidDel="00246B24">
                      <w:delText>varchar(6)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15" w:author="jiefang chen" w:date="2016-04-20T16:48:00Z"/>
                    </w:rPr>
                  </w:pPr>
                  <w:del w:id="41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1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1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19" w:author="jiefang chen" w:date="2016-04-20T16:48:00Z"/>
                    </w:rPr>
                  </w:pPr>
                  <w:del w:id="420" w:author="jiefang chen" w:date="2016-04-20T16:48:00Z">
                    <w:r w:rsidDel="00246B24">
                      <w:delText>registerAreaCode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21" w:author="jiefang chen" w:date="2016-04-20T16:48:00Z"/>
                    </w:rPr>
                  </w:pPr>
                  <w:del w:id="422" w:author="jiefang chen" w:date="2016-04-20T16:48:00Z">
                    <w:r w:rsidDel="00246B24">
                      <w:rPr>
                        <w:rFonts w:hint="eastAsia"/>
                      </w:rPr>
                      <w:delText>注册地区号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23" w:author="jiefang chen" w:date="2016-04-20T16:48:00Z"/>
                    </w:rPr>
                  </w:pPr>
                  <w:del w:id="424" w:author="jiefang chen" w:date="2016-04-20T16:48:00Z">
                    <w:r w:rsidDel="00246B24"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25" w:author="jiefang chen" w:date="2016-04-20T16:48:00Z"/>
                    </w:rPr>
                  </w:pPr>
                  <w:del w:id="42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27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28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29" w:author="jiefang chen" w:date="2016-04-20T16:48:00Z"/>
                    </w:rPr>
                  </w:pPr>
                  <w:ins w:id="430" w:author="longshine_LPF" w:date="2016-04-06T17:39:00Z">
                    <w:del w:id="431" w:author="jiefang chen" w:date="2016-04-20T16:48:00Z">
                      <w:r w:rsidDel="00246B24">
                        <w:delText>c</w:delText>
                      </w:r>
                    </w:del>
                  </w:ins>
                  <w:del w:id="432" w:author="jiefang chen" w:date="2016-04-20T16:48:00Z">
                    <w:r w:rsidDel="00246B24">
                      <w:delText>Contact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33" w:author="jiefang chen" w:date="2016-04-20T16:48:00Z"/>
                    </w:rPr>
                  </w:pPr>
                  <w:del w:id="434" w:author="jiefang chen" w:date="2016-04-20T16:48:00Z">
                    <w:r w:rsidDel="00246B24">
                      <w:rPr>
                        <w:rFonts w:hint="eastAsia"/>
                      </w:rPr>
                      <w:delText>联系人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35" w:author="jiefang chen" w:date="2016-04-20T16:48:00Z"/>
                    </w:rPr>
                  </w:pPr>
                  <w:del w:id="436" w:author="jiefang chen" w:date="2016-04-20T16:48:00Z">
                    <w:r w:rsidDel="00246B24">
                      <w:delText>varchar(64)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37" w:author="jiefang chen" w:date="2016-04-20T16:48:00Z"/>
                    </w:rPr>
                  </w:pPr>
                  <w:del w:id="438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39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40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41" w:author="jiefang chen" w:date="2016-04-20T16:48:00Z"/>
                    </w:rPr>
                  </w:pPr>
                  <w:del w:id="442" w:author="jiefang chen" w:date="2016-04-20T16:48:00Z">
                    <w:r w:rsidDel="00246B24">
                      <w:delText>contactPhone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43" w:author="jiefang chen" w:date="2016-04-20T16:48:00Z"/>
                    </w:rPr>
                  </w:pPr>
                  <w:del w:id="444" w:author="jiefang chen" w:date="2016-04-20T16:48:00Z">
                    <w:r w:rsidDel="00246B24">
                      <w:rPr>
                        <w:rFonts w:hint="eastAsia"/>
                      </w:rPr>
                      <w:delText>联系人手机号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45" w:author="jiefang chen" w:date="2016-04-20T16:48:00Z"/>
                    </w:rPr>
                  </w:pPr>
                  <w:del w:id="446" w:author="jiefang chen" w:date="2016-04-20T16:48:00Z">
                    <w:r w:rsidDel="00246B24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47" w:author="jiefang chen" w:date="2016-04-20T16:48:00Z"/>
                    </w:rPr>
                  </w:pPr>
                  <w:del w:id="448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49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50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51" w:author="jiefang chen" w:date="2016-04-20T16:48:00Z"/>
                    </w:rPr>
                  </w:pPr>
                  <w:del w:id="452" w:author="jiefang chen" w:date="2016-04-20T16:48:00Z">
                    <w:r w:rsidDel="00246B24">
                      <w:delText>companyPhone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53" w:author="jiefang chen" w:date="2016-04-20T16:48:00Z"/>
                    </w:rPr>
                  </w:pPr>
                  <w:del w:id="454" w:author="jiefang chen" w:date="2016-04-20T16:48:00Z">
                    <w:r w:rsidDel="00246B24">
                      <w:rPr>
                        <w:rFonts w:hint="eastAsia"/>
                      </w:rPr>
                      <w:delText>公司座机号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55" w:author="jiefang chen" w:date="2016-04-20T16:48:00Z"/>
                    </w:rPr>
                  </w:pPr>
                  <w:del w:id="456" w:author="jiefang chen" w:date="2016-04-20T16:48:00Z">
                    <w:r w:rsidDel="00246B24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57" w:author="jiefang chen" w:date="2016-04-20T16:48:00Z"/>
                    </w:rPr>
                  </w:pPr>
                  <w:del w:id="458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59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60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61" w:author="jiefang chen" w:date="2016-04-20T16:48:00Z"/>
                    </w:rPr>
                  </w:pPr>
                  <w:del w:id="462" w:author="jiefang chen" w:date="2016-04-20T16:48:00Z">
                    <w:r w:rsidDel="00246B24">
                      <w:delText>companyFax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63" w:author="jiefang chen" w:date="2016-04-20T16:48:00Z"/>
                    </w:rPr>
                  </w:pPr>
                  <w:del w:id="464" w:author="jiefang chen" w:date="2016-04-20T16:48:00Z">
                    <w:r w:rsidDel="00246B24">
                      <w:rPr>
                        <w:rFonts w:hint="eastAsia"/>
                      </w:rPr>
                      <w:delText>公司传真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65" w:author="jiefang chen" w:date="2016-04-20T16:48:00Z"/>
                    </w:rPr>
                  </w:pPr>
                  <w:del w:id="466" w:author="jiefang chen" w:date="2016-04-20T16:48:00Z">
                    <w:r w:rsidDel="00246B24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67" w:author="jiefang chen" w:date="2016-04-20T16:48:00Z"/>
                    </w:rPr>
                  </w:pPr>
                  <w:del w:id="468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69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70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71" w:author="jiefang chen" w:date="2016-04-20T16:48:00Z"/>
                    </w:rPr>
                  </w:pPr>
                  <w:del w:id="472" w:author="jiefang chen" w:date="2016-04-20T16:48:00Z">
                    <w:r w:rsidDel="00246B24">
                      <w:delText>applyRole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73" w:author="jiefang chen" w:date="2016-04-20T16:48:00Z"/>
                    </w:rPr>
                  </w:pPr>
                  <w:del w:id="474" w:author="jiefang chen" w:date="2016-04-20T16:48:00Z">
                    <w:r w:rsidDel="00246B24">
                      <w:rPr>
                        <w:rFonts w:hint="eastAsia"/>
                      </w:rPr>
                      <w:delText>申请角色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75" w:author="jiefang chen" w:date="2016-04-20T16:48:00Z"/>
                    </w:rPr>
                  </w:pPr>
                  <w:del w:id="476" w:author="jiefang chen" w:date="2016-04-20T16:48:00Z">
                    <w:r w:rsidDel="00246B24">
                      <w:rPr>
                        <w:rFonts w:hint="eastAsia"/>
                      </w:rPr>
                      <w:delText xml:space="preserve">varchar(2) 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77" w:author="jiefang chen" w:date="2016-04-20T16:48:00Z"/>
                    </w:rPr>
                  </w:pPr>
                  <w:del w:id="478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479" w:author="jiefang chen" w:date="2016-04-20T16:48:00Z"/>
                      <w:szCs w:val="21"/>
                    </w:rPr>
                  </w:pPr>
                  <w:del w:id="480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标准代码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roleApply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481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82" w:author="jiefang chen" w:date="2016-04-20T16:48:00Z"/>
                    </w:rPr>
                  </w:pPr>
                  <w:del w:id="483" w:author="jiefang chen" w:date="2016-04-20T16:48:00Z">
                    <w:r w:rsidDel="00246B24">
                      <w:delText>mainUserId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84" w:author="jiefang chen" w:date="2016-04-20T16:48:00Z"/>
                    </w:rPr>
                  </w:pPr>
                  <w:del w:id="485" w:author="jiefang chen" w:date="2016-04-20T16:48:00Z">
                    <w:r w:rsidDel="00246B24">
                      <w:rPr>
                        <w:rFonts w:hint="eastAsia"/>
                      </w:rPr>
                      <w:delText>企业主账号标识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86" w:author="jiefang chen" w:date="2016-04-20T16:48:00Z"/>
                    </w:rPr>
                  </w:pPr>
                  <w:del w:id="487" w:author="jiefang chen" w:date="2016-04-20T16:48:00Z">
                    <w:r w:rsidDel="00246B24"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488" w:author="jiefang chen" w:date="2016-04-20T16:48:00Z"/>
                    </w:rPr>
                  </w:pPr>
                  <w:del w:id="489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490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491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492" w:author="jiefang chen" w:date="2016-04-20T16:48:00Z"/>
                    </w:rPr>
                  </w:pPr>
                  <w:del w:id="493" w:author="jiefang chen" w:date="2016-04-20T16:48:00Z">
                    <w:r w:rsidDel="00246B24">
                      <w:delText>marClsJe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494" w:author="jiefang chen" w:date="2016-04-20T16:48:00Z"/>
                    </w:rPr>
                  </w:pPr>
                  <w:del w:id="495" w:author="jiefang chen" w:date="2016-04-20T16:48:00Z">
                    <w:r w:rsidDel="00246B24">
                      <w:rPr>
                        <w:rFonts w:hint="eastAsia"/>
                      </w:rPr>
                      <w:delText>保证金额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496" w:author="jiefang chen" w:date="2016-04-20T16:48:00Z"/>
                    </w:rPr>
                  </w:pPr>
                  <w:del w:id="497" w:author="jiefang chen" w:date="2016-04-20T16:48:00Z">
                    <w:r w:rsidDel="00246B24">
                      <w:delText>numeric(18,2)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spacing w:line="360" w:lineRule="auto"/>
                    <w:jc w:val="center"/>
                    <w:rPr>
                      <w:del w:id="498" w:author="jiefang chen" w:date="2016-04-20T16:48:00Z"/>
                      <w:szCs w:val="21"/>
                    </w:rPr>
                  </w:pPr>
                  <w:del w:id="499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00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01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02" w:author="jiefang chen" w:date="2016-04-20T16:48:00Z"/>
                    </w:rPr>
                  </w:pPr>
                  <w:del w:id="503" w:author="jiefang chen" w:date="2016-04-20T16:48:00Z">
                    <w:r w:rsidDel="00246B24">
                      <w:delText>toPayMar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04" w:author="jiefang chen" w:date="2016-04-20T16:48:00Z"/>
                    </w:rPr>
                  </w:pPr>
                  <w:del w:id="505" w:author="jiefang chen" w:date="2016-04-20T16:48:00Z">
                    <w:r w:rsidDel="00246B24">
                      <w:rPr>
                        <w:rFonts w:hint="eastAsia"/>
                      </w:rPr>
                      <w:delText>待</w:delText>
                    </w:r>
                    <w:r w:rsidDel="00246B24">
                      <w:delText>支付</w:delText>
                    </w:r>
                    <w:r w:rsidDel="00246B24">
                      <w:rPr>
                        <w:rFonts w:hint="eastAsia"/>
                      </w:rPr>
                      <w:delText>保证</w:delText>
                    </w:r>
                    <w:r w:rsidDel="00246B24">
                      <w:delText>金额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06" w:author="jiefang chen" w:date="2016-04-20T16:48:00Z"/>
                    </w:rPr>
                  </w:pPr>
                  <w:del w:id="507" w:author="jiefang chen" w:date="2016-04-20T16:48:00Z">
                    <w:r w:rsidDel="00246B24">
                      <w:delText>numeric(18,2)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spacing w:line="360" w:lineRule="auto"/>
                    <w:jc w:val="center"/>
                    <w:rPr>
                      <w:del w:id="508" w:author="jiefang chen" w:date="2016-04-20T16:48:00Z"/>
                      <w:szCs w:val="21"/>
                    </w:rPr>
                  </w:pPr>
                  <w:del w:id="509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10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11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12" w:author="jiefang chen" w:date="2016-04-20T16:48:00Z"/>
                    </w:rPr>
                  </w:pPr>
                  <w:del w:id="513" w:author="jiefang chen" w:date="2016-04-20T16:48:00Z">
                    <w:r w:rsidDel="00246B24">
                      <w:delText>securityLevel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14" w:author="jiefang chen" w:date="2016-04-20T16:48:00Z"/>
                    </w:rPr>
                  </w:pPr>
                  <w:del w:id="515" w:author="jiefang chen" w:date="2016-04-20T16:48:00Z">
                    <w:r w:rsidDel="00246B24">
                      <w:rPr>
                        <w:rFonts w:hint="eastAsia"/>
                      </w:rPr>
                      <w:delText>安全</w:delText>
                    </w:r>
                    <w:r w:rsidDel="00246B24">
                      <w:delText>等级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16" w:author="jiefang chen" w:date="2016-04-20T16:48:00Z"/>
                    </w:rPr>
                  </w:pPr>
                  <w:del w:id="517" w:author="jiefang chen" w:date="2016-04-20T16:48:00Z">
                    <w:r w:rsidDel="00246B24">
                      <w:rPr>
                        <w:rFonts w:hint="eastAsia"/>
                      </w:rPr>
                      <w:delText>varchar(2)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spacing w:line="360" w:lineRule="auto"/>
                    <w:jc w:val="center"/>
                    <w:rPr>
                      <w:del w:id="518" w:author="jiefang chen" w:date="2016-04-20T16:48:00Z"/>
                      <w:szCs w:val="21"/>
                    </w:rPr>
                  </w:pPr>
                  <w:del w:id="519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520" w:author="jiefang chen" w:date="2016-04-20T16:48:00Z"/>
                      <w:szCs w:val="21"/>
                    </w:rPr>
                  </w:pPr>
                  <w:del w:id="521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分</w:delText>
                    </w:r>
                    <w:r w:rsidDel="00246B24">
                      <w:rPr>
                        <w:szCs w:val="21"/>
                      </w:rPr>
                      <w:delText>为四级，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密码</w:delText>
                    </w:r>
                    <w:r w:rsidDel="00246B24">
                      <w:rPr>
                        <w:szCs w:val="21"/>
                      </w:rPr>
                      <w:delText>一级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，手机绑定一级，邮箱绑定一级，密保一级。新注册的用户安全等级默认是二级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522" w:author="jiefang chen" w:date="2016-04-20T16:48:00Z"/>
              </w:trPr>
              <w:tc>
                <w:tcPr>
                  <w:tcW w:w="7494" w:type="dxa"/>
                  <w:gridSpan w:val="5"/>
                </w:tcPr>
                <w:p w:rsidR="00FF506D" w:rsidDel="00246B24" w:rsidRDefault="00314E6C">
                  <w:pPr>
                    <w:spacing w:line="360" w:lineRule="auto"/>
                    <w:rPr>
                      <w:del w:id="523" w:author="jiefang chen" w:date="2016-04-20T16:48:00Z"/>
                      <w:szCs w:val="21"/>
                    </w:rPr>
                  </w:pPr>
                  <w:del w:id="524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认证</w:delText>
                    </w:r>
                    <w:r w:rsidDel="00246B24">
                      <w:rPr>
                        <w:szCs w:val="21"/>
                      </w:rPr>
                      <w:delText>信息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(</w:delText>
                    </w:r>
                    <w:r w:rsidDel="00246B24">
                      <w:rPr>
                        <w:szCs w:val="21"/>
                      </w:rPr>
                      <w:delText>entIdentifyInfoList</w:delText>
                    </w:r>
                    <w:r w:rsidDel="00246B24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525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26" w:author="jiefang chen" w:date="2016-04-20T16:48:00Z"/>
                    </w:rPr>
                  </w:pPr>
                  <w:del w:id="527" w:author="jiefang chen" w:date="2016-04-20T16:48:00Z">
                    <w:r w:rsidDel="00246B24">
                      <w:delText>cerType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28" w:author="jiefang chen" w:date="2016-04-20T16:48:00Z"/>
                    </w:rPr>
                  </w:pPr>
                  <w:del w:id="529" w:author="jiefang chen" w:date="2016-04-20T16:48:00Z">
                    <w:r w:rsidDel="00246B24">
                      <w:rPr>
                        <w:rFonts w:hint="eastAsia"/>
                      </w:rPr>
                      <w:delText>证件类型编码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30" w:author="jiefang chen" w:date="2016-04-20T16:48:00Z"/>
                    </w:rPr>
                  </w:pPr>
                  <w:del w:id="531" w:author="jiefang chen" w:date="2016-04-20T16:48:00Z">
                    <w:r w:rsidDel="00246B24">
                      <w:delText>varchar(8)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32" w:author="jiefang chen" w:date="2016-04-20T16:48:00Z"/>
                    </w:rPr>
                  </w:pPr>
                  <w:del w:id="533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34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35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36" w:author="jiefang chen" w:date="2016-04-20T16:48:00Z"/>
                    </w:rPr>
                  </w:pPr>
                  <w:del w:id="537" w:author="jiefang chen" w:date="2016-04-20T16:48:00Z">
                    <w:r w:rsidDel="00246B24">
                      <w:delText>cerName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38" w:author="jiefang chen" w:date="2016-04-20T16:48:00Z"/>
                    </w:rPr>
                  </w:pPr>
                  <w:del w:id="539" w:author="jiefang chen" w:date="2016-04-20T16:48:00Z">
                    <w:r w:rsidDel="00246B24">
                      <w:rPr>
                        <w:rFonts w:hint="eastAsia"/>
                      </w:rPr>
                      <w:delText>证件类型名称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40" w:author="jiefang chen" w:date="2016-04-20T16:48:00Z"/>
                    </w:rPr>
                  </w:pPr>
                  <w:del w:id="541" w:author="jiefang chen" w:date="2016-04-20T16:48:00Z">
                    <w:r w:rsidDel="00246B24">
                      <w:delText>varchar(256)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42" w:author="jiefang chen" w:date="2016-04-20T16:48:00Z"/>
                    </w:rPr>
                  </w:pPr>
                  <w:del w:id="543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44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45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46" w:author="jiefang chen" w:date="2016-04-20T16:48:00Z"/>
                    </w:rPr>
                  </w:pPr>
                  <w:del w:id="547" w:author="jiefang chen" w:date="2016-04-20T16:48:00Z">
                    <w:r w:rsidDel="00246B24">
                      <w:delText>cerNo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48" w:author="jiefang chen" w:date="2016-04-20T16:48:00Z"/>
                    </w:rPr>
                  </w:pPr>
                  <w:del w:id="549" w:author="jiefang chen" w:date="2016-04-20T16:48:00Z">
                    <w:r w:rsidDel="00246B24">
                      <w:rPr>
                        <w:rFonts w:hint="eastAsia"/>
                      </w:rPr>
                      <w:delText>证件编号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50" w:author="jiefang chen" w:date="2016-04-20T16:48:00Z"/>
                    </w:rPr>
                  </w:pPr>
                  <w:del w:id="551" w:author="jiefang chen" w:date="2016-04-20T16:48:00Z">
                    <w:r w:rsidDel="00246B24">
                      <w:delText>varchar(32)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52" w:author="jiefang chen" w:date="2016-04-20T16:48:00Z"/>
                    </w:rPr>
                  </w:pPr>
                  <w:del w:id="553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54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55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56" w:author="jiefang chen" w:date="2016-04-20T16:48:00Z"/>
                    </w:rPr>
                  </w:pPr>
                  <w:del w:id="557" w:author="jiefang chen" w:date="2016-04-20T16:48:00Z">
                    <w:r w:rsidDel="00246B24">
                      <w:delText>effectiveDate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58" w:author="jiefang chen" w:date="2016-04-20T16:48:00Z"/>
                    </w:rPr>
                  </w:pPr>
                  <w:del w:id="559" w:author="jiefang chen" w:date="2016-04-20T16:48:00Z">
                    <w:r w:rsidDel="00246B24">
                      <w:rPr>
                        <w:rFonts w:hint="eastAsia"/>
                      </w:rPr>
                      <w:delText>证件生效日期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60" w:author="jiefang chen" w:date="2016-04-20T16:48:00Z"/>
                    </w:rPr>
                  </w:pPr>
                  <w:del w:id="561" w:author="jiefang chen" w:date="2016-04-20T16:48:00Z">
                    <w:r w:rsidDel="00246B24">
                      <w:rPr>
                        <w:rFonts w:hint="eastAsia"/>
                      </w:rPr>
                      <w:delText>datetime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62" w:author="jiefang chen" w:date="2016-04-20T16:48:00Z"/>
                    </w:rPr>
                  </w:pPr>
                  <w:del w:id="563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64" w:author="jiefang chen" w:date="2016-04-20T16:48:00Z"/>
                      <w:szCs w:val="21"/>
                    </w:rPr>
                  </w:pPr>
                </w:p>
              </w:tc>
            </w:tr>
            <w:tr w:rsidR="00FF506D" w:rsidDel="00246B24">
              <w:trPr>
                <w:trHeight w:val="297"/>
                <w:del w:id="565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66" w:author="jiefang chen" w:date="2016-04-20T16:48:00Z"/>
                    </w:rPr>
                  </w:pPr>
                  <w:del w:id="567" w:author="jiefang chen" w:date="2016-04-20T16:48:00Z">
                    <w:r w:rsidDel="00246B24">
                      <w:delText>cerFront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68" w:author="jiefang chen" w:date="2016-04-20T16:48:00Z"/>
                    </w:rPr>
                  </w:pPr>
                  <w:del w:id="569" w:author="jiefang chen" w:date="2016-04-20T16:48:00Z">
                    <w:r w:rsidDel="00246B24">
                      <w:rPr>
                        <w:rFonts w:hint="eastAsia"/>
                      </w:rPr>
                      <w:delText>证件正面照片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70" w:author="jiefang chen" w:date="2016-04-20T16:48:00Z"/>
                    </w:rPr>
                  </w:pPr>
                  <w:del w:id="571" w:author="jiefang chen" w:date="2016-04-20T16:48:00Z">
                    <w:r w:rsidDel="00246B24">
                      <w:delText>varchar(256)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72" w:author="jiefang chen" w:date="2016-04-20T16:48:00Z"/>
                    </w:rPr>
                  </w:pPr>
                  <w:del w:id="573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574" w:author="jiefang chen" w:date="2016-04-20T16:48:00Z"/>
                      <w:szCs w:val="21"/>
                    </w:rPr>
                  </w:pPr>
                  <w:del w:id="575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图片</w:delText>
                    </w:r>
                    <w:r w:rsidDel="00246B24">
                      <w:rPr>
                        <w:szCs w:val="21"/>
                      </w:rPr>
                      <w:delText>路径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576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314E6C">
                  <w:pPr>
                    <w:rPr>
                      <w:del w:id="577" w:author="jiefang chen" w:date="2016-04-20T16:48:00Z"/>
                    </w:rPr>
                  </w:pPr>
                  <w:del w:id="578" w:author="jiefang chen" w:date="2016-04-20T16:48:00Z">
                    <w:r w:rsidDel="00246B24">
                      <w:delText>cerObverse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246B24" w:rsidRDefault="00314E6C">
                  <w:pPr>
                    <w:rPr>
                      <w:del w:id="579" w:author="jiefang chen" w:date="2016-04-20T16:48:00Z"/>
                    </w:rPr>
                  </w:pPr>
                  <w:del w:id="580" w:author="jiefang chen" w:date="2016-04-20T16:48:00Z">
                    <w:r w:rsidDel="00246B24">
                      <w:rPr>
                        <w:rFonts w:hint="eastAsia"/>
                      </w:rPr>
                      <w:delText>证件反面照片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246B24" w:rsidRDefault="00314E6C">
                  <w:pPr>
                    <w:rPr>
                      <w:del w:id="581" w:author="jiefang chen" w:date="2016-04-20T16:48:00Z"/>
                    </w:rPr>
                  </w:pPr>
                  <w:del w:id="582" w:author="jiefang chen" w:date="2016-04-20T16:48:00Z">
                    <w:r w:rsidDel="00246B24">
                      <w:delText>varchar(256)</w:delText>
                    </w:r>
                  </w:del>
                </w:p>
              </w:tc>
              <w:tc>
                <w:tcPr>
                  <w:tcW w:w="709" w:type="dxa"/>
                </w:tcPr>
                <w:p w:rsidR="00FF506D" w:rsidDel="00246B24" w:rsidRDefault="00314E6C">
                  <w:pPr>
                    <w:jc w:val="center"/>
                    <w:rPr>
                      <w:del w:id="583" w:author="jiefang chen" w:date="2016-04-20T16:48:00Z"/>
                    </w:rPr>
                  </w:pPr>
                  <w:del w:id="584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795" w:type="dxa"/>
                </w:tcPr>
                <w:p w:rsidR="00FF506D" w:rsidDel="00246B24" w:rsidRDefault="00314E6C">
                  <w:pPr>
                    <w:spacing w:line="360" w:lineRule="auto"/>
                    <w:rPr>
                      <w:del w:id="585" w:author="jiefang chen" w:date="2016-04-20T16:48:00Z"/>
                      <w:szCs w:val="21"/>
                    </w:rPr>
                  </w:pPr>
                  <w:del w:id="586" w:author="jiefang chen" w:date="2016-04-20T16:48:00Z">
                    <w:r w:rsidDel="00246B24">
                      <w:rPr>
                        <w:rFonts w:hint="eastAsia"/>
                        <w:szCs w:val="21"/>
                      </w:rPr>
                      <w:delText>图片</w:delText>
                    </w:r>
                    <w:r w:rsidDel="00246B24">
                      <w:rPr>
                        <w:szCs w:val="21"/>
                      </w:rPr>
                      <w:delText>路径</w:delText>
                    </w:r>
                  </w:del>
                </w:p>
              </w:tc>
            </w:tr>
            <w:tr w:rsidR="00FF506D" w:rsidDel="00246B24">
              <w:trPr>
                <w:trHeight w:val="297"/>
                <w:del w:id="587" w:author="jiefang chen" w:date="2016-04-20T16:48:00Z"/>
              </w:trPr>
              <w:tc>
                <w:tcPr>
                  <w:tcW w:w="1730" w:type="dxa"/>
                </w:tcPr>
                <w:p w:rsidR="00FF506D" w:rsidDel="00246B24" w:rsidRDefault="00FF506D">
                  <w:pPr>
                    <w:rPr>
                      <w:del w:id="588" w:author="jiefang chen" w:date="2016-04-20T16:48:00Z"/>
                    </w:rPr>
                  </w:pPr>
                </w:p>
              </w:tc>
              <w:tc>
                <w:tcPr>
                  <w:tcW w:w="1559" w:type="dxa"/>
                </w:tcPr>
                <w:p w:rsidR="00FF506D" w:rsidDel="00246B24" w:rsidRDefault="00FF506D">
                  <w:pPr>
                    <w:rPr>
                      <w:del w:id="589" w:author="jiefang chen" w:date="2016-04-20T16:48:00Z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246B24" w:rsidRDefault="00FF506D">
                  <w:pPr>
                    <w:rPr>
                      <w:del w:id="590" w:author="jiefang chen" w:date="2016-04-20T16:48:00Z"/>
                    </w:rPr>
                  </w:pPr>
                </w:p>
              </w:tc>
              <w:tc>
                <w:tcPr>
                  <w:tcW w:w="709" w:type="dxa"/>
                </w:tcPr>
                <w:p w:rsidR="00FF506D" w:rsidDel="00246B24" w:rsidRDefault="00FF506D">
                  <w:pPr>
                    <w:rPr>
                      <w:del w:id="591" w:author="jiefang chen" w:date="2016-04-20T16:48:00Z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FF506D" w:rsidDel="00246B24" w:rsidRDefault="00FF506D">
                  <w:pPr>
                    <w:spacing w:line="360" w:lineRule="auto"/>
                    <w:rPr>
                      <w:del w:id="592" w:author="jiefang chen" w:date="2016-04-20T16:48:00Z"/>
                      <w:szCs w:val="21"/>
                    </w:rPr>
                  </w:pPr>
                </w:p>
              </w:tc>
            </w:tr>
          </w:tbl>
          <w:p w:rsidR="00FF506D" w:rsidRDefault="00FF506D">
            <w:pPr>
              <w:rPr>
                <w:b/>
                <w:kern w:val="0"/>
                <w:szCs w:val="21"/>
              </w:rPr>
            </w:pPr>
          </w:p>
        </w:tc>
      </w:tr>
      <w:tr w:rsidR="00FF506D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FF506D" w:rsidRDefault="00314E6C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FF506D">
        <w:trPr>
          <w:trHeight w:val="70"/>
        </w:trPr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del w:id="593" w:author="huangqiang" w:date="2016-04-07T11:31:00Z">
              <w:r>
                <w:rPr>
                  <w:b/>
                  <w:szCs w:val="21"/>
                </w:rPr>
                <w:delText>XML</w:delText>
              </w:r>
            </w:del>
            <w:ins w:id="594" w:author="huangqiang" w:date="2016-04-07T11:31:00Z">
              <w:r>
                <w:rPr>
                  <w:rFonts w:hint="eastAsia"/>
                  <w:b/>
                  <w:szCs w:val="21"/>
                </w:rPr>
                <w:t>json</w:t>
              </w:r>
            </w:ins>
          </w:p>
          <w:p w:rsidR="00FF506D" w:rsidRDefault="00314E6C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FF506D" w:rsidRDefault="00314E6C">
            <w:pPr>
              <w:rPr>
                <w:rFonts w:ascii="宋体" w:hAnsi="宋体"/>
                <w:sz w:val="18"/>
                <w:szCs w:val="18"/>
              </w:rPr>
            </w:pPr>
            <w:ins w:id="595" w:author="huangqiang" w:date="2016-04-07T11:30:00Z">
              <w:r>
                <w:rPr>
                  <w:rPrChange w:id="596" w:author="huangqiang" w:date="2016-04-07T11:31:00Z">
                    <w:rPr>
                      <w:rFonts w:ascii="Consolas" w:eastAsia="Consolas" w:hAnsi="Consolas"/>
                      <w:color w:val="3F7F5F"/>
                      <w:sz w:val="28"/>
                      <w:highlight w:val="white"/>
                    </w:rPr>
                  </w:rPrChange>
                </w:rPr>
                <w:t>{"customerName":"linbuyer001","password":"linbuyer002"}</w:t>
              </w:r>
            </w:ins>
          </w:p>
        </w:tc>
      </w:tr>
      <w:tr w:rsidR="00FF506D">
        <w:trPr>
          <w:trHeight w:val="70"/>
        </w:trPr>
        <w:tc>
          <w:tcPr>
            <w:tcW w:w="1384" w:type="dxa"/>
            <w:shd w:val="clear" w:color="auto" w:fill="D9D9D9"/>
          </w:tcPr>
          <w:p w:rsidR="00FF506D" w:rsidRDefault="00314E6C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del w:id="597" w:author="huangqiang" w:date="2016-04-07T11:31:00Z">
              <w:r>
                <w:rPr>
                  <w:b/>
                  <w:szCs w:val="21"/>
                </w:rPr>
                <w:delText>XML</w:delText>
              </w:r>
            </w:del>
            <w:ins w:id="598" w:author="huangqiang" w:date="2016-04-07T11:31:00Z">
              <w:r>
                <w:rPr>
                  <w:rFonts w:hint="eastAsia"/>
                  <w:b/>
                  <w:szCs w:val="21"/>
                </w:rPr>
                <w:t>json</w:t>
              </w:r>
            </w:ins>
          </w:p>
          <w:p w:rsidR="00FF506D" w:rsidRDefault="00314E6C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FF506D" w:rsidRDefault="00246B24">
            <w:pPr>
              <w:rPr>
                <w:ins w:id="599" w:author="jiefang chen" w:date="2016-04-20T16:47:00Z"/>
                <w:rFonts w:ascii="Microsoft Yahei" w:hAnsi="Microsoft Yahei" w:hint="eastAsia"/>
                <w:spacing w:val="2"/>
                <w:szCs w:val="21"/>
                <w:shd w:val="clear" w:color="auto" w:fill="FFFFFF"/>
              </w:rPr>
            </w:pPr>
            <w:ins w:id="600" w:author="jiefang chen" w:date="2016-04-20T16:47:00Z"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正确的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JSON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返回结果示例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:</w:t>
              </w:r>
            </w:ins>
          </w:p>
          <w:p w:rsidR="00246B24" w:rsidRPr="00246B24" w:rsidRDefault="00246B24" w:rsidP="00246B24">
            <w:pPr>
              <w:rPr>
                <w:ins w:id="601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02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>{</w:t>
              </w:r>
            </w:ins>
          </w:p>
          <w:p w:rsidR="00246B24" w:rsidRPr="00246B24" w:rsidRDefault="00246B24" w:rsidP="00246B24">
            <w:pPr>
              <w:rPr>
                <w:ins w:id="603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04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"errorCode": 0,</w:t>
              </w:r>
            </w:ins>
          </w:p>
          <w:p w:rsidR="00246B24" w:rsidRPr="00246B24" w:rsidRDefault="00246B24" w:rsidP="00246B24">
            <w:pPr>
              <w:rPr>
                <w:ins w:id="605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06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lastRenderedPageBreak/>
                <w:t xml:space="preserve">    "errorMessage": "success",</w:t>
              </w:r>
            </w:ins>
          </w:p>
          <w:p w:rsidR="00246B24" w:rsidRPr="00246B24" w:rsidRDefault="00246B24" w:rsidP="00246B24">
            <w:pPr>
              <w:rPr>
                <w:ins w:id="607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08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"departments": [</w:t>
              </w:r>
            </w:ins>
          </w:p>
          <w:p w:rsidR="00246B24" w:rsidRPr="00246B24" w:rsidRDefault="00246B24" w:rsidP="00246B24">
            <w:pPr>
              <w:rPr>
                <w:ins w:id="609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10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{</w:t>
              </w:r>
            </w:ins>
          </w:p>
          <w:p w:rsidR="00246B24" w:rsidRPr="00246B24" w:rsidRDefault="00246B24" w:rsidP="00246B24">
            <w:pPr>
              <w:rPr>
                <w:ins w:id="611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12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"id": 11,</w:t>
              </w:r>
            </w:ins>
          </w:p>
          <w:p w:rsidR="00246B24" w:rsidRPr="00246B24" w:rsidRDefault="00246B24" w:rsidP="00246B24">
            <w:pPr>
              <w:rPr>
                <w:ins w:id="613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14" w:author="jiefang chen" w:date="2016-04-20T16:47:00Z">
              <w:r w:rsidRPr="00246B24">
                <w:rPr>
                  <w:rFonts w:ascii="微软雅黑" w:eastAsia="微软雅黑" w:hAnsi="微软雅黑" w:hint="eastAsia"/>
                  <w:b/>
                  <w:bCs/>
                  <w:smallCaps/>
                  <w:sz w:val="18"/>
                  <w:szCs w:val="18"/>
                </w:rPr>
                <w:t xml:space="preserve">            "name": "事业部",</w:t>
              </w:r>
            </w:ins>
          </w:p>
          <w:p w:rsidR="00246B24" w:rsidRPr="00246B24" w:rsidRDefault="00246B24" w:rsidP="00246B24">
            <w:pPr>
              <w:rPr>
                <w:ins w:id="615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16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"parentId": 1,</w:t>
              </w:r>
            </w:ins>
          </w:p>
          <w:p w:rsidR="00246B24" w:rsidRPr="00246B24" w:rsidRDefault="00246B24" w:rsidP="00246B24">
            <w:pPr>
              <w:rPr>
                <w:ins w:id="617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18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"order": 1</w:t>
              </w:r>
            </w:ins>
          </w:p>
          <w:p w:rsidR="00246B24" w:rsidRPr="00246B24" w:rsidRDefault="00246B24" w:rsidP="00246B24">
            <w:pPr>
              <w:rPr>
                <w:ins w:id="619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20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},</w:t>
              </w:r>
            </w:ins>
          </w:p>
          <w:p w:rsidR="00246B24" w:rsidRPr="00246B24" w:rsidRDefault="00246B24" w:rsidP="00246B24">
            <w:pPr>
              <w:rPr>
                <w:ins w:id="621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22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{</w:t>
              </w:r>
            </w:ins>
          </w:p>
          <w:p w:rsidR="00246B24" w:rsidRPr="00246B24" w:rsidRDefault="00246B24" w:rsidP="00246B24">
            <w:pPr>
              <w:rPr>
                <w:ins w:id="623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24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"id": 12,</w:t>
              </w:r>
            </w:ins>
          </w:p>
          <w:p w:rsidR="00246B24" w:rsidRPr="00246B24" w:rsidRDefault="00246B24" w:rsidP="00246B24">
            <w:pPr>
              <w:rPr>
                <w:ins w:id="625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26" w:author="jiefang chen" w:date="2016-04-20T16:47:00Z">
              <w:r w:rsidRPr="00246B24">
                <w:rPr>
                  <w:rFonts w:ascii="微软雅黑" w:eastAsia="微软雅黑" w:hAnsi="微软雅黑" w:hint="eastAsia"/>
                  <w:b/>
                  <w:bCs/>
                  <w:smallCaps/>
                  <w:sz w:val="18"/>
                  <w:szCs w:val="18"/>
                </w:rPr>
                <w:t xml:space="preserve">            "name": "财务部",</w:t>
              </w:r>
            </w:ins>
          </w:p>
          <w:p w:rsidR="00246B24" w:rsidRPr="00246B24" w:rsidRDefault="00246B24" w:rsidP="00246B24">
            <w:pPr>
              <w:rPr>
                <w:ins w:id="627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28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"parentId": 1,</w:t>
              </w:r>
            </w:ins>
          </w:p>
          <w:p w:rsidR="00246B24" w:rsidRPr="00246B24" w:rsidRDefault="00246B24" w:rsidP="00246B24">
            <w:pPr>
              <w:rPr>
                <w:ins w:id="629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30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    "order": 2</w:t>
              </w:r>
            </w:ins>
          </w:p>
          <w:p w:rsidR="00246B24" w:rsidRPr="00246B24" w:rsidRDefault="00246B24" w:rsidP="00246B24">
            <w:pPr>
              <w:rPr>
                <w:ins w:id="631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32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    }</w:t>
              </w:r>
            </w:ins>
          </w:p>
          <w:p w:rsidR="00246B24" w:rsidRPr="00246B24" w:rsidRDefault="00246B24" w:rsidP="00246B24">
            <w:pPr>
              <w:rPr>
                <w:ins w:id="633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34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]</w:t>
              </w:r>
            </w:ins>
          </w:p>
          <w:p w:rsidR="00246B24" w:rsidRDefault="00246B24" w:rsidP="00246B24">
            <w:pPr>
              <w:rPr>
                <w:ins w:id="635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36" w:author="jiefang chen" w:date="2016-04-20T16:47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>}</w:t>
              </w:r>
            </w:ins>
          </w:p>
          <w:p w:rsidR="00246B24" w:rsidRDefault="00246B24" w:rsidP="00246B24">
            <w:pPr>
              <w:rPr>
                <w:ins w:id="637" w:author="jiefang chen" w:date="2016-04-20T16:47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  <w:p w:rsidR="00246B24" w:rsidRDefault="00246B24" w:rsidP="00246B24">
            <w:pPr>
              <w:rPr>
                <w:ins w:id="638" w:author="jiefang chen" w:date="2016-04-20T16:47:00Z"/>
                <w:rFonts w:ascii="Microsoft Yahei" w:hAnsi="Microsoft Yahei" w:hint="eastAsia"/>
                <w:spacing w:val="2"/>
                <w:szCs w:val="21"/>
                <w:shd w:val="clear" w:color="auto" w:fill="FFFFFF"/>
              </w:rPr>
            </w:pPr>
            <w:ins w:id="639" w:author="jiefang chen" w:date="2016-04-20T16:47:00Z"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错误的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JSON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返回示例</w:t>
              </w:r>
              <w:r>
                <w:rPr>
                  <w:rFonts w:ascii="Microsoft Yahei" w:hAnsi="Microsoft Yahei"/>
                  <w:spacing w:val="2"/>
                  <w:szCs w:val="21"/>
                  <w:shd w:val="clear" w:color="auto" w:fill="FFFFFF"/>
                </w:rPr>
                <w:t>:</w:t>
              </w:r>
            </w:ins>
          </w:p>
          <w:p w:rsidR="00246B24" w:rsidRPr="00246B24" w:rsidRDefault="00246B24" w:rsidP="00246B24">
            <w:pPr>
              <w:rPr>
                <w:ins w:id="640" w:author="jiefang chen" w:date="2016-04-20T16:48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41" w:author="jiefang chen" w:date="2016-04-20T16:48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>{</w:t>
              </w:r>
            </w:ins>
          </w:p>
          <w:p w:rsidR="00246B24" w:rsidRPr="00246B24" w:rsidRDefault="00246B24" w:rsidP="00246B24">
            <w:pPr>
              <w:rPr>
                <w:ins w:id="642" w:author="jiefang chen" w:date="2016-04-20T16:48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43" w:author="jiefang chen" w:date="2016-04-20T16:48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"errorCode": 10001,</w:t>
              </w:r>
            </w:ins>
          </w:p>
          <w:p w:rsidR="00246B24" w:rsidRPr="00246B24" w:rsidRDefault="00246B24" w:rsidP="00246B24">
            <w:pPr>
              <w:rPr>
                <w:ins w:id="644" w:author="jiefang chen" w:date="2016-04-20T16:48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45" w:author="jiefang chen" w:date="2016-04-20T16:48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 xml:space="preserve">    "errorMessage": "the parameter appId is missing"</w:t>
              </w:r>
            </w:ins>
          </w:p>
          <w:p w:rsidR="00246B24" w:rsidRDefault="00246B24" w:rsidP="00246B24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646" w:author="jiefang chen" w:date="2016-04-20T16:48:00Z">
              <w:r w:rsidRPr="00246B24">
                <w:rPr>
                  <w:rFonts w:ascii="微软雅黑" w:eastAsia="微软雅黑" w:hAnsi="微软雅黑"/>
                  <w:b/>
                  <w:bCs/>
                  <w:smallCaps/>
                  <w:sz w:val="18"/>
                  <w:szCs w:val="18"/>
                </w:rPr>
                <w:t>}</w:t>
              </w:r>
            </w:ins>
          </w:p>
        </w:tc>
      </w:tr>
    </w:tbl>
    <w:p w:rsidR="00FF506D" w:rsidRDefault="004042B5" w:rsidP="004042B5">
      <w:pPr>
        <w:pStyle w:val="2"/>
        <w:pPrChange w:id="647" w:author="jiefang chen" w:date="2016-04-20T17:02:00Z">
          <w:pPr/>
        </w:pPrChange>
      </w:pPr>
      <w:ins w:id="648" w:author="jiefang chen" w:date="2016-04-20T17:00:00Z">
        <w:r>
          <w:rPr>
            <w:rFonts w:hint="eastAsia"/>
          </w:rPr>
          <w:lastRenderedPageBreak/>
          <w:t>B</w:t>
        </w:r>
        <w:r>
          <w:rPr>
            <w:rFonts w:hint="eastAsia"/>
          </w:rPr>
          <w:t>端</w:t>
        </w:r>
      </w:ins>
      <w:bookmarkStart w:id="649" w:name="_GoBack"/>
      <w:bookmarkEnd w:id="649"/>
    </w:p>
    <w:p w:rsidR="00FF506D" w:rsidDel="003A2153" w:rsidRDefault="00314E6C">
      <w:pPr>
        <w:pStyle w:val="3"/>
        <w:rPr>
          <w:del w:id="650" w:author="jiefang chen" w:date="2016-04-20T16:51:00Z"/>
        </w:rPr>
      </w:pPr>
      <w:del w:id="651" w:author="jiefang chen" w:date="2016-04-20T16:51:00Z">
        <w:r w:rsidDel="003A2153">
          <w:rPr>
            <w:rFonts w:hint="eastAsia"/>
          </w:rPr>
          <w:delText>商城</w:delText>
        </w:r>
        <w:r w:rsidDel="003A2153">
          <w:delText>首页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65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53" w:author="jiefang chen" w:date="2016-04-20T16:51:00Z"/>
                <w:b/>
                <w:szCs w:val="21"/>
              </w:rPr>
            </w:pPr>
            <w:del w:id="65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55" w:author="jiefang chen" w:date="2016-04-20T16:51:00Z"/>
                <w:szCs w:val="21"/>
              </w:rPr>
            </w:pPr>
            <w:del w:id="656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商城</w:delText>
              </w:r>
              <w:r w:rsidDel="003A2153">
                <w:rPr>
                  <w:kern w:val="0"/>
                  <w:szCs w:val="20"/>
                </w:rPr>
                <w:delText>首页</w:delText>
              </w:r>
            </w:del>
          </w:p>
        </w:tc>
      </w:tr>
      <w:tr w:rsidR="00FF506D" w:rsidDel="003A2153">
        <w:trPr>
          <w:del w:id="65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58" w:author="jiefang chen" w:date="2016-04-20T16:51:00Z"/>
                <w:b/>
                <w:szCs w:val="21"/>
              </w:rPr>
            </w:pPr>
            <w:del w:id="65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0" w:author="jiefang chen" w:date="2016-04-20T16:51:00Z"/>
                <w:szCs w:val="21"/>
              </w:rPr>
            </w:pPr>
            <w:del w:id="661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商城</w:delText>
              </w:r>
              <w:r w:rsidDel="003A2153">
                <w:rPr>
                  <w:kern w:val="0"/>
                  <w:szCs w:val="20"/>
                </w:rPr>
                <w:delText>首页</w:delText>
              </w:r>
            </w:del>
          </w:p>
        </w:tc>
      </w:tr>
      <w:tr w:rsidR="00FF506D" w:rsidDel="003A2153">
        <w:trPr>
          <w:del w:id="66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3" w:author="jiefang chen" w:date="2016-04-20T16:51:00Z"/>
                <w:b/>
                <w:szCs w:val="21"/>
              </w:rPr>
            </w:pPr>
            <w:del w:id="66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B32EE2">
            <w:pPr>
              <w:spacing w:before="60" w:after="60"/>
              <w:rPr>
                <w:del w:id="665" w:author="jiefang chen" w:date="2016-04-20T16:51:00Z"/>
                <w:szCs w:val="21"/>
              </w:rPr>
            </w:pPr>
            <w:ins w:id="666" w:author="longshine_LPF" w:date="2016-04-12T20:00:00Z">
              <w:del w:id="667" w:author="jiefang chen" w:date="2016-04-20T16:51:00Z">
                <w:r w:rsidRPr="00205F03" w:rsidDel="003A2153">
                  <w:rPr>
                    <w:szCs w:val="21"/>
                  </w:rPr>
                  <w:delText>/usr/rest/appService/login</w:delText>
                </w:r>
              </w:del>
            </w:ins>
          </w:p>
        </w:tc>
      </w:tr>
      <w:tr w:rsidR="00FF506D" w:rsidDel="003A2153">
        <w:trPr>
          <w:del w:id="668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9" w:author="jiefang chen" w:date="2016-04-20T16:51:00Z"/>
                <w:b/>
                <w:szCs w:val="21"/>
              </w:rPr>
            </w:pPr>
            <w:del w:id="670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71" w:author="jiefang chen" w:date="2016-04-20T16:51:00Z"/>
                <w:szCs w:val="21"/>
              </w:rPr>
            </w:pPr>
            <w:del w:id="672" w:author="jiefang chen" w:date="2016-04-20T16:51:00Z">
              <w:r w:rsidDel="003A2153">
                <w:rPr>
                  <w:kern w:val="0"/>
                  <w:szCs w:val="20"/>
                </w:rPr>
                <w:delText>firstPage</w:delText>
              </w:r>
            </w:del>
          </w:p>
        </w:tc>
      </w:tr>
      <w:tr w:rsidR="00FF506D" w:rsidDel="003A2153">
        <w:trPr>
          <w:del w:id="67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74" w:author="jiefang chen" w:date="2016-04-20T16:51:00Z"/>
                <w:b/>
                <w:szCs w:val="21"/>
              </w:rPr>
            </w:pPr>
            <w:del w:id="675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76" w:author="jiefang chen" w:date="2016-04-20T16:51:00Z"/>
                <w:szCs w:val="21"/>
              </w:rPr>
            </w:pPr>
            <w:del w:id="677" w:author="jiefang chen" w:date="2016-04-20T16:51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678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79" w:author="jiefang chen" w:date="2016-04-20T16:51:00Z"/>
                <w:b/>
                <w:szCs w:val="21"/>
              </w:rPr>
            </w:pPr>
            <w:del w:id="680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81" w:author="jiefang chen" w:date="2016-04-20T16:51:00Z"/>
                <w:szCs w:val="21"/>
              </w:rPr>
            </w:pPr>
            <w:del w:id="682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8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84" w:author="jiefang chen" w:date="2016-04-20T16:51:00Z"/>
                <w:b/>
                <w:szCs w:val="21"/>
              </w:rPr>
            </w:pPr>
            <w:del w:id="685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86" w:author="jiefang chen" w:date="2016-04-20T16:51:00Z"/>
                <w:szCs w:val="21"/>
              </w:rPr>
            </w:pPr>
            <w:del w:id="687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688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89" w:author="jiefang chen" w:date="2016-04-20T16:51:00Z"/>
                <w:b/>
                <w:szCs w:val="21"/>
              </w:rPr>
            </w:pPr>
            <w:del w:id="690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91" w:author="jiefang chen" w:date="2016-04-20T16:51:00Z"/>
                <w:szCs w:val="21"/>
              </w:rPr>
            </w:pPr>
            <w:del w:id="692" w:author="jiefang chen" w:date="2016-04-20T16:51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9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94" w:author="jiefang chen" w:date="2016-04-20T16:51:00Z"/>
                <w:b/>
                <w:szCs w:val="21"/>
              </w:rPr>
            </w:pPr>
            <w:del w:id="695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96" w:author="jiefang chen" w:date="2016-04-20T16:51:00Z"/>
                <w:szCs w:val="21"/>
              </w:rPr>
            </w:pPr>
            <w:del w:id="697" w:author="jiefang chen" w:date="2016-04-20T16:51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698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99" w:author="jiefang chen" w:date="2016-04-20T16:51:00Z"/>
                <w:b/>
                <w:szCs w:val="21"/>
              </w:rPr>
            </w:pPr>
            <w:del w:id="700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701" w:author="jiefang chen" w:date="2016-04-20T16:51:00Z"/>
                <w:szCs w:val="21"/>
              </w:rPr>
            </w:pPr>
          </w:p>
        </w:tc>
      </w:tr>
      <w:tr w:rsidR="00FF506D" w:rsidDel="003A2153">
        <w:trPr>
          <w:del w:id="702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703" w:author="jiefang chen" w:date="2016-04-20T16:51:00Z"/>
                <w:sz w:val="24"/>
              </w:rPr>
            </w:pPr>
            <w:del w:id="70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70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06" w:author="jiefang chen" w:date="2016-04-20T16:51:00Z"/>
                <w:b/>
                <w:szCs w:val="21"/>
              </w:rPr>
            </w:pPr>
            <w:del w:id="70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708" w:author="jiefang chen" w:date="2016-04-20T16:51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09" w:author="jiefang chen" w:date="2016-04-20T16:51:00Z"/>
                      <w:b/>
                      <w:kern w:val="0"/>
                      <w:szCs w:val="21"/>
                    </w:rPr>
                  </w:pPr>
                  <w:del w:id="710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11" w:author="jiefang chen" w:date="2016-04-20T16:51:00Z"/>
                      <w:b/>
                      <w:kern w:val="0"/>
                      <w:szCs w:val="21"/>
                    </w:rPr>
                  </w:pPr>
                  <w:del w:id="71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13" w:author="jiefang chen" w:date="2016-04-20T16:51:00Z"/>
                      <w:b/>
                      <w:kern w:val="0"/>
                      <w:szCs w:val="21"/>
                    </w:rPr>
                  </w:pPr>
                  <w:del w:id="714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15" w:author="jiefang chen" w:date="2016-04-20T16:51:00Z"/>
                      <w:b/>
                      <w:kern w:val="0"/>
                      <w:szCs w:val="21"/>
                    </w:rPr>
                  </w:pPr>
                  <w:del w:id="716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17" w:author="jiefang chen" w:date="2016-04-20T16:51:00Z"/>
                      <w:b/>
                      <w:kern w:val="0"/>
                      <w:szCs w:val="21"/>
                    </w:rPr>
                  </w:pPr>
                  <w:del w:id="71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719" w:author="jiefang chen" w:date="2016-04-20T16:51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720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721" w:author="jiefang chen" w:date="2016-04-20T16:51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722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72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724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72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726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ins w:id="727" w:author="黄进明" w:date="2016-03-21T15:24:00Z">
                    <w:del w:id="728" w:author="jiefang chen" w:date="2016-04-20T16:51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72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730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3A2153">
              <w:trPr>
                <w:trHeight w:val="361"/>
                <w:del w:id="731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32" w:author="jiefang chen" w:date="2016-04-20T16:51:00Z"/>
                      <w:szCs w:val="21"/>
                    </w:rPr>
                  </w:pPr>
                  <w:del w:id="733" w:author="jiefang chen" w:date="2016-04-20T16:51:00Z">
                    <w:r w:rsidDel="003A2153">
                      <w:rPr>
                        <w:szCs w:val="21"/>
                      </w:rPr>
                      <w:delText>proType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34" w:author="jiefang chen" w:date="2016-04-20T16:51:00Z"/>
                      <w:szCs w:val="21"/>
                    </w:rPr>
                  </w:pPr>
                  <w:del w:id="73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</w:delText>
                    </w:r>
                    <w:r w:rsidDel="003A2153">
                      <w:rPr>
                        <w:szCs w:val="21"/>
                      </w:rPr>
                      <w:delText>类别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36" w:author="jiefang chen" w:date="2016-04-20T16:51:00Z"/>
                      <w:b/>
                      <w:szCs w:val="21"/>
                    </w:rPr>
                  </w:pPr>
                  <w:del w:id="73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738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739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40" w:author="jiefang chen" w:date="2016-04-20T16:51:00Z"/>
                      <w:szCs w:val="21"/>
                    </w:rPr>
                  </w:pPr>
                  <w:del w:id="74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 xml:space="preserve">01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新</w:delText>
                    </w:r>
                    <w:r w:rsidDel="003A2153">
                      <w:rPr>
                        <w:szCs w:val="21"/>
                      </w:rPr>
                      <w:delText>品推荐</w:delText>
                    </w:r>
                  </w:del>
                </w:p>
                <w:p w:rsidR="00FF506D" w:rsidDel="003A2153" w:rsidRDefault="00314E6C">
                  <w:pPr>
                    <w:pStyle w:val="aff2"/>
                    <w:rPr>
                      <w:del w:id="742" w:author="jiefang chen" w:date="2016-04-20T16:51:00Z"/>
                      <w:szCs w:val="21"/>
                    </w:rPr>
                  </w:pPr>
                  <w:del w:id="74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 xml:space="preserve">02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热</w:delText>
                    </w:r>
                    <w:r w:rsidDel="003A2153">
                      <w:rPr>
                        <w:szCs w:val="21"/>
                      </w:rPr>
                      <w:delText>销商品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744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45" w:author="jiefang chen" w:date="2016-04-20T16:51:00Z"/>
                      <w:szCs w:val="21"/>
                    </w:rPr>
                  </w:pPr>
                  <w:del w:id="746" w:author="jiefang chen" w:date="2016-04-20T16:51:00Z">
                    <w:r w:rsidDel="003A2153">
                      <w:rPr>
                        <w:szCs w:val="21"/>
                      </w:rPr>
                      <w:delText>cur_page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47" w:author="jiefang chen" w:date="2016-04-20T16:51:00Z"/>
                      <w:szCs w:val="21"/>
                    </w:rPr>
                  </w:pPr>
                  <w:del w:id="74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当前</w:delText>
                    </w:r>
                    <w:r w:rsidDel="003A2153">
                      <w:rPr>
                        <w:szCs w:val="21"/>
                      </w:rPr>
                      <w:delText>页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49" w:author="jiefang chen" w:date="2016-04-20T16:51:00Z"/>
                      <w:szCs w:val="21"/>
                    </w:rPr>
                  </w:pPr>
                  <w:del w:id="75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751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752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53" w:author="jiefang chen" w:date="2016-04-20T16:51:00Z"/>
                      <w:szCs w:val="21"/>
                    </w:rPr>
                  </w:pPr>
                  <w:del w:id="75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分页</w:delText>
                    </w:r>
                    <w:r w:rsidDel="003A2153">
                      <w:rPr>
                        <w:szCs w:val="21"/>
                      </w:rPr>
                      <w:delText>用，第一次默认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1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755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56" w:author="jiefang chen" w:date="2016-04-20T16:51:00Z"/>
                      <w:szCs w:val="21"/>
                    </w:rPr>
                  </w:pPr>
                  <w:del w:id="757" w:author="jiefang chen" w:date="2016-04-20T16:51:00Z">
                    <w:r w:rsidDel="003A2153">
                      <w:rPr>
                        <w:szCs w:val="21"/>
                      </w:rPr>
                      <w:delText>page_size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58" w:author="jiefang chen" w:date="2016-04-20T16:51:00Z"/>
                      <w:szCs w:val="21"/>
                    </w:rPr>
                  </w:pPr>
                  <w:del w:id="75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每页</w:delText>
                    </w:r>
                    <w:r w:rsidDel="003A2153">
                      <w:rPr>
                        <w:szCs w:val="21"/>
                      </w:rPr>
                      <w:delText>大小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760" w:author="jiefang chen" w:date="2016-04-20T16:51:00Z"/>
                      <w:szCs w:val="21"/>
                    </w:rPr>
                  </w:pPr>
                  <w:del w:id="76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762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763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764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765" w:author="jiefang chen" w:date="2016-04-20T16:51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76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67" w:author="jiefang chen" w:date="2016-04-20T16:51:00Z"/>
                <w:b/>
                <w:kern w:val="0"/>
                <w:szCs w:val="21"/>
              </w:rPr>
            </w:pPr>
            <w:del w:id="76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769" w:author="jiefang chen" w:date="2016-04-20T16:51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70" w:author="jiefang chen" w:date="2016-04-20T16:51:00Z"/>
                      <w:b/>
                      <w:kern w:val="0"/>
                      <w:szCs w:val="21"/>
                    </w:rPr>
                  </w:pPr>
                  <w:del w:id="771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72" w:author="jiefang chen" w:date="2016-04-20T16:51:00Z"/>
                      <w:b/>
                      <w:kern w:val="0"/>
                      <w:szCs w:val="21"/>
                    </w:rPr>
                  </w:pPr>
                  <w:del w:id="773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74" w:author="jiefang chen" w:date="2016-04-20T16:51:00Z"/>
                      <w:b/>
                      <w:kern w:val="0"/>
                      <w:szCs w:val="21"/>
                    </w:rPr>
                  </w:pPr>
                  <w:del w:id="775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76" w:author="jiefang chen" w:date="2016-04-20T16:51:00Z"/>
                      <w:b/>
                      <w:kern w:val="0"/>
                      <w:szCs w:val="21"/>
                    </w:rPr>
                  </w:pPr>
                  <w:del w:id="777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778" w:author="jiefang chen" w:date="2016-04-20T16:51:00Z"/>
                      <w:b/>
                      <w:kern w:val="0"/>
                      <w:szCs w:val="21"/>
                    </w:rPr>
                  </w:pPr>
                  <w:del w:id="779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80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81" w:author="jiefang chen" w:date="2016-04-20T16:51:00Z"/>
                      <w:szCs w:val="21"/>
                    </w:rPr>
                  </w:pPr>
                  <w:del w:id="78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83" w:author="jiefang chen" w:date="2016-04-20T16:51:00Z"/>
                      <w:szCs w:val="21"/>
                    </w:rPr>
                  </w:pPr>
                  <w:del w:id="78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85" w:author="jiefang chen" w:date="2016-04-20T16:51:00Z"/>
                      <w:szCs w:val="21"/>
                    </w:rPr>
                  </w:pPr>
                  <w:del w:id="78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87" w:author="jiefang chen" w:date="2016-04-20T16:51:00Z"/>
                      <w:szCs w:val="21"/>
                    </w:rPr>
                  </w:pPr>
                  <w:del w:id="78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789" w:author="jiefang chen" w:date="2016-04-20T16:51:00Z"/>
                      <w:szCs w:val="21"/>
                    </w:rPr>
                  </w:pPr>
                  <w:del w:id="79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91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92" w:author="jiefang chen" w:date="2016-04-20T16:51:00Z"/>
                      <w:szCs w:val="21"/>
                    </w:rPr>
                  </w:pPr>
                  <w:del w:id="79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94" w:author="jiefang chen" w:date="2016-04-20T16:51:00Z"/>
                      <w:szCs w:val="21"/>
                    </w:rPr>
                  </w:pPr>
                  <w:del w:id="79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796" w:author="jiefang chen" w:date="2016-04-20T16:51:00Z"/>
                      <w:szCs w:val="21"/>
                    </w:rPr>
                  </w:pPr>
                  <w:del w:id="79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98" w:author="jiefang chen" w:date="2016-04-20T16:51:00Z"/>
                      <w:szCs w:val="21"/>
                    </w:rPr>
                  </w:pPr>
                  <w:del w:id="79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0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01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802" w:author="jiefang chen" w:date="2016-04-20T16:51:00Z"/>
                      <w:szCs w:val="21"/>
                    </w:rPr>
                  </w:pPr>
                  <w:del w:id="803" w:author="jiefang chen" w:date="2016-04-20T16:51:00Z">
                    <w:r w:rsidDel="003A2153">
                      <w:rPr>
                        <w:szCs w:val="21"/>
                      </w:rPr>
                      <w:delText>totalPage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804" w:author="jiefang chen" w:date="2016-04-20T16:51:00Z"/>
                      <w:szCs w:val="21"/>
                    </w:rPr>
                  </w:pPr>
                  <w:del w:id="80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总</w:delText>
                    </w:r>
                    <w:r w:rsidDel="003A2153">
                      <w:rPr>
                        <w:szCs w:val="21"/>
                      </w:rPr>
                      <w:delText>的页数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806" w:author="jiefang chen" w:date="2016-04-20T16:51:00Z"/>
                      <w:szCs w:val="21"/>
                    </w:rPr>
                  </w:pPr>
                  <w:del w:id="80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808" w:author="jiefang chen" w:date="2016-04-20T16:51:00Z"/>
                      <w:szCs w:val="21"/>
                    </w:rPr>
                  </w:pPr>
                  <w:del w:id="80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10" w:author="jiefang chen" w:date="2016-04-20T16:51:00Z"/>
                      <w:szCs w:val="21"/>
                    </w:rPr>
                  </w:pPr>
                  <w:del w:id="81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当当前</w:delText>
                    </w:r>
                    <w:r w:rsidDel="003A2153">
                      <w:rPr>
                        <w:szCs w:val="21"/>
                      </w:rPr>
                      <w:delText>页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数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&gt;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总</w:delText>
                    </w:r>
                    <w:r w:rsidDel="003A2153">
                      <w:rPr>
                        <w:szCs w:val="21"/>
                      </w:rPr>
                      <w:delText>的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页</w:delText>
                    </w:r>
                    <w:r w:rsidDel="003A2153">
                      <w:rPr>
                        <w:szCs w:val="21"/>
                      </w:rPr>
                      <w:delText>数时，表示数据已获取完，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不</w:delText>
                    </w:r>
                    <w:r w:rsidDel="003A2153">
                      <w:rPr>
                        <w:szCs w:val="21"/>
                      </w:rPr>
                      <w:delText>用再请求获取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812" w:author="jiefang chen" w:date="2016-04-20T16:51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813" w:author="jiefang chen" w:date="2016-04-20T16:51:00Z"/>
                      <w:szCs w:val="21"/>
                    </w:rPr>
                  </w:pPr>
                  <w:del w:id="81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产</w:delText>
                    </w:r>
                    <w:r w:rsidDel="003A2153">
                      <w:rPr>
                        <w:szCs w:val="21"/>
                      </w:rPr>
                      <w:delText>品信息（</w:delText>
                    </w:r>
                    <w:r w:rsidDel="003A2153">
                      <w:rPr>
                        <w:szCs w:val="21"/>
                      </w:rPr>
                      <w:delText>newProList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81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16" w:author="jiefang chen" w:date="2016-04-20T16:51:00Z"/>
                      <w:szCs w:val="21"/>
                    </w:rPr>
                  </w:pPr>
                  <w:del w:id="817" w:author="jiefang chen" w:date="2016-04-20T16:51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18" w:author="jiefang chen" w:date="2016-04-20T16:51:00Z"/>
                      <w:szCs w:val="21"/>
                    </w:rPr>
                  </w:pPr>
                  <w:del w:id="81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20" w:author="jiefang chen" w:date="2016-04-20T16:51:00Z"/>
                      <w:szCs w:val="21"/>
                    </w:rPr>
                  </w:pPr>
                  <w:del w:id="821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22" w:author="jiefang chen" w:date="2016-04-20T16:51:00Z"/>
                    </w:rPr>
                  </w:pPr>
                  <w:del w:id="82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2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2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826" w:author="jiefang chen" w:date="2016-04-20T16:51:00Z"/>
                    </w:rPr>
                  </w:pPr>
                  <w:del w:id="827" w:author="jiefang chen" w:date="2016-04-20T16:51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828" w:author="jiefang chen" w:date="2016-04-20T16:51:00Z"/>
                    </w:rPr>
                  </w:pPr>
                  <w:del w:id="829" w:author="jiefang chen" w:date="2016-04-20T16:51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30" w:author="jiefang chen" w:date="2016-04-20T16:51:00Z"/>
                    </w:rPr>
                  </w:pPr>
                  <w:del w:id="831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32" w:author="jiefang chen" w:date="2016-04-20T16:51:00Z"/>
                    </w:rPr>
                  </w:pPr>
                  <w:del w:id="83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3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3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836" w:author="jiefang chen" w:date="2016-04-20T16:51:00Z"/>
                    </w:rPr>
                  </w:pPr>
                  <w:del w:id="837" w:author="jiefang chen" w:date="2016-04-20T16:51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838" w:author="jiefang chen" w:date="2016-04-20T16:51:00Z"/>
                    </w:rPr>
                  </w:pPr>
                  <w:del w:id="839" w:author="jiefang chen" w:date="2016-04-20T16:51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40" w:author="jiefang chen" w:date="2016-04-20T16:51:00Z"/>
                      <w:szCs w:val="21"/>
                    </w:rPr>
                  </w:pPr>
                  <w:del w:id="841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42" w:author="jiefang chen" w:date="2016-04-20T16:51:00Z"/>
                    </w:rPr>
                  </w:pPr>
                  <w:del w:id="84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4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4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846" w:author="jiefang chen" w:date="2016-04-20T16:51:00Z"/>
                    </w:rPr>
                  </w:pPr>
                  <w:del w:id="847" w:author="jiefang chen" w:date="2016-04-20T16:51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848" w:author="jiefang chen" w:date="2016-04-20T16:51:00Z"/>
                    </w:rPr>
                  </w:pPr>
                  <w:del w:id="849" w:author="jiefang chen" w:date="2016-04-20T16:51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50" w:author="jiefang chen" w:date="2016-04-20T16:51:00Z"/>
                      <w:szCs w:val="21"/>
                    </w:rPr>
                  </w:pPr>
                  <w:del w:id="851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52" w:author="jiefang chen" w:date="2016-04-20T16:51:00Z"/>
                    </w:rPr>
                  </w:pPr>
                  <w:del w:id="85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5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5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856" w:author="jiefang chen" w:date="2016-04-20T16:51:00Z"/>
                    </w:rPr>
                  </w:pPr>
                  <w:del w:id="857" w:author="jiefang chen" w:date="2016-04-20T16:51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858" w:author="jiefang chen" w:date="2016-04-20T16:51:00Z"/>
                    </w:rPr>
                  </w:pPr>
                  <w:del w:id="859" w:author="jiefang chen" w:date="2016-04-20T16:51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60" w:author="jiefang chen" w:date="2016-04-20T16:51:00Z"/>
                      <w:szCs w:val="21"/>
                    </w:rPr>
                  </w:pPr>
                  <w:del w:id="861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62" w:author="jiefang chen" w:date="2016-04-20T16:51:00Z"/>
                    </w:rPr>
                  </w:pPr>
                  <w:del w:id="86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6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65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66" w:author="jiefang chen" w:date="2016-04-20T16:51:00Z"/>
                      <w:szCs w:val="21"/>
                    </w:rPr>
                  </w:pPr>
                  <w:del w:id="867" w:author="jiefang chen" w:date="2016-04-20T16:51:00Z">
                    <w:r w:rsidDel="003A2153">
                      <w:rPr>
                        <w:szCs w:val="21"/>
                      </w:rPr>
                      <w:delText>sellNum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68" w:author="jiefang chen" w:date="2016-04-20T16:51:00Z"/>
                      <w:szCs w:val="21"/>
                    </w:rPr>
                  </w:pPr>
                  <w:del w:id="86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销量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70" w:author="jiefang chen" w:date="2016-04-20T16:51:00Z"/>
                      <w:szCs w:val="21"/>
                    </w:rPr>
                  </w:pPr>
                  <w:del w:id="871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72" w:author="jiefang chen" w:date="2016-04-20T16:51:00Z"/>
                    </w:rPr>
                  </w:pPr>
                  <w:ins w:id="873" w:author="黄进明" w:date="2016-03-21T15:28:00Z">
                    <w:del w:id="874" w:author="jiefang chen" w:date="2016-04-20T16:51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87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76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77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78" w:author="jiefang chen" w:date="2016-04-20T16:51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79" w:author="jiefang chen" w:date="2016-04-20T16:51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80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81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882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883" w:author="jiefang chen" w:date="2016-04-20T16:51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884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885" w:author="jiefang chen" w:date="2016-04-20T16:51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886" w:author="jiefang chen" w:date="2016-04-20T16:51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88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888" w:author="jiefang chen" w:date="2016-04-20T16:51:00Z"/>
                <w:b/>
                <w:szCs w:val="21"/>
              </w:rPr>
            </w:pPr>
            <w:del w:id="889" w:author="jiefang chen" w:date="2016-04-20T16:51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890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891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892" w:author="jiefang chen" w:date="2016-04-20T16:51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89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894" w:author="jiefang chen" w:date="2016-04-20T16:51:00Z"/>
                <w:b/>
                <w:szCs w:val="21"/>
              </w:rPr>
            </w:pPr>
            <w:del w:id="895" w:author="jiefang chen" w:date="2016-04-20T16:51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896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897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898" w:author="jiefang chen" w:date="2016-04-20T16:51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899" w:author="jiefang chen" w:date="2016-04-20T16:51:00Z"/>
        </w:rPr>
      </w:pPr>
      <w:del w:id="900" w:author="jiefang chen" w:date="2016-04-20T16:51:00Z">
        <w:r w:rsidDel="003A2153">
          <w:rPr>
            <w:rFonts w:hint="eastAsia"/>
          </w:rPr>
          <w:delText>商品</w:delText>
        </w:r>
        <w:r w:rsidDel="003A2153">
          <w:delText>搜索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90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02" w:author="jiefang chen" w:date="2016-04-20T16:51:00Z"/>
                <w:b/>
                <w:szCs w:val="21"/>
              </w:rPr>
            </w:pPr>
            <w:del w:id="90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04" w:author="jiefang chen" w:date="2016-04-20T16:51:00Z"/>
                <w:szCs w:val="21"/>
              </w:rPr>
            </w:pPr>
            <w:del w:id="905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</w:delText>
              </w:r>
              <w:r w:rsidDel="003A2153">
                <w:rPr>
                  <w:kern w:val="0"/>
                  <w:szCs w:val="20"/>
                </w:rPr>
                <w:delText>搜索</w:delText>
              </w:r>
            </w:del>
          </w:p>
        </w:tc>
      </w:tr>
      <w:tr w:rsidR="00FF506D" w:rsidDel="003A2153">
        <w:trPr>
          <w:del w:id="90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07" w:author="jiefang chen" w:date="2016-04-20T16:51:00Z"/>
                <w:b/>
                <w:szCs w:val="21"/>
              </w:rPr>
            </w:pPr>
            <w:del w:id="90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09" w:author="jiefang chen" w:date="2016-04-20T16:51:00Z"/>
                <w:szCs w:val="21"/>
              </w:rPr>
            </w:pPr>
            <w:del w:id="910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</w:delText>
              </w:r>
              <w:r w:rsidDel="003A2153">
                <w:rPr>
                  <w:kern w:val="0"/>
                  <w:szCs w:val="20"/>
                </w:rPr>
                <w:delText>搜索</w:delText>
              </w:r>
            </w:del>
          </w:p>
        </w:tc>
      </w:tr>
      <w:tr w:rsidR="00FF506D" w:rsidDel="003A2153">
        <w:trPr>
          <w:del w:id="91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12" w:author="jiefang chen" w:date="2016-04-20T16:51:00Z"/>
                <w:b/>
                <w:szCs w:val="21"/>
              </w:rPr>
            </w:pPr>
            <w:del w:id="91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B32EE2">
            <w:pPr>
              <w:spacing w:before="60" w:after="60"/>
              <w:rPr>
                <w:del w:id="914" w:author="jiefang chen" w:date="2016-04-20T16:51:00Z"/>
                <w:szCs w:val="21"/>
              </w:rPr>
            </w:pPr>
            <w:ins w:id="915" w:author="longshine_LPF" w:date="2016-04-12T20:01:00Z">
              <w:del w:id="916" w:author="jiefang chen" w:date="2016-04-20T16:51:00Z">
                <w:r w:rsidDel="003A2153">
                  <w:rPr>
                    <w:szCs w:val="21"/>
                  </w:rPr>
                  <w:delText>/trde/rest/appService/</w:delText>
                </w:r>
                <w:r w:rsidDel="003A2153">
                  <w:rPr>
                    <w:kern w:val="0"/>
                    <w:szCs w:val="20"/>
                  </w:rPr>
                  <w:delText>searchPro</w:delText>
                </w:r>
              </w:del>
            </w:ins>
          </w:p>
        </w:tc>
      </w:tr>
      <w:tr w:rsidR="00FF506D" w:rsidDel="003A2153">
        <w:trPr>
          <w:del w:id="91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18" w:author="jiefang chen" w:date="2016-04-20T16:51:00Z"/>
                <w:b/>
                <w:szCs w:val="21"/>
              </w:rPr>
            </w:pPr>
            <w:del w:id="91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20" w:author="jiefang chen" w:date="2016-04-20T16:51:00Z"/>
                <w:szCs w:val="21"/>
              </w:rPr>
            </w:pPr>
            <w:del w:id="921" w:author="jiefang chen" w:date="2016-04-20T16:51:00Z">
              <w:r w:rsidDel="003A2153">
                <w:rPr>
                  <w:kern w:val="0"/>
                  <w:szCs w:val="20"/>
                </w:rPr>
                <w:delText>searchPro</w:delText>
              </w:r>
            </w:del>
          </w:p>
        </w:tc>
      </w:tr>
      <w:tr w:rsidR="00FF506D" w:rsidDel="003A2153">
        <w:trPr>
          <w:del w:id="92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23" w:author="jiefang chen" w:date="2016-04-20T16:51:00Z"/>
                <w:b/>
                <w:szCs w:val="21"/>
              </w:rPr>
            </w:pPr>
            <w:del w:id="92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25" w:author="jiefang chen" w:date="2016-04-20T16:51:00Z"/>
                <w:szCs w:val="21"/>
              </w:rPr>
            </w:pPr>
            <w:del w:id="926" w:author="jiefang chen" w:date="2016-04-20T16:51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92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28" w:author="jiefang chen" w:date="2016-04-20T16:51:00Z"/>
                <w:b/>
                <w:szCs w:val="21"/>
              </w:rPr>
            </w:pPr>
            <w:del w:id="92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30" w:author="jiefang chen" w:date="2016-04-20T16:51:00Z"/>
                <w:szCs w:val="21"/>
              </w:rPr>
            </w:pPr>
            <w:del w:id="931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93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33" w:author="jiefang chen" w:date="2016-04-20T16:51:00Z"/>
                <w:b/>
                <w:szCs w:val="21"/>
              </w:rPr>
            </w:pPr>
            <w:del w:id="93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35" w:author="jiefang chen" w:date="2016-04-20T16:51:00Z"/>
                <w:szCs w:val="21"/>
              </w:rPr>
            </w:pPr>
            <w:del w:id="936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93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38" w:author="jiefang chen" w:date="2016-04-20T16:51:00Z"/>
                <w:b/>
                <w:szCs w:val="21"/>
              </w:rPr>
            </w:pPr>
            <w:del w:id="93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40" w:author="jiefang chen" w:date="2016-04-20T16:51:00Z"/>
                <w:szCs w:val="21"/>
              </w:rPr>
            </w:pPr>
            <w:del w:id="941" w:author="jiefang chen" w:date="2016-04-20T16:51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94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43" w:author="jiefang chen" w:date="2016-04-20T16:51:00Z"/>
                <w:b/>
                <w:szCs w:val="21"/>
              </w:rPr>
            </w:pPr>
            <w:del w:id="94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945" w:author="jiefang chen" w:date="2016-04-20T16:51:00Z"/>
                <w:szCs w:val="21"/>
              </w:rPr>
            </w:pPr>
            <w:del w:id="946" w:author="jiefang chen" w:date="2016-04-20T16:51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94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48" w:author="jiefang chen" w:date="2016-04-20T16:51:00Z"/>
                <w:b/>
                <w:szCs w:val="21"/>
              </w:rPr>
            </w:pPr>
            <w:del w:id="94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950" w:author="jiefang chen" w:date="2016-04-20T16:51:00Z"/>
                <w:szCs w:val="21"/>
              </w:rPr>
            </w:pPr>
          </w:p>
        </w:tc>
      </w:tr>
      <w:tr w:rsidR="00FF506D" w:rsidDel="003A2153">
        <w:trPr>
          <w:del w:id="951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952" w:author="jiefang chen" w:date="2016-04-20T16:51:00Z"/>
                <w:sz w:val="24"/>
              </w:rPr>
            </w:pPr>
            <w:del w:id="95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954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955" w:author="jiefang chen" w:date="2016-04-20T16:51:00Z"/>
                <w:b/>
                <w:szCs w:val="21"/>
              </w:rPr>
            </w:pPr>
            <w:del w:id="956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957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958" w:author="jiefang chen" w:date="2016-04-20T16:51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959" w:author="jiefang chen" w:date="2016-04-20T16:51:00Z"/>
                      <w:b/>
                      <w:kern w:val="0"/>
                      <w:szCs w:val="21"/>
                    </w:rPr>
                  </w:pPr>
                  <w:del w:id="960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961" w:author="jiefang chen" w:date="2016-04-20T16:51:00Z"/>
                      <w:b/>
                      <w:kern w:val="0"/>
                      <w:szCs w:val="21"/>
                    </w:rPr>
                  </w:pPr>
                  <w:del w:id="96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963" w:author="jiefang chen" w:date="2016-04-20T16:51:00Z"/>
                      <w:b/>
                      <w:kern w:val="0"/>
                      <w:szCs w:val="21"/>
                    </w:rPr>
                  </w:pPr>
                  <w:del w:id="964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965" w:author="jiefang chen" w:date="2016-04-20T16:51:00Z"/>
                      <w:b/>
                      <w:kern w:val="0"/>
                      <w:szCs w:val="21"/>
                    </w:rPr>
                  </w:pPr>
                  <w:del w:id="966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967" w:author="jiefang chen" w:date="2016-04-20T16:51:00Z"/>
                      <w:b/>
                      <w:kern w:val="0"/>
                      <w:szCs w:val="21"/>
                    </w:rPr>
                  </w:pPr>
                  <w:del w:id="96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969" w:author="jiefang chen" w:date="2016-04-20T16:51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970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971" w:author="jiefang chen" w:date="2016-04-20T16:51:00Z">
                    <w:r w:rsidDel="003A2153">
                      <w:rPr>
                        <w:szCs w:val="21"/>
                      </w:rPr>
                      <w:delText>keyWord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972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97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关键</w:delText>
                    </w:r>
                    <w:r w:rsidDel="003A2153">
                      <w:rPr>
                        <w:szCs w:val="21"/>
                      </w:rPr>
                      <w:delText>字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974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97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976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977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978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3A2153">
              <w:trPr>
                <w:trHeight w:val="361"/>
                <w:del w:id="979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80" w:author="jiefang chen" w:date="2016-04-20T16:51:00Z"/>
                      <w:szCs w:val="21"/>
                    </w:rPr>
                  </w:pPr>
                  <w:del w:id="981" w:author="jiefang chen" w:date="2016-04-20T16:51:00Z">
                    <w:r w:rsidDel="003A2153">
                      <w:rPr>
                        <w:szCs w:val="21"/>
                      </w:rPr>
                      <w:delText>orderType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82" w:author="jiefang chen" w:date="2016-04-20T16:51:00Z"/>
                      <w:szCs w:val="21"/>
                    </w:rPr>
                  </w:pPr>
                  <w:del w:id="98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排序</w:delText>
                    </w:r>
                    <w:r w:rsidDel="003A2153">
                      <w:rPr>
                        <w:szCs w:val="21"/>
                      </w:rPr>
                      <w:delText>类别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84" w:author="jiefang chen" w:date="2016-04-20T16:51:00Z"/>
                      <w:b/>
                      <w:szCs w:val="21"/>
                    </w:rPr>
                  </w:pPr>
                  <w:del w:id="98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986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987" w:author="jiefang chen" w:date="2016-04-20T16:51:00Z">
                    <w:r w:rsidDel="003A2153">
                      <w:rPr>
                        <w:rFonts w:ascii="宋体" w:hAnsi="宋体" w:cs="宋体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88" w:author="jiefang chen" w:date="2016-04-20T16:51:00Z"/>
                      <w:szCs w:val="21"/>
                    </w:rPr>
                  </w:pPr>
                  <w:del w:id="98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 xml:space="preserve">01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综合</w:delText>
                    </w:r>
                  </w:del>
                </w:p>
                <w:p w:rsidR="00FF506D" w:rsidDel="003A2153" w:rsidRDefault="00314E6C">
                  <w:pPr>
                    <w:pStyle w:val="aff2"/>
                    <w:rPr>
                      <w:del w:id="990" w:author="jiefang chen" w:date="2016-04-20T16:51:00Z"/>
                      <w:szCs w:val="21"/>
                    </w:rPr>
                  </w:pPr>
                  <w:del w:id="99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 xml:space="preserve">02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销量</w:delText>
                    </w:r>
                  </w:del>
                </w:p>
                <w:p w:rsidR="00FF506D" w:rsidDel="003A2153" w:rsidRDefault="00314E6C">
                  <w:pPr>
                    <w:pStyle w:val="aff2"/>
                    <w:rPr>
                      <w:del w:id="992" w:author="jiefang chen" w:date="2016-04-20T16:51:00Z"/>
                      <w:szCs w:val="21"/>
                    </w:rPr>
                  </w:pPr>
                  <w:del w:id="99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 xml:space="preserve">03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价格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994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95" w:author="jiefang chen" w:date="2016-04-20T16:51:00Z"/>
                      <w:szCs w:val="21"/>
                    </w:rPr>
                  </w:pPr>
                  <w:del w:id="996" w:author="jiefang chen" w:date="2016-04-20T16:51:00Z">
                    <w:r w:rsidDel="003A2153">
                      <w:rPr>
                        <w:szCs w:val="21"/>
                      </w:rPr>
                      <w:delText>brandNo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97" w:author="jiefang chen" w:date="2016-04-20T16:51:00Z"/>
                      <w:szCs w:val="21"/>
                    </w:rPr>
                  </w:pPr>
                  <w:del w:id="99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品牌编码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999" w:author="jiefang chen" w:date="2016-04-20T16:51:00Z"/>
                      <w:szCs w:val="21"/>
                    </w:rPr>
                  </w:pPr>
                  <w:del w:id="100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32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01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02" w:author="jiefang chen" w:date="2016-04-20T16:51:00Z">
                    <w:r w:rsidDel="003A2153">
                      <w:rPr>
                        <w:rFonts w:ascii="宋体" w:hAnsi="宋体" w:cs="宋体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03" w:author="jiefang chen" w:date="2016-04-20T16:51:00Z"/>
                      <w:szCs w:val="21"/>
                    </w:rPr>
                  </w:pPr>
                  <w:del w:id="100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品牌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1005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06" w:author="jiefang chen" w:date="2016-04-20T16:51:00Z"/>
                      <w:szCs w:val="21"/>
                    </w:rPr>
                  </w:pPr>
                  <w:del w:id="1007" w:author="jiefang chen" w:date="2016-04-20T16:51:00Z">
                    <w:r w:rsidDel="003A2153">
                      <w:rPr>
                        <w:szCs w:val="21"/>
                      </w:rPr>
                      <w:delText>proClsNo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08" w:author="jiefang chen" w:date="2016-04-20T16:51:00Z"/>
                      <w:szCs w:val="21"/>
                    </w:rPr>
                  </w:pPr>
                  <w:del w:id="100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产品类目编码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10" w:author="jiefang chen" w:date="2016-04-20T16:51:00Z"/>
                      <w:szCs w:val="21"/>
                    </w:rPr>
                  </w:pPr>
                  <w:del w:id="101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32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12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13" w:author="jiefang chen" w:date="2016-04-20T16:51:00Z">
                    <w:r w:rsidDel="003A2153">
                      <w:rPr>
                        <w:rFonts w:ascii="宋体" w:hAnsi="宋体" w:cs="宋体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14" w:author="jiefang chen" w:date="2016-04-20T16:51:00Z"/>
                      <w:szCs w:val="21"/>
                    </w:rPr>
                  </w:pPr>
                  <w:del w:id="101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分类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1016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17" w:author="jiefang chen" w:date="2016-04-20T16:51:00Z"/>
                      <w:szCs w:val="21"/>
                    </w:rPr>
                  </w:pPr>
                  <w:del w:id="1018" w:author="jiefang chen" w:date="2016-04-20T16:51:00Z">
                    <w:r w:rsidDel="003A2153">
                      <w:rPr>
                        <w:szCs w:val="21"/>
                      </w:rPr>
                      <w:delText>priceLow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19" w:author="jiefang chen" w:date="2016-04-20T16:51:00Z"/>
                      <w:szCs w:val="21"/>
                    </w:rPr>
                  </w:pPr>
                  <w:del w:id="102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最</w:delText>
                    </w:r>
                    <w:r w:rsidDel="003A2153">
                      <w:rPr>
                        <w:szCs w:val="21"/>
                      </w:rPr>
                      <w:delText>低价格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21" w:author="jiefang chen" w:date="2016-04-20T16:51:00Z"/>
                      <w:szCs w:val="21"/>
                    </w:rPr>
                  </w:pPr>
                  <w:del w:id="1022" w:author="jiefang chen" w:date="2016-04-20T16:51:00Z">
                    <w:r w:rsidDel="003A2153">
                      <w:delText>NUMBER</w:delText>
                    </w:r>
                    <w:r w:rsidDel="003A2153">
                      <w:rPr>
                        <w:szCs w:val="21"/>
                      </w:rPr>
                      <w:delText xml:space="preserve"> (18,2)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23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24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02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1026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27" w:author="jiefang chen" w:date="2016-04-20T16:51:00Z"/>
                      <w:szCs w:val="21"/>
                    </w:rPr>
                  </w:pPr>
                  <w:del w:id="1028" w:author="jiefang chen" w:date="2016-04-20T16:51:00Z">
                    <w:r w:rsidDel="003A2153">
                      <w:rPr>
                        <w:szCs w:val="21"/>
                      </w:rPr>
                      <w:delText>priceHigh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29" w:author="jiefang chen" w:date="2016-04-20T16:51:00Z"/>
                      <w:szCs w:val="21"/>
                    </w:rPr>
                  </w:pPr>
                  <w:del w:id="103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最</w:delText>
                    </w:r>
                    <w:r w:rsidDel="003A2153">
                      <w:rPr>
                        <w:szCs w:val="21"/>
                      </w:rPr>
                      <w:delText>高价格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31" w:author="jiefang chen" w:date="2016-04-20T16:51:00Z"/>
                      <w:szCs w:val="21"/>
                    </w:rPr>
                  </w:pPr>
                  <w:del w:id="1032" w:author="jiefang chen" w:date="2016-04-20T16:51:00Z">
                    <w:r w:rsidDel="003A2153">
                      <w:delText>NUMBER</w:delText>
                    </w:r>
                    <w:r w:rsidDel="003A2153">
                      <w:rPr>
                        <w:szCs w:val="21"/>
                      </w:rPr>
                      <w:delText xml:space="preserve"> (18,2)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33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34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03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1036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37" w:author="jiefang chen" w:date="2016-04-20T16:51:00Z"/>
                      <w:szCs w:val="21"/>
                    </w:rPr>
                  </w:pPr>
                  <w:del w:id="1038" w:author="jiefang chen" w:date="2016-04-20T16:51:00Z">
                    <w:r w:rsidDel="003A2153">
                      <w:rPr>
                        <w:szCs w:val="21"/>
                      </w:rPr>
                      <w:delText>priceStart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39" w:author="jiefang chen" w:date="2016-04-20T16:51:00Z"/>
                      <w:szCs w:val="21"/>
                    </w:rPr>
                  </w:pPr>
                  <w:del w:id="104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起</w:delText>
                    </w:r>
                    <w:r w:rsidDel="003A2153">
                      <w:rPr>
                        <w:szCs w:val="21"/>
                      </w:rPr>
                      <w:delText>订价格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41" w:author="jiefang chen" w:date="2016-04-20T16:51:00Z"/>
                      <w:szCs w:val="21"/>
                    </w:rPr>
                  </w:pPr>
                  <w:del w:id="1042" w:author="jiefang chen" w:date="2016-04-20T16:51:00Z">
                    <w:r w:rsidDel="003A2153">
                      <w:delText>NUMBER</w:delText>
                    </w:r>
                    <w:r w:rsidDel="003A2153">
                      <w:rPr>
                        <w:szCs w:val="21"/>
                      </w:rPr>
                      <w:delText xml:space="preserve"> (18,2)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43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44" w:author="jiefang chen" w:date="2016-04-20T16:51:00Z">
                    <w:r w:rsidDel="003A2153">
                      <w:rPr>
                        <w:rFonts w:ascii="宋体" w:hAnsi="宋体" w:cs="宋体" w:hint="eastAsia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04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1046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47" w:author="jiefang chen" w:date="2016-04-20T16:51:00Z"/>
                      <w:szCs w:val="21"/>
                    </w:rPr>
                  </w:pPr>
                  <w:del w:id="1048" w:author="jiefang chen" w:date="2016-04-20T16:51:00Z">
                    <w:r w:rsidDel="003A2153">
                      <w:rPr>
                        <w:szCs w:val="21"/>
                      </w:rPr>
                      <w:delText>city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49" w:author="jiefang chen" w:date="2016-04-20T16:51:00Z"/>
                      <w:szCs w:val="21"/>
                    </w:rPr>
                  </w:pPr>
                  <w:del w:id="105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城市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51" w:author="jiefang chen" w:date="2016-04-20T16:51:00Z"/>
                      <w:szCs w:val="21"/>
                    </w:rPr>
                  </w:pPr>
                  <w:del w:id="105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16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1053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054" w:author="jiefang chen" w:date="2016-04-20T16:51:00Z">
                    <w:r w:rsidDel="003A2153">
                      <w:rPr>
                        <w:rFonts w:ascii="宋体" w:hAnsi="宋体" w:cs="宋体"/>
                        <w:sz w:val="24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1055" w:author="jiefang chen" w:date="2016-04-20T16:51:00Z"/>
                      <w:szCs w:val="21"/>
                    </w:rPr>
                  </w:pPr>
                  <w:del w:id="105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所</w:delText>
                    </w:r>
                    <w:r w:rsidDel="003A2153">
                      <w:rPr>
                        <w:szCs w:val="21"/>
                      </w:rPr>
                      <w:delText>在地区</w:delText>
                    </w:r>
                  </w:del>
                </w:p>
              </w:tc>
            </w:tr>
            <w:tr w:rsidR="005C5E66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057" w:author="longshine_LPF" w:date="2016-04-08T09:55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058" w:author="longshine_LPF" w:date="2016-04-08T09:55:00Z"/>
                <w:del w:id="1059" w:author="jiefang chen" w:date="2016-04-20T16:51:00Z"/>
                <w:trPrChange w:id="1060" w:author="longshine_LPF" w:date="2016-04-08T09:55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1061" w:author="longshine_LPF" w:date="2016-04-08T09:55:00Z">
                    <w:tcPr>
                      <w:tcW w:w="1315" w:type="dxa"/>
                      <w:vAlign w:val="center"/>
                    </w:tcPr>
                  </w:tcPrChange>
                </w:tcPr>
                <w:p w:rsidR="005C5E66" w:rsidDel="003A2153" w:rsidRDefault="005C5E66" w:rsidP="005C5E66">
                  <w:pPr>
                    <w:pStyle w:val="aff2"/>
                    <w:rPr>
                      <w:ins w:id="1062" w:author="longshine_LPF" w:date="2016-04-08T09:55:00Z"/>
                      <w:del w:id="1063" w:author="jiefang chen" w:date="2016-04-20T16:51:00Z"/>
                      <w:szCs w:val="21"/>
                    </w:rPr>
                  </w:pPr>
                  <w:ins w:id="1064" w:author="longshine_LPF" w:date="2016-04-08T09:55:00Z">
                    <w:del w:id="1065" w:author="jiefang chen" w:date="2016-04-20T16:51:00Z">
                      <w:r w:rsidDel="003A2153">
                        <w:rPr>
                          <w:szCs w:val="21"/>
                        </w:rPr>
                        <w:delText>sellerId</w:delText>
                      </w:r>
                    </w:del>
                  </w:ins>
                </w:p>
              </w:tc>
              <w:tc>
                <w:tcPr>
                  <w:tcW w:w="1691" w:type="dxa"/>
                  <w:tcPrChange w:id="1066" w:author="longshine_LPF" w:date="2016-04-08T09:55:00Z">
                    <w:tcPr>
                      <w:tcW w:w="1691" w:type="dxa"/>
                      <w:vAlign w:val="center"/>
                    </w:tcPr>
                  </w:tcPrChange>
                </w:tcPr>
                <w:p w:rsidR="005C5E66" w:rsidDel="003A2153" w:rsidRDefault="005C5E66" w:rsidP="005C5E66">
                  <w:pPr>
                    <w:pStyle w:val="aff2"/>
                    <w:rPr>
                      <w:ins w:id="1067" w:author="longshine_LPF" w:date="2016-04-08T09:55:00Z"/>
                      <w:del w:id="1068" w:author="jiefang chen" w:date="2016-04-20T16:51:00Z"/>
                      <w:szCs w:val="21"/>
                    </w:rPr>
                  </w:pPr>
                  <w:ins w:id="1069" w:author="longshine_LPF" w:date="2016-04-08T09:55:00Z">
                    <w:del w:id="107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供应商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71" w:author="longshine_LPF" w:date="2016-04-08T09:55:00Z">
                    <w:tcPr>
                      <w:tcW w:w="1701" w:type="dxa"/>
                      <w:vAlign w:val="center"/>
                    </w:tcPr>
                  </w:tcPrChange>
                </w:tcPr>
                <w:p w:rsidR="005C5E66" w:rsidDel="003A2153" w:rsidRDefault="005C5E66" w:rsidP="005C5E66">
                  <w:pPr>
                    <w:pStyle w:val="aff2"/>
                    <w:rPr>
                      <w:ins w:id="1072" w:author="longshine_LPF" w:date="2016-04-08T09:55:00Z"/>
                      <w:del w:id="1073" w:author="jiefang chen" w:date="2016-04-20T16:51:00Z"/>
                      <w:szCs w:val="21"/>
                    </w:rPr>
                  </w:pPr>
                  <w:ins w:id="1074" w:author="longshine_LPF" w:date="2016-04-08T09:55:00Z">
                    <w:del w:id="1075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VARCHAR2(32)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076" w:author="longshine_LPF" w:date="2016-04-08T09:55:00Z">
                    <w:tcPr>
                      <w:tcW w:w="708" w:type="dxa"/>
                      <w:vAlign w:val="center"/>
                    </w:tcPr>
                  </w:tcPrChange>
                </w:tcPr>
                <w:p w:rsidR="005C5E66" w:rsidDel="003A2153" w:rsidRDefault="005C5E66" w:rsidP="005C5E66">
                  <w:pPr>
                    <w:jc w:val="center"/>
                    <w:rPr>
                      <w:ins w:id="1077" w:author="longshine_LPF" w:date="2016-04-08T09:55:00Z"/>
                      <w:del w:id="1078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ins w:id="1079" w:author="longshine_LPF" w:date="2016-04-08T09:55:00Z">
                    <w:del w:id="108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81" w:author="longshine_LPF" w:date="2016-04-08T09:55:00Z">
                    <w:tcPr>
                      <w:tcW w:w="1843" w:type="dxa"/>
                      <w:vAlign w:val="center"/>
                    </w:tcPr>
                  </w:tcPrChange>
                </w:tcPr>
                <w:p w:rsidR="005C5E66" w:rsidDel="003A2153" w:rsidRDefault="005C5E66" w:rsidP="005C5E66">
                  <w:pPr>
                    <w:pStyle w:val="aff2"/>
                    <w:rPr>
                      <w:ins w:id="1082" w:author="longshine_LPF" w:date="2016-04-08T09:55:00Z"/>
                      <w:del w:id="1083" w:author="jiefang chen" w:date="2016-04-20T16:51:00Z"/>
                      <w:szCs w:val="21"/>
                    </w:rPr>
                  </w:pPr>
                </w:p>
              </w:tc>
            </w:tr>
            <w:tr w:rsidR="005C5E66" w:rsidDel="003A2153">
              <w:trPr>
                <w:trHeight w:val="361"/>
                <w:ins w:id="1084" w:author="黄进明" w:date="2016-03-21T15:23:00Z"/>
                <w:del w:id="1085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086" w:author="黄进明" w:date="2016-03-21T15:23:00Z"/>
                      <w:del w:id="1087" w:author="jiefang chen" w:date="2016-04-20T16:51:00Z"/>
                      <w:szCs w:val="21"/>
                    </w:rPr>
                  </w:pPr>
                  <w:ins w:id="1088" w:author="黄进明" w:date="2016-03-21T15:23:00Z">
                    <w:del w:id="1089" w:author="jiefang chen" w:date="2016-04-20T16:51:00Z">
                      <w:r w:rsidDel="003A2153">
                        <w:rPr>
                          <w:szCs w:val="21"/>
                        </w:rPr>
                        <w:delText>cur</w:delText>
                      </w:r>
                    </w:del>
                  </w:ins>
                  <w:del w:id="1090" w:author="jiefang chen" w:date="2016-04-20T16:51:00Z">
                    <w:r w:rsidDel="003A2153">
                      <w:rPr>
                        <w:szCs w:val="21"/>
                      </w:rPr>
                      <w:delText>P</w:delText>
                    </w:r>
                  </w:del>
                  <w:ins w:id="1091" w:author="黄进明" w:date="2016-03-21T15:23:00Z">
                    <w:del w:id="1092" w:author="jiefang chen" w:date="2016-04-20T16:51:00Z">
                      <w:r w:rsidDel="003A2153">
                        <w:rPr>
                          <w:szCs w:val="21"/>
                        </w:rPr>
                        <w:delText>age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093" w:author="黄进明" w:date="2016-03-21T15:23:00Z"/>
                      <w:del w:id="1094" w:author="jiefang chen" w:date="2016-04-20T16:51:00Z"/>
                      <w:szCs w:val="21"/>
                    </w:rPr>
                  </w:pPr>
                  <w:ins w:id="1095" w:author="黄进明" w:date="2016-03-21T15:23:00Z">
                    <w:del w:id="1096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097" w:author="黄进明" w:date="2016-03-21T15:23:00Z"/>
                      <w:del w:id="1098" w:author="jiefang chen" w:date="2016-04-20T16:51:00Z"/>
                      <w:szCs w:val="21"/>
                    </w:rPr>
                  </w:pPr>
                  <w:ins w:id="1099" w:author="黄进明" w:date="2016-03-21T15:23:00Z">
                    <w:del w:id="110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</w:tcPr>
                <w:p w:rsidR="005C5E66" w:rsidDel="003A2153" w:rsidRDefault="005C5E66" w:rsidP="005C5E66">
                  <w:pPr>
                    <w:jc w:val="center"/>
                    <w:rPr>
                      <w:ins w:id="1101" w:author="黄进明" w:date="2016-03-21T15:23:00Z"/>
                      <w:del w:id="1102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ins w:id="1103" w:author="黄进明" w:date="2016-03-21T15:23:00Z">
                    <w:del w:id="1104" w:author="jiefang chen" w:date="2016-04-20T16:51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105" w:author="黄进明" w:date="2016-03-21T15:23:00Z"/>
                      <w:del w:id="1106" w:author="jiefang chen" w:date="2016-04-20T16:51:00Z"/>
                      <w:szCs w:val="21"/>
                    </w:rPr>
                  </w:pPr>
                  <w:ins w:id="1107" w:author="黄进明" w:date="2016-03-21T15:23:00Z">
                    <w:del w:id="110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3A2153">
                        <w:rPr>
                          <w:szCs w:val="21"/>
                        </w:rPr>
                        <w:delText>用，第一次默认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5C5E66" w:rsidDel="003A2153">
              <w:trPr>
                <w:trHeight w:val="361"/>
                <w:ins w:id="1109" w:author="黄进明" w:date="2016-03-21T15:23:00Z"/>
                <w:del w:id="1110" w:author="jiefang chen" w:date="2016-04-20T16:51:00Z"/>
              </w:trPr>
              <w:tc>
                <w:tcPr>
                  <w:tcW w:w="1315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111" w:author="黄进明" w:date="2016-03-21T15:23:00Z"/>
                      <w:del w:id="1112" w:author="jiefang chen" w:date="2016-04-20T16:51:00Z"/>
                      <w:szCs w:val="21"/>
                    </w:rPr>
                  </w:pPr>
                  <w:ins w:id="1113" w:author="黄进明" w:date="2016-03-21T15:23:00Z">
                    <w:del w:id="1114" w:author="jiefang chen" w:date="2016-04-20T16:51:00Z">
                      <w:r w:rsidDel="003A2153">
                        <w:rPr>
                          <w:szCs w:val="21"/>
                        </w:rPr>
                        <w:delText>page</w:delText>
                      </w:r>
                    </w:del>
                  </w:ins>
                  <w:del w:id="1115" w:author="jiefang chen" w:date="2016-04-20T16:51:00Z">
                    <w:r w:rsidDel="003A2153">
                      <w:rPr>
                        <w:szCs w:val="21"/>
                      </w:rPr>
                      <w:delText>S</w:delText>
                    </w:r>
                  </w:del>
                  <w:ins w:id="1116" w:author="黄进明" w:date="2016-03-21T15:23:00Z">
                    <w:del w:id="1117" w:author="jiefang chen" w:date="2016-04-20T16:51:00Z">
                      <w:r w:rsidDel="003A2153">
                        <w:rPr>
                          <w:szCs w:val="21"/>
                        </w:rPr>
                        <w:delText>ize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118" w:author="黄进明" w:date="2016-03-21T15:23:00Z"/>
                      <w:del w:id="1119" w:author="jiefang chen" w:date="2016-04-20T16:51:00Z"/>
                      <w:szCs w:val="21"/>
                    </w:rPr>
                  </w:pPr>
                  <w:ins w:id="1120" w:author="黄进明" w:date="2016-03-21T15:23:00Z">
                    <w:del w:id="1121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3A2153">
                        <w:rPr>
                          <w:szCs w:val="21"/>
                        </w:rPr>
                        <w:delText>大小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122" w:author="黄进明" w:date="2016-03-21T15:23:00Z"/>
                      <w:del w:id="1123" w:author="jiefang chen" w:date="2016-04-20T16:51:00Z"/>
                      <w:szCs w:val="21"/>
                    </w:rPr>
                  </w:pPr>
                  <w:ins w:id="1124" w:author="黄进明" w:date="2016-03-21T15:23:00Z">
                    <w:del w:id="1125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</w:tcPr>
                <w:p w:rsidR="005C5E66" w:rsidDel="003A2153" w:rsidRDefault="005C5E66" w:rsidP="005C5E66">
                  <w:pPr>
                    <w:jc w:val="center"/>
                    <w:rPr>
                      <w:ins w:id="1126" w:author="黄进明" w:date="2016-03-21T15:23:00Z"/>
                      <w:del w:id="1127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ins w:id="1128" w:author="黄进明" w:date="2016-03-21T15:23:00Z">
                    <w:del w:id="1129" w:author="jiefang chen" w:date="2016-04-20T16:51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5C5E66" w:rsidDel="003A2153" w:rsidRDefault="005C5E66" w:rsidP="005C5E66">
                  <w:pPr>
                    <w:pStyle w:val="aff2"/>
                    <w:rPr>
                      <w:ins w:id="1130" w:author="黄进明" w:date="2016-03-21T15:23:00Z"/>
                      <w:del w:id="1131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1132" w:author="jiefang chen" w:date="2016-04-20T16:51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113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1134" w:author="jiefang chen" w:date="2016-04-20T16:51:00Z"/>
                <w:b/>
                <w:kern w:val="0"/>
                <w:szCs w:val="21"/>
              </w:rPr>
            </w:pPr>
            <w:del w:id="1135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1136" w:author="jiefang chen" w:date="2016-04-20T16:51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137" w:author="jiefang chen" w:date="2016-04-20T16:51:00Z"/>
                      <w:b/>
                      <w:kern w:val="0"/>
                      <w:szCs w:val="21"/>
                    </w:rPr>
                  </w:pPr>
                  <w:del w:id="113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139" w:author="jiefang chen" w:date="2016-04-20T16:51:00Z"/>
                      <w:b/>
                      <w:kern w:val="0"/>
                      <w:szCs w:val="21"/>
                    </w:rPr>
                  </w:pPr>
                  <w:del w:id="1140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141" w:author="jiefang chen" w:date="2016-04-20T16:51:00Z"/>
                      <w:b/>
                      <w:kern w:val="0"/>
                      <w:szCs w:val="21"/>
                    </w:rPr>
                  </w:pPr>
                  <w:del w:id="114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143" w:author="jiefang chen" w:date="2016-04-20T16:51:00Z"/>
                      <w:b/>
                      <w:kern w:val="0"/>
                      <w:szCs w:val="21"/>
                    </w:rPr>
                  </w:pPr>
                  <w:del w:id="1144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145" w:author="jiefang chen" w:date="2016-04-20T16:51:00Z"/>
                      <w:b/>
                      <w:kern w:val="0"/>
                      <w:szCs w:val="21"/>
                    </w:rPr>
                  </w:pPr>
                  <w:del w:id="1146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1147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48" w:author="jiefang chen" w:date="2016-04-20T16:51:00Z"/>
                      <w:szCs w:val="21"/>
                    </w:rPr>
                  </w:pPr>
                  <w:del w:id="114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50" w:author="jiefang chen" w:date="2016-04-20T16:51:00Z"/>
                      <w:szCs w:val="21"/>
                    </w:rPr>
                  </w:pPr>
                  <w:del w:id="115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52" w:author="jiefang chen" w:date="2016-04-20T16:51:00Z"/>
                      <w:szCs w:val="21"/>
                    </w:rPr>
                  </w:pPr>
                  <w:del w:id="115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1154" w:author="jiefang chen" w:date="2016-04-20T16:51:00Z"/>
                      <w:szCs w:val="21"/>
                    </w:rPr>
                  </w:pPr>
                  <w:del w:id="115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156" w:author="jiefang chen" w:date="2016-04-20T16:51:00Z"/>
                      <w:szCs w:val="21"/>
                    </w:rPr>
                  </w:pPr>
                  <w:del w:id="115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1158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59" w:author="jiefang chen" w:date="2016-04-20T16:51:00Z"/>
                      <w:szCs w:val="21"/>
                    </w:rPr>
                  </w:pPr>
                  <w:del w:id="116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61" w:author="jiefang chen" w:date="2016-04-20T16:51:00Z"/>
                      <w:szCs w:val="21"/>
                    </w:rPr>
                  </w:pPr>
                  <w:del w:id="116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1163" w:author="jiefang chen" w:date="2016-04-20T16:51:00Z"/>
                      <w:szCs w:val="21"/>
                    </w:rPr>
                  </w:pPr>
                  <w:del w:id="116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1165" w:author="jiefang chen" w:date="2016-04-20T16:51:00Z"/>
                      <w:szCs w:val="21"/>
                    </w:rPr>
                  </w:pPr>
                  <w:del w:id="116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167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1168" w:author="黄进明" w:date="2016-03-21T15:23:00Z"/>
                <w:del w:id="116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1170" w:author="黄进明" w:date="2016-03-21T15:23:00Z"/>
                      <w:del w:id="1171" w:author="jiefang chen" w:date="2016-04-20T16:51:00Z"/>
                      <w:szCs w:val="21"/>
                    </w:rPr>
                  </w:pPr>
                  <w:ins w:id="1172" w:author="黄进明" w:date="2016-03-21T15:23:00Z">
                    <w:del w:id="1173" w:author="jiefang chen" w:date="2016-04-20T16:51:00Z">
                      <w:r w:rsidDel="003A2153">
                        <w:rPr>
                          <w:szCs w:val="21"/>
                        </w:rPr>
                        <w:delText>total</w:delText>
                      </w:r>
                    </w:del>
                  </w:ins>
                  <w:del w:id="1174" w:author="jiefang chen" w:date="2016-04-20T16:51:00Z">
                    <w:r w:rsidDel="003A2153">
                      <w:rPr>
                        <w:szCs w:val="21"/>
                      </w:rPr>
                      <w:delText>P</w:delText>
                    </w:r>
                  </w:del>
                  <w:ins w:id="1175" w:author="黄进明" w:date="2016-03-21T15:23:00Z">
                    <w:del w:id="1176" w:author="jiefang chen" w:date="2016-04-20T16:51:00Z">
                      <w:r w:rsidDel="003A2153">
                        <w:rPr>
                          <w:szCs w:val="21"/>
                        </w:rPr>
                        <w:delText>age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1177" w:author="黄进明" w:date="2016-03-21T15:23:00Z"/>
                      <w:del w:id="1178" w:author="jiefang chen" w:date="2016-04-20T16:51:00Z"/>
                      <w:szCs w:val="21"/>
                    </w:rPr>
                  </w:pPr>
                  <w:ins w:id="1179" w:author="黄进明" w:date="2016-03-21T15:23:00Z">
                    <w:del w:id="118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1181" w:author="黄进明" w:date="2016-03-21T15:23:00Z"/>
                      <w:del w:id="1182" w:author="jiefang chen" w:date="2016-04-20T16:51:00Z"/>
                      <w:szCs w:val="21"/>
                    </w:rPr>
                  </w:pPr>
                  <w:ins w:id="1183" w:author="黄进明" w:date="2016-03-21T15:23:00Z">
                    <w:del w:id="1184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1185" w:author="黄进明" w:date="2016-03-21T15:23:00Z"/>
                      <w:del w:id="1186" w:author="jiefang chen" w:date="2016-04-20T16:51:00Z"/>
                      <w:szCs w:val="21"/>
                    </w:rPr>
                  </w:pPr>
                  <w:ins w:id="1187" w:author="黄进明" w:date="2016-03-21T15:23:00Z">
                    <w:del w:id="118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1189" w:author="黄进明" w:date="2016-03-21T15:23:00Z"/>
                      <w:del w:id="1190" w:author="jiefang chen" w:date="2016-04-20T16:51:00Z"/>
                      <w:szCs w:val="21"/>
                    </w:rPr>
                  </w:pPr>
                  <w:ins w:id="1191" w:author="黄进明" w:date="2016-03-21T15:23:00Z">
                    <w:del w:id="1192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3A2153">
                        <w:rPr>
                          <w:szCs w:val="21"/>
                        </w:rPr>
                        <w:delText>数时，表示数据已获取完，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3A2153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del w:id="1193" w:author="jiefang chen" w:date="2016-04-20T16:51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1194" w:author="jiefang chen" w:date="2016-04-20T16:51:00Z"/>
                      <w:szCs w:val="21"/>
                    </w:rPr>
                  </w:pPr>
                  <w:del w:id="119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产</w:delText>
                    </w:r>
                    <w:r w:rsidDel="003A2153">
                      <w:rPr>
                        <w:szCs w:val="21"/>
                      </w:rPr>
                      <w:delText>品信息（</w:delText>
                    </w:r>
                    <w:r w:rsidDel="003A2153">
                      <w:rPr>
                        <w:szCs w:val="21"/>
                      </w:rPr>
                      <w:delText>newProList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119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197" w:author="jiefang chen" w:date="2016-04-20T16:51:00Z"/>
                      <w:szCs w:val="21"/>
                    </w:rPr>
                  </w:pPr>
                  <w:del w:id="1198" w:author="jiefang chen" w:date="2016-04-20T16:51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199" w:author="jiefang chen" w:date="2016-04-20T16:51:00Z"/>
                      <w:szCs w:val="21"/>
                    </w:rPr>
                  </w:pPr>
                  <w:del w:id="120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01" w:author="jiefang chen" w:date="2016-04-20T16:51:00Z"/>
                      <w:szCs w:val="21"/>
                    </w:rPr>
                  </w:pPr>
                  <w:del w:id="1202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03" w:author="jiefang chen" w:date="2016-04-20T16:51:00Z"/>
                    </w:rPr>
                  </w:pPr>
                  <w:del w:id="120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0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0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07" w:author="jiefang chen" w:date="2016-04-20T16:51:00Z"/>
                    </w:rPr>
                  </w:pPr>
                  <w:del w:id="1208" w:author="jiefang chen" w:date="2016-04-20T16:51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09" w:author="jiefang chen" w:date="2016-04-20T16:51:00Z"/>
                    </w:rPr>
                  </w:pPr>
                  <w:del w:id="1210" w:author="jiefang chen" w:date="2016-04-20T16:51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1211" w:author="jiefang chen" w:date="2016-04-20T16:51:00Z"/>
                    </w:rPr>
                  </w:pPr>
                  <w:del w:id="1212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13" w:author="jiefang chen" w:date="2016-04-20T16:51:00Z"/>
                    </w:rPr>
                  </w:pPr>
                  <w:del w:id="121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1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1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17" w:author="jiefang chen" w:date="2016-04-20T16:51:00Z"/>
                    </w:rPr>
                  </w:pPr>
                  <w:del w:id="1218" w:author="jiefang chen" w:date="2016-04-20T16:51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19" w:author="jiefang chen" w:date="2016-04-20T16:51:00Z"/>
                    </w:rPr>
                  </w:pPr>
                  <w:del w:id="1220" w:author="jiefang chen" w:date="2016-04-20T16:51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21" w:author="jiefang chen" w:date="2016-04-20T16:51:00Z"/>
                      <w:szCs w:val="21"/>
                    </w:rPr>
                  </w:pPr>
                  <w:del w:id="1222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23" w:author="jiefang chen" w:date="2016-04-20T16:51:00Z"/>
                    </w:rPr>
                  </w:pPr>
                  <w:del w:id="122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2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2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27" w:author="jiefang chen" w:date="2016-04-20T16:51:00Z"/>
                    </w:rPr>
                  </w:pPr>
                  <w:del w:id="1228" w:author="jiefang chen" w:date="2016-04-20T16:51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29" w:author="jiefang chen" w:date="2016-04-20T16:51:00Z"/>
                    </w:rPr>
                  </w:pPr>
                  <w:del w:id="1230" w:author="jiefang chen" w:date="2016-04-20T16:51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31" w:author="jiefang chen" w:date="2016-04-20T16:51:00Z"/>
                      <w:szCs w:val="21"/>
                    </w:rPr>
                  </w:pPr>
                  <w:del w:id="1232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33" w:author="jiefang chen" w:date="2016-04-20T16:51:00Z"/>
                    </w:rPr>
                  </w:pPr>
                  <w:del w:id="123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3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3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37" w:author="jiefang chen" w:date="2016-04-20T16:51:00Z"/>
                    </w:rPr>
                  </w:pPr>
                  <w:del w:id="1238" w:author="jiefang chen" w:date="2016-04-20T16:51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39" w:author="jiefang chen" w:date="2016-04-20T16:51:00Z"/>
                    </w:rPr>
                  </w:pPr>
                  <w:del w:id="1240" w:author="jiefang chen" w:date="2016-04-20T16:51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41" w:author="jiefang chen" w:date="2016-04-20T16:51:00Z"/>
                      <w:szCs w:val="21"/>
                    </w:rPr>
                  </w:pPr>
                  <w:del w:id="1242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43" w:author="jiefang chen" w:date="2016-04-20T16:51:00Z"/>
                    </w:rPr>
                  </w:pPr>
                  <w:del w:id="124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4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4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47" w:author="jiefang chen" w:date="2016-04-20T16:51:00Z"/>
                    </w:rPr>
                  </w:pPr>
                  <w:del w:id="1248" w:author="jiefang chen" w:date="2016-04-20T16:51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49" w:author="jiefang chen" w:date="2016-04-20T16:51:00Z"/>
                    </w:rPr>
                  </w:pPr>
                  <w:del w:id="1250" w:author="jiefang chen" w:date="2016-04-20T16:51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1251" w:author="jiefang chen" w:date="2016-04-20T16:51:00Z"/>
                    </w:rPr>
                  </w:pPr>
                  <w:del w:id="1252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53" w:author="jiefang chen" w:date="2016-04-20T16:51:00Z"/>
                    </w:rPr>
                  </w:pPr>
                  <w:del w:id="125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5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5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1257" w:author="jiefang chen" w:date="2016-04-20T16:51:00Z"/>
                    </w:rPr>
                  </w:pPr>
                  <w:del w:id="1258" w:author="jiefang chen" w:date="2016-04-20T16:51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1259" w:author="jiefang chen" w:date="2016-04-20T16:51:00Z"/>
                    </w:rPr>
                  </w:pPr>
                  <w:del w:id="1260" w:author="jiefang chen" w:date="2016-04-20T16:51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1261" w:author="jiefang chen" w:date="2016-04-20T16:51:00Z"/>
                    </w:rPr>
                  </w:pPr>
                  <w:del w:id="1262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63" w:author="jiefang chen" w:date="2016-04-20T16:51:00Z"/>
                    </w:rPr>
                  </w:pPr>
                  <w:del w:id="126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6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6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67" w:author="jiefang chen" w:date="2016-04-20T16:51:00Z"/>
                      <w:szCs w:val="21"/>
                    </w:rPr>
                  </w:pPr>
                  <w:del w:id="1268" w:author="jiefang chen" w:date="2016-04-20T16:51:00Z">
                    <w:r w:rsidDel="003A2153">
                      <w:rPr>
                        <w:szCs w:val="21"/>
                      </w:rPr>
                      <w:delText>sell Num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69" w:author="jiefang chen" w:date="2016-04-20T16:51:00Z"/>
                      <w:szCs w:val="21"/>
                    </w:rPr>
                  </w:pPr>
                  <w:del w:id="127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销量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271" w:author="jiefang chen" w:date="2016-04-20T16:51:00Z"/>
                      <w:szCs w:val="21"/>
                    </w:rPr>
                  </w:pPr>
                  <w:del w:id="1272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1273" w:author="jiefang chen" w:date="2016-04-20T16:51:00Z"/>
                    </w:rPr>
                  </w:pPr>
                  <w:del w:id="127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75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276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77" w:author="jiefang chen" w:date="2016-04-20T16:51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78" w:author="jiefang chen" w:date="2016-04-20T16:51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79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80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1281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1282" w:author="jiefang chen" w:date="2016-04-20T16:51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1283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1284" w:author="jiefang chen" w:date="2016-04-20T16:51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1285" w:author="jiefang chen" w:date="2016-04-20T16:51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128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1287" w:author="jiefang chen" w:date="2016-04-20T16:51:00Z"/>
                <w:b/>
                <w:szCs w:val="21"/>
              </w:rPr>
            </w:pPr>
            <w:del w:id="1288" w:author="jiefang chen" w:date="2016-04-20T16:51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1289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1290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1291" w:author="jiefang chen" w:date="2016-04-20T16:51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129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1293" w:author="jiefang chen" w:date="2016-04-20T16:51:00Z"/>
                <w:b/>
                <w:szCs w:val="21"/>
              </w:rPr>
            </w:pPr>
            <w:del w:id="1294" w:author="jiefang chen" w:date="2016-04-20T16:51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1295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1296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1297" w:author="jiefang chen" w:date="2016-04-20T16:51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1298" w:author="jiefang chen" w:date="2016-04-20T16:51:00Z"/>
        </w:rPr>
      </w:pPr>
      <w:del w:id="1299" w:author="jiefang chen" w:date="2016-04-20T16:51:00Z">
        <w:r w:rsidDel="003A2153">
          <w:rPr>
            <w:rFonts w:hint="eastAsia"/>
          </w:rPr>
          <w:delText>商品详情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130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01" w:author="jiefang chen" w:date="2016-04-20T16:51:00Z"/>
                <w:b/>
                <w:szCs w:val="21"/>
              </w:rPr>
            </w:pPr>
            <w:del w:id="130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03" w:author="jiefang chen" w:date="2016-04-20T16:51:00Z"/>
                <w:szCs w:val="21"/>
              </w:rPr>
            </w:pPr>
            <w:del w:id="1304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商品详情</w:delText>
              </w:r>
            </w:del>
          </w:p>
        </w:tc>
      </w:tr>
      <w:tr w:rsidR="00FF506D" w:rsidDel="003A2153">
        <w:trPr>
          <w:del w:id="130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06" w:author="jiefang chen" w:date="2016-04-20T16:51:00Z"/>
                <w:b/>
                <w:szCs w:val="21"/>
              </w:rPr>
            </w:pPr>
            <w:del w:id="130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08" w:author="jiefang chen" w:date="2016-04-20T16:51:00Z"/>
                <w:szCs w:val="21"/>
              </w:rPr>
            </w:pPr>
            <w:del w:id="1309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商品详情</w:delText>
              </w:r>
            </w:del>
          </w:p>
        </w:tc>
      </w:tr>
      <w:tr w:rsidR="00FF506D" w:rsidDel="003A2153">
        <w:trPr>
          <w:del w:id="131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11" w:author="jiefang chen" w:date="2016-04-20T16:51:00Z"/>
                <w:b/>
                <w:szCs w:val="21"/>
              </w:rPr>
            </w:pPr>
            <w:del w:id="131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B32EE2">
            <w:pPr>
              <w:spacing w:before="60" w:after="60"/>
              <w:rPr>
                <w:del w:id="1313" w:author="jiefang chen" w:date="2016-04-20T16:51:00Z"/>
                <w:szCs w:val="21"/>
              </w:rPr>
            </w:pPr>
            <w:ins w:id="1314" w:author="longshine_LPF" w:date="2016-04-12T20:01:00Z">
              <w:del w:id="1315" w:author="jiefang chen" w:date="2016-04-20T16:51:00Z">
                <w:r w:rsidDel="003A2153">
                  <w:rPr>
                    <w:szCs w:val="21"/>
                  </w:rPr>
                  <w:delText>/trde/rest/appService/</w:delText>
                </w:r>
                <w:r w:rsidDel="003A2153">
                  <w:rPr>
                    <w:kern w:val="0"/>
                    <w:szCs w:val="20"/>
                  </w:rPr>
                  <w:delText>proDetail</w:delText>
                </w:r>
              </w:del>
            </w:ins>
          </w:p>
        </w:tc>
      </w:tr>
      <w:tr w:rsidR="00FF506D" w:rsidDel="003A2153">
        <w:trPr>
          <w:del w:id="131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17" w:author="jiefang chen" w:date="2016-04-20T16:51:00Z"/>
                <w:b/>
                <w:szCs w:val="21"/>
              </w:rPr>
            </w:pPr>
            <w:del w:id="131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19" w:author="jiefang chen" w:date="2016-04-20T16:51:00Z"/>
                <w:szCs w:val="21"/>
              </w:rPr>
            </w:pPr>
            <w:del w:id="1320" w:author="jiefang chen" w:date="2016-04-20T16:51:00Z">
              <w:r w:rsidDel="003A2153">
                <w:rPr>
                  <w:kern w:val="0"/>
                  <w:szCs w:val="20"/>
                </w:rPr>
                <w:delText>proDetail</w:delText>
              </w:r>
            </w:del>
          </w:p>
        </w:tc>
      </w:tr>
      <w:tr w:rsidR="00FF506D" w:rsidDel="003A2153">
        <w:trPr>
          <w:del w:id="132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22" w:author="jiefang chen" w:date="2016-04-20T16:51:00Z"/>
                <w:b/>
                <w:szCs w:val="21"/>
              </w:rPr>
            </w:pPr>
            <w:del w:id="132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24" w:author="jiefang chen" w:date="2016-04-20T16:51:00Z"/>
                <w:szCs w:val="21"/>
              </w:rPr>
            </w:pPr>
            <w:del w:id="1325" w:author="jiefang chen" w:date="2016-04-20T16:51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132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27" w:author="jiefang chen" w:date="2016-04-20T16:51:00Z"/>
                <w:b/>
                <w:szCs w:val="21"/>
              </w:rPr>
            </w:pPr>
            <w:del w:id="132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29" w:author="jiefang chen" w:date="2016-04-20T16:51:00Z"/>
                <w:szCs w:val="21"/>
              </w:rPr>
            </w:pPr>
            <w:del w:id="1330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133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32" w:author="jiefang chen" w:date="2016-04-20T16:51:00Z"/>
                <w:b/>
                <w:szCs w:val="21"/>
              </w:rPr>
            </w:pPr>
            <w:del w:id="133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34" w:author="jiefang chen" w:date="2016-04-20T16:51:00Z"/>
                <w:szCs w:val="21"/>
              </w:rPr>
            </w:pPr>
            <w:del w:id="1335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133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37" w:author="jiefang chen" w:date="2016-04-20T16:51:00Z"/>
                <w:b/>
                <w:szCs w:val="21"/>
              </w:rPr>
            </w:pPr>
            <w:del w:id="133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39" w:author="jiefang chen" w:date="2016-04-20T16:51:00Z"/>
                <w:szCs w:val="21"/>
              </w:rPr>
            </w:pPr>
            <w:del w:id="1340" w:author="jiefang chen" w:date="2016-04-20T16:51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134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42" w:author="jiefang chen" w:date="2016-04-20T16:51:00Z"/>
                <w:b/>
                <w:szCs w:val="21"/>
              </w:rPr>
            </w:pPr>
            <w:del w:id="134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1344" w:author="jiefang chen" w:date="2016-04-20T16:51:00Z"/>
                <w:szCs w:val="21"/>
              </w:rPr>
            </w:pPr>
            <w:del w:id="1345" w:author="jiefang chen" w:date="2016-04-20T16:51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134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47" w:author="jiefang chen" w:date="2016-04-20T16:51:00Z"/>
                <w:b/>
                <w:szCs w:val="21"/>
              </w:rPr>
            </w:pPr>
            <w:del w:id="134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1349" w:author="jiefang chen" w:date="2016-04-20T16:51:00Z"/>
                <w:szCs w:val="21"/>
              </w:rPr>
            </w:pPr>
          </w:p>
        </w:tc>
      </w:tr>
      <w:tr w:rsidR="00FF506D" w:rsidDel="003A2153">
        <w:trPr>
          <w:del w:id="1350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1351" w:author="jiefang chen" w:date="2016-04-20T16:51:00Z"/>
                <w:sz w:val="24"/>
              </w:rPr>
            </w:pPr>
            <w:del w:id="135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135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1354" w:author="jiefang chen" w:date="2016-04-20T16:51:00Z"/>
                <w:b/>
                <w:szCs w:val="21"/>
              </w:rPr>
            </w:pPr>
            <w:del w:id="1355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1356" w:author="jiefang chen" w:date="2016-04-20T16:51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357" w:author="jiefang chen" w:date="2016-04-20T16:51:00Z"/>
                      <w:b/>
                      <w:kern w:val="0"/>
                      <w:szCs w:val="21"/>
                    </w:rPr>
                  </w:pPr>
                  <w:del w:id="135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359" w:author="jiefang chen" w:date="2016-04-20T16:51:00Z"/>
                      <w:b/>
                      <w:kern w:val="0"/>
                      <w:szCs w:val="21"/>
                    </w:rPr>
                  </w:pPr>
                  <w:del w:id="1360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361" w:author="jiefang chen" w:date="2016-04-20T16:51:00Z"/>
                      <w:b/>
                      <w:kern w:val="0"/>
                      <w:szCs w:val="21"/>
                    </w:rPr>
                  </w:pPr>
                  <w:del w:id="136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363" w:author="jiefang chen" w:date="2016-04-20T16:51:00Z"/>
                      <w:b/>
                      <w:kern w:val="0"/>
                      <w:szCs w:val="21"/>
                    </w:rPr>
                  </w:pPr>
                  <w:del w:id="1364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1365" w:author="jiefang chen" w:date="2016-04-20T16:51:00Z"/>
                      <w:b/>
                      <w:kern w:val="0"/>
                      <w:szCs w:val="21"/>
                    </w:rPr>
                  </w:pPr>
                  <w:del w:id="1366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1367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368" w:author="jiefang chen" w:date="2016-04-20T16:51:00Z"/>
                      <w:szCs w:val="21"/>
                    </w:rPr>
                  </w:pPr>
                  <w:del w:id="1369" w:author="jiefang chen" w:date="2016-04-20T16:51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370" w:author="jiefang chen" w:date="2016-04-20T16:51:00Z"/>
                      <w:szCs w:val="21"/>
                    </w:rPr>
                  </w:pPr>
                  <w:del w:id="137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1372" w:author="jiefang chen" w:date="2016-04-20T16:51:00Z"/>
                      <w:szCs w:val="21"/>
                    </w:rPr>
                  </w:pPr>
                  <w:del w:id="1373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1374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  <w:del w:id="1375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1376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3A2153">
              <w:trPr>
                <w:trHeight w:val="361"/>
                <w:del w:id="1377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78" w:author="jiefang chen" w:date="2016-04-20T16:51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79" w:author="jiefang chen" w:date="2016-04-20T16:51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0" w:author="jiefang chen" w:date="2016-04-20T16:51:00Z"/>
                      <w:b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1381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1383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5" w:author="jiefang chen" w:date="2016-04-20T16:51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6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1387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1388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1389" w:author="jiefang chen" w:date="2016-04-20T16:51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139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1391" w:author="jiefang chen" w:date="2016-04-20T16:51:00Z"/>
                <w:b/>
                <w:kern w:val="0"/>
                <w:szCs w:val="21"/>
              </w:rPr>
            </w:pPr>
            <w:del w:id="139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1393" w:author="longshine_LPF" w:date="2016-04-08T11:28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588"/>
              <w:gridCol w:w="1559"/>
              <w:gridCol w:w="1560"/>
              <w:gridCol w:w="708"/>
              <w:gridCol w:w="1843"/>
              <w:tblGridChange w:id="1394">
                <w:tblGrid>
                  <w:gridCol w:w="1588"/>
                  <w:gridCol w:w="1418"/>
                  <w:gridCol w:w="141"/>
                  <w:gridCol w:w="1560"/>
                  <w:gridCol w:w="708"/>
                  <w:gridCol w:w="1843"/>
                </w:tblGrid>
              </w:tblGridChange>
            </w:tblGrid>
            <w:tr w:rsidR="00FF506D" w:rsidDel="003A2153" w:rsidTr="0021122E">
              <w:trPr>
                <w:trHeight w:val="297"/>
                <w:del w:id="1395" w:author="jiefang chen" w:date="2016-04-20T16:51:00Z"/>
                <w:trPrChange w:id="139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shd w:val="pct10" w:color="auto" w:fill="auto"/>
                  <w:tcPrChange w:id="1397" w:author="longshine_LPF" w:date="2016-04-08T11:28:00Z">
                    <w:tcPr>
                      <w:tcW w:w="158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1398" w:author="jiefang chen" w:date="2016-04-20T16:51:00Z"/>
                      <w:b/>
                      <w:kern w:val="0"/>
                      <w:szCs w:val="21"/>
                    </w:rPr>
                  </w:pPr>
                  <w:del w:id="1399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59" w:type="dxa"/>
                  <w:shd w:val="pct10" w:color="auto" w:fill="auto"/>
                  <w:tcPrChange w:id="1400" w:author="longshine_LPF" w:date="2016-04-08T11:28:00Z">
                    <w:tcPr>
                      <w:tcW w:w="141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1401" w:author="jiefang chen" w:date="2016-04-20T16:51:00Z"/>
                      <w:b/>
                      <w:kern w:val="0"/>
                      <w:szCs w:val="21"/>
                    </w:rPr>
                  </w:pPr>
                  <w:del w:id="140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  <w:tcPrChange w:id="1403" w:author="longshine_LPF" w:date="2016-04-08T11:28:00Z">
                    <w:tcPr>
                      <w:tcW w:w="1701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1404" w:author="jiefang chen" w:date="2016-04-20T16:51:00Z"/>
                      <w:b/>
                      <w:kern w:val="0"/>
                      <w:szCs w:val="21"/>
                    </w:rPr>
                  </w:pPr>
                  <w:del w:id="1405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  <w:tcPrChange w:id="1406" w:author="longshine_LPF" w:date="2016-04-08T11:28:00Z">
                    <w:tcPr>
                      <w:tcW w:w="70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1407" w:author="jiefang chen" w:date="2016-04-20T16:51:00Z"/>
                      <w:b/>
                      <w:kern w:val="0"/>
                      <w:szCs w:val="21"/>
                    </w:rPr>
                  </w:pPr>
                  <w:del w:id="140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  <w:tcPrChange w:id="1409" w:author="longshine_LPF" w:date="2016-04-08T11:28:00Z">
                    <w:tcPr>
                      <w:tcW w:w="1843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1410" w:author="jiefang chen" w:date="2016-04-20T16:51:00Z"/>
                      <w:b/>
                      <w:kern w:val="0"/>
                      <w:szCs w:val="21"/>
                    </w:rPr>
                  </w:pPr>
                  <w:del w:id="1411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 w:rsidTr="0021122E">
              <w:trPr>
                <w:trHeight w:val="297"/>
                <w:del w:id="1412" w:author="jiefang chen" w:date="2016-04-20T16:51:00Z"/>
                <w:trPrChange w:id="1413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414" w:author="longshine_LPF" w:date="2016-04-08T11:28:00Z">
                    <w:tcPr>
                      <w:tcW w:w="158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15" w:author="jiefang chen" w:date="2016-04-20T16:51:00Z"/>
                      <w:szCs w:val="21"/>
                    </w:rPr>
                  </w:pPr>
                  <w:del w:id="141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59" w:type="dxa"/>
                  <w:vAlign w:val="center"/>
                  <w:tcPrChange w:id="1417" w:author="longshine_LPF" w:date="2016-04-08T11:28:00Z">
                    <w:tcPr>
                      <w:tcW w:w="141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18" w:author="jiefang chen" w:date="2016-04-20T16:51:00Z"/>
                      <w:szCs w:val="21"/>
                    </w:rPr>
                  </w:pPr>
                  <w:del w:id="141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560" w:type="dxa"/>
                  <w:vAlign w:val="center"/>
                  <w:tcPrChange w:id="1420" w:author="longshine_LPF" w:date="2016-04-08T11:2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21" w:author="jiefang chen" w:date="2016-04-20T16:51:00Z"/>
                      <w:szCs w:val="21"/>
                    </w:rPr>
                  </w:pPr>
                  <w:del w:id="142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  <w:tcPrChange w:id="1423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1424" w:author="jiefang chen" w:date="2016-04-20T16:51:00Z"/>
                      <w:szCs w:val="21"/>
                    </w:rPr>
                  </w:pPr>
                  <w:del w:id="142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426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27" w:author="jiefang chen" w:date="2016-04-20T16:51:00Z"/>
                      <w:szCs w:val="21"/>
                    </w:rPr>
                  </w:pPr>
                  <w:del w:id="142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 w:rsidTr="0021122E">
              <w:trPr>
                <w:trHeight w:val="297"/>
                <w:del w:id="1429" w:author="jiefang chen" w:date="2016-04-20T16:51:00Z"/>
                <w:trPrChange w:id="143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431" w:author="longshine_LPF" w:date="2016-04-08T11:28:00Z">
                    <w:tcPr>
                      <w:tcW w:w="158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32" w:author="jiefang chen" w:date="2016-04-20T16:51:00Z"/>
                      <w:szCs w:val="21"/>
                    </w:rPr>
                  </w:pPr>
                  <w:del w:id="143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59" w:type="dxa"/>
                  <w:vAlign w:val="center"/>
                  <w:tcPrChange w:id="1434" w:author="longshine_LPF" w:date="2016-04-08T11:28:00Z">
                    <w:tcPr>
                      <w:tcW w:w="141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35" w:author="jiefang chen" w:date="2016-04-20T16:51:00Z"/>
                      <w:szCs w:val="21"/>
                    </w:rPr>
                  </w:pPr>
                  <w:del w:id="143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560" w:type="dxa"/>
                  <w:vAlign w:val="center"/>
                  <w:tcPrChange w:id="1437" w:author="longshine_LPF" w:date="2016-04-08T11:2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38" w:author="jiefang chen" w:date="2016-04-20T16:51:00Z"/>
                      <w:szCs w:val="21"/>
                    </w:rPr>
                  </w:pPr>
                  <w:del w:id="143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  <w:tcPrChange w:id="1440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1441" w:author="jiefang chen" w:date="2016-04-20T16:51:00Z"/>
                      <w:szCs w:val="21"/>
                    </w:rPr>
                  </w:pPr>
                  <w:del w:id="144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443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44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445" w:author="jiefang chen" w:date="2016-04-20T16:51:00Z"/>
                <w:trPrChange w:id="144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44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48" w:author="jiefang chen" w:date="2016-04-20T16:51:00Z"/>
                      <w:szCs w:val="21"/>
                    </w:rPr>
                  </w:pPr>
                  <w:del w:id="1449" w:author="jiefang chen" w:date="2016-04-20T16:51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559" w:type="dxa"/>
                  <w:tcPrChange w:id="1450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51" w:author="jiefang chen" w:date="2016-04-20T16:51:00Z"/>
                      <w:szCs w:val="21"/>
                    </w:rPr>
                  </w:pPr>
                  <w:del w:id="145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560" w:type="dxa"/>
                  <w:tcPrChange w:id="145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454" w:author="jiefang chen" w:date="2016-04-20T16:51:00Z"/>
                      <w:szCs w:val="21"/>
                    </w:rPr>
                  </w:pPr>
                  <w:del w:id="1455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456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457" w:author="jiefang chen" w:date="2016-04-20T16:51:00Z"/>
                    </w:rPr>
                  </w:pPr>
                  <w:del w:id="145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45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46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ins w:id="1461" w:author="longshine_LPF" w:date="2016-04-06T17:43:00Z"/>
                <w:del w:id="1462" w:author="jiefang chen" w:date="2016-04-20T16:51:00Z"/>
                <w:trPrChange w:id="1463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464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50770">
                  <w:pPr>
                    <w:spacing w:line="360" w:lineRule="auto"/>
                    <w:rPr>
                      <w:ins w:id="1465" w:author="longshine_LPF" w:date="2016-04-06T17:43:00Z"/>
                      <w:del w:id="1466" w:author="jiefang chen" w:date="2016-04-20T16:51:00Z"/>
                      <w:szCs w:val="21"/>
                    </w:rPr>
                  </w:pPr>
                  <w:ins w:id="1467" w:author="longshine_LPF" w:date="2016-04-08T09:36:00Z">
                    <w:del w:id="1468" w:author="jiefang chen" w:date="2016-04-20T16:51:00Z">
                      <w:r w:rsidRPr="00350770" w:rsidDel="003A2153">
                        <w:rPr>
                          <w:szCs w:val="21"/>
                        </w:rPr>
                        <w:delText>proNo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1469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1470" w:author="longshine_LPF" w:date="2016-04-06T17:43:00Z"/>
                      <w:del w:id="1471" w:author="jiefang chen" w:date="2016-04-20T16:51:00Z"/>
                      <w:szCs w:val="21"/>
                    </w:rPr>
                  </w:pPr>
                  <w:ins w:id="1472" w:author="longshine_LPF" w:date="2016-04-06T17:43:00Z">
                    <w:del w:id="1473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标准产品编码</w:delText>
                      </w:r>
                    </w:del>
                  </w:ins>
                </w:p>
              </w:tc>
              <w:tc>
                <w:tcPr>
                  <w:tcW w:w="1560" w:type="dxa"/>
                  <w:tcPrChange w:id="1474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1475" w:author="longshine_LPF" w:date="2016-04-06T17:43:00Z"/>
                      <w:del w:id="1476" w:author="jiefang chen" w:date="2016-04-20T16:51:00Z"/>
                      <w:szCs w:val="21"/>
                    </w:rPr>
                  </w:pPr>
                  <w:ins w:id="1477" w:author="longshine_LPF" w:date="2016-04-06T17:43:00Z">
                    <w:del w:id="1478" w:author="jiefang chen" w:date="2016-04-20T16:51:00Z">
                      <w:r w:rsidDel="003A2153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708" w:type="dxa"/>
                  <w:tcPrChange w:id="1479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1480" w:author="longshine_LPF" w:date="2016-04-06T17:43:00Z"/>
                      <w:del w:id="1481" w:author="jiefang chen" w:date="2016-04-20T16:51:00Z"/>
                      <w:szCs w:val="21"/>
                    </w:rPr>
                  </w:pPr>
                  <w:ins w:id="1482" w:author="longshine_LPF" w:date="2016-04-06T17:43:00Z">
                    <w:del w:id="1483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484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ins w:id="1485" w:author="longshine_LPF" w:date="2016-04-06T17:43:00Z"/>
                      <w:del w:id="1486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487" w:author="jiefang chen" w:date="2016-04-20T16:51:00Z"/>
                <w:trPrChange w:id="148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489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490" w:author="jiefang chen" w:date="2016-04-20T16:51:00Z"/>
                    </w:rPr>
                  </w:pPr>
                  <w:del w:id="1491" w:author="jiefang chen" w:date="2016-04-20T16:51:00Z">
                    <w:r w:rsidDel="003A2153">
                      <w:rPr>
                        <w:rFonts w:hint="eastAsia"/>
                      </w:rPr>
                      <w:delText>PRO_CLS_ID</w:delText>
                    </w:r>
                  </w:del>
                </w:p>
              </w:tc>
              <w:tc>
                <w:tcPr>
                  <w:tcW w:w="1559" w:type="dxa"/>
                  <w:tcPrChange w:id="1492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493" w:author="jiefang chen" w:date="2016-04-20T16:51:00Z"/>
                    </w:rPr>
                  </w:pPr>
                  <w:del w:id="1494" w:author="jiefang chen" w:date="2016-04-20T16:51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560" w:type="dxa"/>
                  <w:tcPrChange w:id="149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rPr>
                      <w:del w:id="1496" w:author="jiefang chen" w:date="2016-04-20T16:51:00Z"/>
                    </w:rPr>
                  </w:pPr>
                  <w:del w:id="1497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498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499" w:author="jiefang chen" w:date="2016-04-20T16:51:00Z"/>
                    </w:rPr>
                  </w:pPr>
                  <w:del w:id="150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0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0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03" w:author="jiefang chen" w:date="2016-04-20T16:51:00Z"/>
                <w:trPrChange w:id="150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05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06" w:author="jiefang chen" w:date="2016-04-20T16:51:00Z"/>
                    </w:rPr>
                  </w:pPr>
                  <w:del w:id="1507" w:author="jiefang chen" w:date="2016-04-20T16:51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559" w:type="dxa"/>
                  <w:tcPrChange w:id="1508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09" w:author="jiefang chen" w:date="2016-04-20T16:51:00Z"/>
                    </w:rPr>
                  </w:pPr>
                  <w:del w:id="1510" w:author="jiefang chen" w:date="2016-04-20T16:51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560" w:type="dxa"/>
                  <w:tcPrChange w:id="151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512" w:author="jiefang chen" w:date="2016-04-20T16:51:00Z"/>
                      <w:szCs w:val="21"/>
                    </w:rPr>
                  </w:pPr>
                  <w:del w:id="1513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1514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15" w:author="jiefang chen" w:date="2016-04-20T16:51:00Z"/>
                    </w:rPr>
                  </w:pPr>
                  <w:del w:id="151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17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1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19" w:author="jiefang chen" w:date="2016-04-20T16:51:00Z"/>
                <w:trPrChange w:id="152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21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22" w:author="jiefang chen" w:date="2016-04-20T16:51:00Z"/>
                    </w:rPr>
                  </w:pPr>
                  <w:del w:id="1523" w:author="jiefang chen" w:date="2016-04-20T16:51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559" w:type="dxa"/>
                  <w:tcPrChange w:id="1524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25" w:author="jiefang chen" w:date="2016-04-20T16:51:00Z"/>
                    </w:rPr>
                  </w:pPr>
                  <w:del w:id="1526" w:author="jiefang chen" w:date="2016-04-20T16:51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560" w:type="dxa"/>
                  <w:tcPrChange w:id="152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528" w:author="jiefang chen" w:date="2016-04-20T16:51:00Z"/>
                      <w:szCs w:val="21"/>
                    </w:rPr>
                  </w:pPr>
                  <w:del w:id="1529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  <w:tcPrChange w:id="1530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31" w:author="jiefang chen" w:date="2016-04-20T16:51:00Z"/>
                    </w:rPr>
                  </w:pPr>
                  <w:del w:id="153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33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3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35" w:author="jiefang chen" w:date="2016-04-20T16:51:00Z"/>
                <w:trPrChange w:id="153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3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38" w:author="jiefang chen" w:date="2016-04-20T16:51:00Z"/>
                    </w:rPr>
                  </w:pPr>
                  <w:del w:id="1539" w:author="jiefang chen" w:date="2016-04-20T16:51:00Z">
                    <w:r w:rsidDel="003A2153">
                      <w:delText>specPrice</w:delText>
                    </w:r>
                  </w:del>
                </w:p>
              </w:tc>
              <w:tc>
                <w:tcPr>
                  <w:tcW w:w="1559" w:type="dxa"/>
                  <w:tcPrChange w:id="1540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41" w:author="jiefang chen" w:date="2016-04-20T16:51:00Z"/>
                    </w:rPr>
                  </w:pPr>
                  <w:del w:id="1542" w:author="jiefang chen" w:date="2016-04-20T16:51:00Z">
                    <w:r w:rsidDel="003A2153">
                      <w:rPr>
                        <w:rFonts w:hint="eastAsia"/>
                      </w:rPr>
                      <w:delText>规格</w:delText>
                    </w:r>
                    <w:r w:rsidDel="003A2153">
                      <w:delText>价</w:delText>
                    </w:r>
                  </w:del>
                </w:p>
              </w:tc>
              <w:tc>
                <w:tcPr>
                  <w:tcW w:w="1560" w:type="dxa"/>
                  <w:tcPrChange w:id="154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544" w:author="jiefang chen" w:date="2016-04-20T16:51:00Z"/>
                      <w:szCs w:val="21"/>
                    </w:rPr>
                  </w:pPr>
                  <w:del w:id="1545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  <w:tcPrChange w:id="1546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47" w:author="jiefang chen" w:date="2016-04-20T16:51:00Z"/>
                    </w:rPr>
                  </w:pPr>
                  <w:del w:id="154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4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5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51" w:author="jiefang chen" w:date="2016-04-20T16:51:00Z"/>
                <w:trPrChange w:id="155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53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54" w:author="jiefang chen" w:date="2016-04-20T16:51:00Z"/>
                    </w:rPr>
                  </w:pPr>
                  <w:del w:id="1555" w:author="jiefang chen" w:date="2016-04-20T16:51:00Z">
                    <w:r w:rsidDel="003A2153">
                      <w:delText>taxRate</w:delText>
                    </w:r>
                  </w:del>
                </w:p>
              </w:tc>
              <w:tc>
                <w:tcPr>
                  <w:tcW w:w="1559" w:type="dxa"/>
                  <w:tcPrChange w:id="1556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57" w:author="jiefang chen" w:date="2016-04-20T16:51:00Z"/>
                    </w:rPr>
                  </w:pPr>
                  <w:del w:id="1558" w:author="jiefang chen" w:date="2016-04-20T16:51:00Z">
                    <w:r w:rsidDel="003A2153">
                      <w:rPr>
                        <w:rFonts w:hint="eastAsia"/>
                      </w:rPr>
                      <w:delText>税</w:delText>
                    </w:r>
                    <w:r w:rsidDel="003A2153">
                      <w:delText>率</w:delText>
                    </w:r>
                  </w:del>
                </w:p>
              </w:tc>
              <w:tc>
                <w:tcPr>
                  <w:tcW w:w="1560" w:type="dxa"/>
                  <w:tcPrChange w:id="1559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560" w:author="jiefang chen" w:date="2016-04-20T16:51:00Z"/>
                      <w:szCs w:val="21"/>
                    </w:rPr>
                  </w:pPr>
                  <w:del w:id="1561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  <w:tcPrChange w:id="1562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63" w:author="jiefang chen" w:date="2016-04-20T16:51:00Z"/>
                    </w:rPr>
                  </w:pPr>
                  <w:del w:id="156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65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66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67" w:author="jiefang chen" w:date="2016-04-20T16:51:00Z"/>
                <w:trPrChange w:id="156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69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70" w:author="jiefang chen" w:date="2016-04-20T16:51:00Z"/>
                    </w:rPr>
                  </w:pPr>
                  <w:del w:id="1571" w:author="jiefang chen" w:date="2016-04-20T16:51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559" w:type="dxa"/>
                  <w:tcPrChange w:id="1572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73" w:author="jiefang chen" w:date="2016-04-20T16:51:00Z"/>
                    </w:rPr>
                  </w:pPr>
                  <w:del w:id="1574" w:author="jiefang chen" w:date="2016-04-20T16:51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560" w:type="dxa"/>
                  <w:tcPrChange w:id="157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rPr>
                      <w:del w:id="1576" w:author="jiefang chen" w:date="2016-04-20T16:51:00Z"/>
                    </w:rPr>
                  </w:pPr>
                  <w:del w:id="1577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578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79" w:author="jiefang chen" w:date="2016-04-20T16:51:00Z"/>
                    </w:rPr>
                  </w:pPr>
                  <w:del w:id="158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8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8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83" w:author="jiefang chen" w:date="2016-04-20T16:51:00Z"/>
                <w:trPrChange w:id="158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585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86" w:author="jiefang chen" w:date="2016-04-20T16:51:00Z"/>
                    </w:rPr>
                  </w:pPr>
                  <w:del w:id="1587" w:author="jiefang chen" w:date="2016-04-20T16:51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559" w:type="dxa"/>
                  <w:tcPrChange w:id="1588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89" w:author="jiefang chen" w:date="2016-04-20T16:51:00Z"/>
                    </w:rPr>
                  </w:pPr>
                  <w:del w:id="1590" w:author="jiefang chen" w:date="2016-04-20T16:51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560" w:type="dxa"/>
                  <w:tcPrChange w:id="159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rPr>
                      <w:del w:id="1592" w:author="jiefang chen" w:date="2016-04-20T16:51:00Z"/>
                    </w:rPr>
                  </w:pPr>
                  <w:del w:id="1593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594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595" w:author="jiefang chen" w:date="2016-04-20T16:51:00Z"/>
                    </w:rPr>
                  </w:pPr>
                  <w:del w:id="159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597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59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599" w:author="jiefang chen" w:date="2016-04-20T16:51:00Z"/>
                <w:trPrChange w:id="160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01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02" w:author="jiefang chen" w:date="2016-04-20T16:51:00Z"/>
                      <w:szCs w:val="21"/>
                    </w:rPr>
                  </w:pPr>
                  <w:del w:id="1603" w:author="jiefang chen" w:date="2016-04-20T16:51:00Z">
                    <w:r w:rsidDel="003A2153">
                      <w:rPr>
                        <w:szCs w:val="21"/>
                      </w:rPr>
                      <w:delText>storeNum</w:delText>
                    </w:r>
                  </w:del>
                </w:p>
              </w:tc>
              <w:tc>
                <w:tcPr>
                  <w:tcW w:w="1559" w:type="dxa"/>
                  <w:tcPrChange w:id="1604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05" w:author="jiefang chen" w:date="2016-04-20T16:51:00Z"/>
                      <w:szCs w:val="21"/>
                    </w:rPr>
                  </w:pPr>
                  <w:del w:id="160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库</w:delText>
                    </w:r>
                    <w:r w:rsidDel="003A2153">
                      <w:rPr>
                        <w:szCs w:val="21"/>
                      </w:rPr>
                      <w:delText>存量</w:delText>
                    </w:r>
                  </w:del>
                </w:p>
              </w:tc>
              <w:tc>
                <w:tcPr>
                  <w:tcW w:w="1560" w:type="dxa"/>
                  <w:tcPrChange w:id="160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08" w:author="jiefang chen" w:date="2016-04-20T16:51:00Z"/>
                      <w:szCs w:val="21"/>
                    </w:rPr>
                  </w:pPr>
                  <w:del w:id="1609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  <w:tcPrChange w:id="1610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11" w:author="jiefang chen" w:date="2016-04-20T16:51:00Z"/>
                    </w:rPr>
                  </w:pPr>
                  <w:del w:id="161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13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1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15" w:author="jiefang chen" w:date="2016-04-20T16:51:00Z"/>
                <w:trPrChange w:id="161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1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18" w:author="jiefang chen" w:date="2016-04-20T16:51:00Z"/>
                      <w:szCs w:val="21"/>
                    </w:rPr>
                  </w:pPr>
                  <w:del w:id="1619" w:author="jiefang chen" w:date="2016-04-20T16:51:00Z">
                    <w:r w:rsidDel="003A2153">
                      <w:rPr>
                        <w:szCs w:val="21"/>
                      </w:rPr>
                      <w:delText>purchaseNum</w:delText>
                    </w:r>
                  </w:del>
                </w:p>
              </w:tc>
              <w:tc>
                <w:tcPr>
                  <w:tcW w:w="1559" w:type="dxa"/>
                  <w:tcPrChange w:id="1620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21" w:author="jiefang chen" w:date="2016-04-20T16:51:00Z"/>
                      <w:szCs w:val="21"/>
                    </w:rPr>
                  </w:pPr>
                  <w:del w:id="162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起</w:delText>
                    </w:r>
                    <w:r w:rsidDel="003A2153">
                      <w:rPr>
                        <w:szCs w:val="21"/>
                      </w:rPr>
                      <w:delText>购量</w:delText>
                    </w:r>
                  </w:del>
                </w:p>
              </w:tc>
              <w:tc>
                <w:tcPr>
                  <w:tcW w:w="1560" w:type="dxa"/>
                  <w:tcPrChange w:id="162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24" w:author="jiefang chen" w:date="2016-04-20T16:51:00Z"/>
                      <w:szCs w:val="21"/>
                    </w:rPr>
                  </w:pPr>
                  <w:del w:id="1625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  <w:tcPrChange w:id="1626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27" w:author="jiefang chen" w:date="2016-04-20T16:51:00Z"/>
                    </w:rPr>
                  </w:pPr>
                  <w:del w:id="162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2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3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31" w:author="jiefang chen" w:date="2016-04-20T16:51:00Z"/>
                <w:trPrChange w:id="163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33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34" w:author="jiefang chen" w:date="2016-04-20T16:51:00Z"/>
                      <w:szCs w:val="21"/>
                    </w:rPr>
                  </w:pPr>
                  <w:del w:id="1635" w:author="jiefang chen" w:date="2016-04-20T16:51:00Z">
                    <w:r w:rsidDel="003A2153">
                      <w:rPr>
                        <w:szCs w:val="21"/>
                      </w:rPr>
                      <w:delText>goodsDesc</w:delText>
                    </w:r>
                  </w:del>
                </w:p>
              </w:tc>
              <w:tc>
                <w:tcPr>
                  <w:tcW w:w="1559" w:type="dxa"/>
                  <w:tcPrChange w:id="1636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37" w:author="jiefang chen" w:date="2016-04-20T16:51:00Z"/>
                      <w:szCs w:val="21"/>
                    </w:rPr>
                  </w:pPr>
                  <w:del w:id="163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</w:delText>
                    </w:r>
                    <w:r w:rsidDel="003A2153">
                      <w:rPr>
                        <w:szCs w:val="21"/>
                      </w:rPr>
                      <w:delText>详情</w:delText>
                    </w:r>
                  </w:del>
                </w:p>
              </w:tc>
              <w:tc>
                <w:tcPr>
                  <w:tcW w:w="1560" w:type="dxa"/>
                  <w:tcPrChange w:id="1639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40" w:author="jiefang chen" w:date="2016-04-20T16:51:00Z"/>
                      <w:szCs w:val="21"/>
                    </w:rPr>
                  </w:pPr>
                  <w:del w:id="1641" w:author="jiefang chen" w:date="2016-04-20T16:51:00Z">
                    <w:r w:rsidDel="003A2153">
                      <w:rPr>
                        <w:szCs w:val="21"/>
                      </w:rPr>
                      <w:delText>varchar(2014)</w:delText>
                    </w:r>
                  </w:del>
                </w:p>
              </w:tc>
              <w:tc>
                <w:tcPr>
                  <w:tcW w:w="708" w:type="dxa"/>
                  <w:tcPrChange w:id="1642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43" w:author="jiefang chen" w:date="2016-04-20T16:51:00Z"/>
                    </w:rPr>
                  </w:pPr>
                  <w:del w:id="164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45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46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47" w:author="jiefang chen" w:date="2016-04-20T16:51:00Z"/>
                <w:trPrChange w:id="164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49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50" w:author="jiefang chen" w:date="2016-04-20T16:51:00Z"/>
                      <w:szCs w:val="21"/>
                    </w:rPr>
                  </w:pPr>
                  <w:del w:id="1651" w:author="jiefang chen" w:date="2016-04-20T16:51:00Z">
                    <w:r w:rsidDel="003A2153">
                      <w:rPr>
                        <w:szCs w:val="21"/>
                      </w:rPr>
                      <w:delText>SELLER_ACCOUNT</w:delText>
                    </w:r>
                  </w:del>
                </w:p>
              </w:tc>
              <w:tc>
                <w:tcPr>
                  <w:tcW w:w="1559" w:type="dxa"/>
                  <w:tcPrChange w:id="1652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53" w:author="jiefang chen" w:date="2016-04-20T16:51:00Z"/>
                      <w:szCs w:val="21"/>
                    </w:rPr>
                  </w:pPr>
                  <w:del w:id="165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卖家账号</w:delText>
                    </w:r>
                  </w:del>
                </w:p>
              </w:tc>
              <w:tc>
                <w:tcPr>
                  <w:tcW w:w="1560" w:type="dxa"/>
                  <w:tcPrChange w:id="165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56" w:author="jiefang chen" w:date="2016-04-20T16:51:00Z"/>
                      <w:szCs w:val="21"/>
                    </w:rPr>
                  </w:pPr>
                  <w:del w:id="1657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658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59" w:author="jiefang chen" w:date="2016-04-20T16:51:00Z"/>
                    </w:rPr>
                  </w:pPr>
                  <w:del w:id="166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6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6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63" w:author="jiefang chen" w:date="2016-04-20T16:51:00Z"/>
                <w:trPrChange w:id="166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65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66" w:author="jiefang chen" w:date="2016-04-20T16:51:00Z"/>
                      <w:szCs w:val="21"/>
                    </w:rPr>
                  </w:pPr>
                  <w:del w:id="1667" w:author="jiefang chen" w:date="2016-04-20T16:51:00Z">
                    <w:r w:rsidDel="003A2153">
                      <w:rPr>
                        <w:szCs w:val="21"/>
                      </w:rPr>
                      <w:delText>shopId</w:delText>
                    </w:r>
                  </w:del>
                </w:p>
              </w:tc>
              <w:tc>
                <w:tcPr>
                  <w:tcW w:w="1559" w:type="dxa"/>
                  <w:tcPrChange w:id="1668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69" w:author="jiefang chen" w:date="2016-04-20T16:51:00Z"/>
                      <w:szCs w:val="21"/>
                    </w:rPr>
                  </w:pPr>
                  <w:del w:id="167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店铺</w:delText>
                    </w:r>
                    <w:r w:rsidDel="003A2153">
                      <w:rPr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560" w:type="dxa"/>
                  <w:tcPrChange w:id="167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72" w:author="jiefang chen" w:date="2016-04-20T16:51:00Z"/>
                      <w:szCs w:val="21"/>
                    </w:rPr>
                  </w:pPr>
                  <w:del w:id="1673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1674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75" w:author="jiefang chen" w:date="2016-04-20T16:51:00Z"/>
                    </w:rPr>
                  </w:pPr>
                  <w:del w:id="167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77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7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79" w:author="jiefang chen" w:date="2016-04-20T16:51:00Z"/>
                <w:trPrChange w:id="168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81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82" w:author="jiefang chen" w:date="2016-04-20T16:51:00Z"/>
                      <w:szCs w:val="21"/>
                    </w:rPr>
                  </w:pPr>
                  <w:del w:id="1683" w:author="jiefang chen" w:date="2016-04-20T16:51:00Z">
                    <w:r w:rsidDel="003A2153">
                      <w:rPr>
                        <w:szCs w:val="21"/>
                      </w:rPr>
                      <w:delText>AGREE_PRICE</w:delText>
                    </w:r>
                  </w:del>
                </w:p>
              </w:tc>
              <w:tc>
                <w:tcPr>
                  <w:tcW w:w="1559" w:type="dxa"/>
                  <w:tcPrChange w:id="1684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85" w:author="jiefang chen" w:date="2016-04-20T16:51:00Z"/>
                      <w:szCs w:val="21"/>
                    </w:rPr>
                  </w:pPr>
                  <w:del w:id="168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协议</w:delText>
                    </w:r>
                    <w:r w:rsidDel="003A2153">
                      <w:rPr>
                        <w:szCs w:val="21"/>
                      </w:rPr>
                      <w:delText>价</w:delText>
                    </w:r>
                  </w:del>
                </w:p>
              </w:tc>
              <w:tc>
                <w:tcPr>
                  <w:tcW w:w="1560" w:type="dxa"/>
                  <w:tcPrChange w:id="168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688" w:author="jiefang chen" w:date="2016-04-20T16:51:00Z"/>
                      <w:szCs w:val="21"/>
                    </w:rPr>
                  </w:pPr>
                  <w:del w:id="1689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  <w:tcPrChange w:id="1690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91" w:author="jiefang chen" w:date="2016-04-20T16:51:00Z"/>
                    </w:rPr>
                  </w:pPr>
                  <w:del w:id="169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693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69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695" w:author="jiefang chen" w:date="2016-04-20T16:51:00Z"/>
                <w:trPrChange w:id="169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69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698" w:author="jiefang chen" w:date="2016-04-20T16:51:00Z"/>
                    </w:rPr>
                  </w:pPr>
                  <w:del w:id="1699" w:author="jiefang chen" w:date="2016-04-20T16:51:00Z">
                    <w:r w:rsidDel="003A2153">
                      <w:rPr>
                        <w:rFonts w:hint="eastAsia"/>
                      </w:rPr>
                      <w:delText>BEGIN_TIME</w:delText>
                    </w:r>
                  </w:del>
                </w:p>
              </w:tc>
              <w:tc>
                <w:tcPr>
                  <w:tcW w:w="1559" w:type="dxa"/>
                  <w:tcPrChange w:id="1700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01" w:author="jiefang chen" w:date="2016-04-20T16:51:00Z"/>
                    </w:rPr>
                  </w:pPr>
                  <w:del w:id="1702" w:author="jiefang chen" w:date="2016-04-20T16:51:00Z">
                    <w:r w:rsidDel="003A2153">
                      <w:rPr>
                        <w:rFonts w:hint="eastAsia"/>
                      </w:rPr>
                      <w:delText>协议生效时间</w:delText>
                    </w:r>
                  </w:del>
                </w:p>
              </w:tc>
              <w:tc>
                <w:tcPr>
                  <w:tcW w:w="1560" w:type="dxa"/>
                  <w:tcPrChange w:id="170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rPr>
                      <w:del w:id="1704" w:author="jiefang chen" w:date="2016-04-20T16:51:00Z"/>
                    </w:rPr>
                  </w:pPr>
                  <w:del w:id="1705" w:author="jiefang chen" w:date="2016-04-20T16:51:00Z">
                    <w:r w:rsidDel="003A2153">
                      <w:delText>datetime</w:delText>
                    </w:r>
                  </w:del>
                </w:p>
              </w:tc>
              <w:tc>
                <w:tcPr>
                  <w:tcW w:w="708" w:type="dxa"/>
                  <w:tcPrChange w:id="1706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07" w:author="jiefang chen" w:date="2016-04-20T16:51:00Z"/>
                    </w:rPr>
                  </w:pPr>
                  <w:del w:id="170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70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71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711" w:author="jiefang chen" w:date="2016-04-20T16:51:00Z"/>
                <w:trPrChange w:id="171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713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14" w:author="jiefang chen" w:date="2016-04-20T16:51:00Z"/>
                    </w:rPr>
                  </w:pPr>
                  <w:del w:id="1715" w:author="jiefang chen" w:date="2016-04-20T16:51:00Z">
                    <w:r w:rsidDel="003A2153">
                      <w:rPr>
                        <w:rFonts w:hint="eastAsia"/>
                      </w:rPr>
                      <w:delText>END_TIME</w:delText>
                    </w:r>
                  </w:del>
                </w:p>
              </w:tc>
              <w:tc>
                <w:tcPr>
                  <w:tcW w:w="1559" w:type="dxa"/>
                  <w:tcPrChange w:id="1716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17" w:author="jiefang chen" w:date="2016-04-20T16:51:00Z"/>
                    </w:rPr>
                  </w:pPr>
                  <w:del w:id="1718" w:author="jiefang chen" w:date="2016-04-20T16:51:00Z">
                    <w:r w:rsidDel="003A2153">
                      <w:rPr>
                        <w:rFonts w:hint="eastAsia"/>
                      </w:rPr>
                      <w:delText>协议终止时间</w:delText>
                    </w:r>
                  </w:del>
                </w:p>
              </w:tc>
              <w:tc>
                <w:tcPr>
                  <w:tcW w:w="1560" w:type="dxa"/>
                  <w:tcPrChange w:id="1719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20" w:author="jiefang chen" w:date="2016-04-20T16:51:00Z"/>
                      <w:szCs w:val="21"/>
                    </w:rPr>
                  </w:pPr>
                  <w:del w:id="1721" w:author="jiefang chen" w:date="2016-04-20T16:51:00Z">
                    <w:r w:rsidDel="003A2153">
                      <w:rPr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  <w:tcPrChange w:id="1722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23" w:author="jiefang chen" w:date="2016-04-20T16:51:00Z"/>
                    </w:rPr>
                  </w:pPr>
                  <w:del w:id="172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725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726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727" w:author="jiefang chen" w:date="2016-04-20T16:51:00Z"/>
                <w:trPrChange w:id="172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729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30" w:author="jiefang chen" w:date="2016-04-20T16:51:00Z"/>
                      <w:szCs w:val="21"/>
                    </w:rPr>
                  </w:pPr>
                  <w:del w:id="1731" w:author="jiefang chen" w:date="2016-04-20T16:51:00Z">
                    <w:r w:rsidDel="003A2153">
                      <w:rPr>
                        <w:szCs w:val="21"/>
                      </w:rPr>
                      <w:delText>specId</w:delText>
                    </w:r>
                  </w:del>
                </w:p>
              </w:tc>
              <w:tc>
                <w:tcPr>
                  <w:tcW w:w="1559" w:type="dxa"/>
                  <w:tcPrChange w:id="1732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33" w:author="jiefang chen" w:date="2016-04-20T16:51:00Z"/>
                      <w:szCs w:val="21"/>
                    </w:rPr>
                  </w:pPr>
                  <w:del w:id="173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规格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560" w:type="dxa"/>
                  <w:tcPrChange w:id="173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36" w:author="jiefang chen" w:date="2016-04-20T16:51:00Z"/>
                      <w:szCs w:val="21"/>
                    </w:rPr>
                  </w:pPr>
                  <w:del w:id="1737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  <w:tcPrChange w:id="1738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39" w:author="jiefang chen" w:date="2016-04-20T16:51:00Z"/>
                    </w:rPr>
                  </w:pPr>
                  <w:del w:id="174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74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74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743" w:author="jiefang chen" w:date="2016-04-20T16:51:00Z"/>
                <w:trPrChange w:id="174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745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46" w:author="jiefang chen" w:date="2016-04-20T16:51:00Z"/>
                      <w:szCs w:val="21"/>
                    </w:rPr>
                  </w:pPr>
                  <w:del w:id="1747" w:author="jiefang chen" w:date="2016-04-20T16:51:00Z">
                    <w:r w:rsidDel="003A2153">
                      <w:rPr>
                        <w:szCs w:val="21"/>
                      </w:rPr>
                      <w:delText>specPrice</w:delText>
                    </w:r>
                  </w:del>
                </w:p>
              </w:tc>
              <w:tc>
                <w:tcPr>
                  <w:tcW w:w="1559" w:type="dxa"/>
                  <w:tcPrChange w:id="1748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49" w:author="jiefang chen" w:date="2016-04-20T16:51:00Z"/>
                      <w:szCs w:val="21"/>
                    </w:rPr>
                  </w:pPr>
                  <w:del w:id="175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规格价</w:delText>
                    </w:r>
                  </w:del>
                </w:p>
              </w:tc>
              <w:tc>
                <w:tcPr>
                  <w:tcW w:w="1560" w:type="dxa"/>
                  <w:tcPrChange w:id="175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52" w:author="jiefang chen" w:date="2016-04-20T16:51:00Z"/>
                      <w:szCs w:val="21"/>
                    </w:rPr>
                  </w:pPr>
                  <w:del w:id="1753" w:author="jiefang chen" w:date="2016-04-20T16:51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  <w:tcPrChange w:id="1754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55" w:author="jiefang chen" w:date="2016-04-20T16:51:00Z"/>
                    </w:rPr>
                  </w:pPr>
                  <w:del w:id="175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757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75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759" w:author="jiefang chen" w:date="2016-04-20T16:51:00Z"/>
                <w:trPrChange w:id="176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761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62" w:author="jiefang chen" w:date="2016-04-20T16:51:00Z"/>
                    </w:rPr>
                  </w:pPr>
                  <w:del w:id="1763" w:author="jiefang chen" w:date="2016-04-20T16:51:00Z">
                    <w:r w:rsidDel="003A2153">
                      <w:delText>specName</w:delText>
                    </w:r>
                  </w:del>
                </w:p>
              </w:tc>
              <w:tc>
                <w:tcPr>
                  <w:tcW w:w="1559" w:type="dxa"/>
                  <w:tcPrChange w:id="1764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65" w:author="jiefang chen" w:date="2016-04-20T16:51:00Z"/>
                    </w:rPr>
                  </w:pPr>
                  <w:del w:id="1766" w:author="jiefang chen" w:date="2016-04-20T16:51:00Z">
                    <w:r w:rsidDel="003A2153">
                      <w:rPr>
                        <w:rFonts w:hint="eastAsia"/>
                      </w:rPr>
                      <w:delText>规格名称</w:delText>
                    </w:r>
                  </w:del>
                </w:p>
              </w:tc>
              <w:tc>
                <w:tcPr>
                  <w:tcW w:w="1560" w:type="dxa"/>
                  <w:tcPrChange w:id="176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68" w:author="jiefang chen" w:date="2016-04-20T16:51:00Z"/>
                      <w:szCs w:val="21"/>
                    </w:rPr>
                  </w:pPr>
                  <w:del w:id="1769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1770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71" w:author="jiefang chen" w:date="2016-04-20T16:51:00Z"/>
                    </w:rPr>
                  </w:pPr>
                  <w:del w:id="177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773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774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775" w:author="jiefang chen" w:date="2016-04-20T16:51:00Z"/>
                <w:trPrChange w:id="177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77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78" w:author="jiefang chen" w:date="2016-04-20T16:51:00Z"/>
                      <w:szCs w:val="21"/>
                    </w:rPr>
                  </w:pPr>
                  <w:ins w:id="1779" w:author="longshine_LPF" w:date="2016-03-22T09:20:00Z">
                    <w:del w:id="1780" w:author="jiefang chen" w:date="2016-04-20T16:51:00Z">
                      <w:r w:rsidDel="003A2153">
                        <w:rPr>
                          <w:szCs w:val="21"/>
                        </w:rPr>
                        <w:delText>goods</w:delText>
                      </w:r>
                    </w:del>
                  </w:ins>
                  <w:del w:id="1781" w:author="jiefang chen" w:date="2016-04-20T16:51:00Z">
                    <w:r w:rsidDel="003A2153">
                      <w:rPr>
                        <w:szCs w:val="21"/>
                      </w:rPr>
                      <w:delText>V</w:delText>
                    </w:r>
                  </w:del>
                  <w:ins w:id="1782" w:author="longshine_LPF" w:date="2016-03-22T09:20:00Z">
                    <w:del w:id="1783" w:author="jiefang chen" w:date="2016-04-20T16:51:00Z">
                      <w:r w:rsidDel="003A2153">
                        <w:rPr>
                          <w:szCs w:val="21"/>
                        </w:rPr>
                        <w:delText>er</w:delText>
                      </w:r>
                    </w:del>
                  </w:ins>
                  <w:del w:id="1784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</w:del>
                  <w:ins w:id="1785" w:author="longshine_LPF" w:date="2016-03-22T09:20:00Z">
                    <w:del w:id="1786" w:author="jiefang chen" w:date="2016-04-20T16:51:00Z">
                      <w:r w:rsidDel="003A2153">
                        <w:rPr>
                          <w:szCs w:val="21"/>
                        </w:rPr>
                        <w:delText>o</w:delText>
                      </w:r>
                    </w:del>
                  </w:ins>
                </w:p>
              </w:tc>
              <w:tc>
                <w:tcPr>
                  <w:tcW w:w="1559" w:type="dxa"/>
                  <w:tcPrChange w:id="1787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88" w:author="jiefang chen" w:date="2016-04-20T16:51:00Z"/>
                      <w:szCs w:val="21"/>
                    </w:rPr>
                  </w:pPr>
                  <w:ins w:id="1789" w:author="longshine_LPF" w:date="2016-03-22T09:20:00Z">
                    <w:del w:id="179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商品版本号</w:delText>
                      </w:r>
                    </w:del>
                  </w:ins>
                </w:p>
              </w:tc>
              <w:tc>
                <w:tcPr>
                  <w:tcW w:w="1560" w:type="dxa"/>
                  <w:tcPrChange w:id="179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792" w:author="jiefang chen" w:date="2016-04-20T16:51:00Z"/>
                      <w:szCs w:val="21"/>
                    </w:rPr>
                  </w:pPr>
                  <w:ins w:id="1793" w:author="longshine_LPF" w:date="2016-03-22T09:20:00Z">
                    <w:del w:id="1794" w:author="jiefang chen" w:date="2016-04-20T16:51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795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796" w:author="jiefang chen" w:date="2016-04-20T16:51:00Z"/>
                      <w:szCs w:val="21"/>
                    </w:rPr>
                  </w:pPr>
                  <w:ins w:id="1797" w:author="longshine_LPF" w:date="2016-03-22T09:20:00Z">
                    <w:del w:id="1798" w:author="jiefang chen" w:date="2016-04-20T16:51:00Z">
                      <w:r w:rsidDel="003A2153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79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0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801" w:author="jiefang chen" w:date="2016-04-20T16:51:00Z"/>
                <w:trPrChange w:id="180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803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0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59" w:type="dxa"/>
                  <w:tcPrChange w:id="1805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06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60" w:type="dxa"/>
                  <w:tcPrChange w:id="180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08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  <w:tcPrChange w:id="1809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FF506D">
                  <w:pPr>
                    <w:rPr>
                      <w:del w:id="1810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81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1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1813" w:author="jiefang chen" w:date="2016-04-20T16:51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1814" w:author="jiefang chen" w:date="2016-04-20T16:51:00Z"/>
                      <w:szCs w:val="21"/>
                    </w:rPr>
                  </w:pPr>
                  <w:del w:id="181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付款</w:delText>
                    </w:r>
                    <w:r w:rsidDel="003A2153">
                      <w:rPr>
                        <w:szCs w:val="21"/>
                      </w:rPr>
                      <w:delText>设置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(</w:delText>
                    </w:r>
                    <w:r w:rsidDel="003A2153">
                      <w:rPr>
                        <w:szCs w:val="21"/>
                      </w:rPr>
                      <w:delText>paySetList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</w:tr>
            <w:tr w:rsidR="00FF506D" w:rsidDel="003A2153" w:rsidTr="0021122E">
              <w:trPr>
                <w:trHeight w:val="297"/>
                <w:del w:id="1816" w:author="jiefang chen" w:date="2016-04-20T16:51:00Z"/>
                <w:trPrChange w:id="1817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818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19" w:author="jiefang chen" w:date="2016-04-20T16:51:00Z"/>
                      <w:szCs w:val="21"/>
                    </w:rPr>
                  </w:pPr>
                  <w:del w:id="1820" w:author="jiefang chen" w:date="2016-04-20T16:51:00Z">
                    <w:r w:rsidDel="003A2153">
                      <w:rPr>
                        <w:szCs w:val="21"/>
                      </w:rPr>
                      <w:delText>tpyeId</w:delText>
                    </w:r>
                  </w:del>
                </w:p>
              </w:tc>
              <w:tc>
                <w:tcPr>
                  <w:tcW w:w="1559" w:type="dxa"/>
                  <w:tcPrChange w:id="1821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22" w:author="jiefang chen" w:date="2016-04-20T16:51:00Z"/>
                      <w:szCs w:val="21"/>
                    </w:rPr>
                  </w:pPr>
                  <w:del w:id="182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方式类型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560" w:type="dxa"/>
                  <w:tcPrChange w:id="1824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25" w:author="jiefang chen" w:date="2016-04-20T16:51:00Z"/>
                      <w:szCs w:val="21"/>
                    </w:rPr>
                  </w:pPr>
                  <w:del w:id="1826" w:author="jiefang chen" w:date="2016-04-20T16:51:00Z">
                    <w:r w:rsidDel="003A2153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  <w:tcPrChange w:id="1827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828" w:author="jiefang chen" w:date="2016-04-20T16:51:00Z"/>
                    </w:rPr>
                  </w:pPr>
                  <w:del w:id="182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  <w:ins w:id="1830" w:author="longshine_LPF" w:date="2016-03-21T16:01:00Z">
                    <w:del w:id="1831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tcPrChange w:id="1832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33" w:author="jiefang chen" w:date="2016-04-20T16:51:00Z"/>
                      <w:szCs w:val="21"/>
                    </w:rPr>
                  </w:pPr>
                  <w:del w:id="183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payType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付款类型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01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预付（确认订单后预付）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预付（发货前预付）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03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到付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04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质保金</w:delText>
                    </w:r>
                  </w:del>
                </w:p>
              </w:tc>
            </w:tr>
            <w:tr w:rsidR="00FF506D" w:rsidDel="003A2153" w:rsidTr="0021122E">
              <w:trPr>
                <w:trHeight w:val="297"/>
                <w:del w:id="1835" w:author="jiefang chen" w:date="2016-04-20T16:51:00Z"/>
                <w:trPrChange w:id="183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837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38" w:author="jiefang chen" w:date="2016-04-20T16:51:00Z"/>
                      <w:szCs w:val="21"/>
                    </w:rPr>
                  </w:pPr>
                  <w:del w:id="1839" w:author="jiefang chen" w:date="2016-04-20T16:51:00Z">
                    <w:r w:rsidDel="003A2153">
                      <w:rPr>
                        <w:szCs w:val="21"/>
                      </w:rPr>
                      <w:delText>payExp</w:delText>
                    </w:r>
                  </w:del>
                </w:p>
              </w:tc>
              <w:tc>
                <w:tcPr>
                  <w:tcW w:w="1559" w:type="dxa"/>
                  <w:tcPrChange w:id="1840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41" w:author="jiefang chen" w:date="2016-04-20T16:51:00Z"/>
                      <w:szCs w:val="21"/>
                    </w:rPr>
                  </w:pPr>
                  <w:del w:id="184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期限天数</w:delText>
                    </w:r>
                  </w:del>
                </w:p>
              </w:tc>
              <w:tc>
                <w:tcPr>
                  <w:tcW w:w="1560" w:type="dxa"/>
                  <w:tcPrChange w:id="184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44" w:author="jiefang chen" w:date="2016-04-20T16:51:00Z"/>
                      <w:szCs w:val="21"/>
                    </w:rPr>
                  </w:pPr>
                  <w:del w:id="1845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  <w:tcPrChange w:id="1846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847" w:author="jiefang chen" w:date="2016-04-20T16:51:00Z"/>
                    </w:rPr>
                  </w:pPr>
                  <w:ins w:id="1848" w:author="longshine_LPF" w:date="2016-03-21T16:01:00Z">
                    <w:del w:id="1849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185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851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52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853" w:author="jiefang chen" w:date="2016-04-20T16:51:00Z"/>
                <w:trPrChange w:id="185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855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56" w:author="jiefang chen" w:date="2016-04-20T16:51:00Z"/>
                      <w:szCs w:val="21"/>
                    </w:rPr>
                  </w:pPr>
                  <w:del w:id="1857" w:author="jiefang chen" w:date="2016-04-20T16:51:00Z">
                    <w:r w:rsidDel="003A2153">
                      <w:rPr>
                        <w:szCs w:val="21"/>
                      </w:rPr>
                      <w:delText>payRate</w:delText>
                    </w:r>
                  </w:del>
                </w:p>
              </w:tc>
              <w:tc>
                <w:tcPr>
                  <w:tcW w:w="1559" w:type="dxa"/>
                  <w:tcPrChange w:id="1858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59" w:author="jiefang chen" w:date="2016-04-20T16:51:00Z"/>
                      <w:szCs w:val="21"/>
                    </w:rPr>
                  </w:pPr>
                  <w:del w:id="186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支付比例</w:delText>
                    </w:r>
                  </w:del>
                </w:p>
              </w:tc>
              <w:tc>
                <w:tcPr>
                  <w:tcW w:w="1560" w:type="dxa"/>
                  <w:tcPrChange w:id="186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62" w:author="jiefang chen" w:date="2016-04-20T16:51:00Z"/>
                      <w:szCs w:val="21"/>
                    </w:rPr>
                  </w:pPr>
                  <w:del w:id="1863" w:author="jiefang chen" w:date="2016-04-20T16:51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  <w:tcPrChange w:id="1864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865" w:author="jiefang chen" w:date="2016-04-20T16:51:00Z"/>
                    </w:rPr>
                  </w:pPr>
                  <w:ins w:id="1866" w:author="longshine_LPF" w:date="2016-03-21T16:01:00Z">
                    <w:del w:id="1867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186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869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70" w:author="jiefang chen" w:date="2016-04-20T16:51:00Z"/>
                      <w:szCs w:val="21"/>
                    </w:rPr>
                  </w:pPr>
                </w:p>
              </w:tc>
            </w:tr>
            <w:tr w:rsidR="00FF506D" w:rsidDel="003A2153" w:rsidTr="0021122E">
              <w:trPr>
                <w:trHeight w:val="297"/>
                <w:del w:id="1871" w:author="jiefang chen" w:date="2016-04-20T16:51:00Z"/>
                <w:trPrChange w:id="187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873" w:author="longshine_LPF" w:date="2016-04-08T11:28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74" w:author="jiefang chen" w:date="2016-04-20T16:51:00Z"/>
                      <w:szCs w:val="21"/>
                    </w:rPr>
                  </w:pPr>
                  <w:del w:id="1875" w:author="jiefang chen" w:date="2016-04-20T16:51:00Z">
                    <w:r w:rsidDel="003A2153">
                      <w:rPr>
                        <w:szCs w:val="21"/>
                      </w:rPr>
                      <w:delText>payEnd</w:delText>
                    </w:r>
                  </w:del>
                </w:p>
              </w:tc>
              <w:tc>
                <w:tcPr>
                  <w:tcW w:w="1559" w:type="dxa"/>
                  <w:tcPrChange w:id="1876" w:author="longshine_LPF" w:date="2016-04-08T11:28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77" w:author="jiefang chen" w:date="2016-04-20T16:51:00Z"/>
                      <w:szCs w:val="21"/>
                    </w:rPr>
                  </w:pPr>
                  <w:del w:id="187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最后付款期限</w:delText>
                    </w:r>
                  </w:del>
                </w:p>
              </w:tc>
              <w:tc>
                <w:tcPr>
                  <w:tcW w:w="1560" w:type="dxa"/>
                  <w:tcPrChange w:id="1879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1880" w:author="jiefang chen" w:date="2016-04-20T16:51:00Z"/>
                      <w:szCs w:val="21"/>
                    </w:rPr>
                  </w:pPr>
                  <w:del w:id="188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DATE</w:delText>
                    </w:r>
                  </w:del>
                </w:p>
              </w:tc>
              <w:tc>
                <w:tcPr>
                  <w:tcW w:w="708" w:type="dxa"/>
                  <w:tcPrChange w:id="1882" w:author="longshine_LPF" w:date="2016-04-08T11:2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1883" w:author="jiefang chen" w:date="2016-04-20T16:51:00Z"/>
                    </w:rPr>
                  </w:pPr>
                  <w:ins w:id="1884" w:author="longshine_LPF" w:date="2016-03-21T16:01:00Z">
                    <w:del w:id="1885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188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1887" w:author="longshine_LPF" w:date="2016-04-08T11:2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1888" w:author="jiefang chen" w:date="2016-04-20T16:51:00Z"/>
                      <w:szCs w:val="21"/>
                    </w:rPr>
                  </w:pPr>
                </w:p>
              </w:tc>
            </w:tr>
            <w:tr w:rsidR="0021122E" w:rsidDel="003A2153" w:rsidTr="0021122E">
              <w:trPr>
                <w:trHeight w:val="297"/>
                <w:ins w:id="1889" w:author="longshine_LPF" w:date="2016-04-08T11:29:00Z"/>
                <w:del w:id="1890" w:author="jiefang chen" w:date="2016-04-20T16:51:00Z"/>
              </w:trPr>
              <w:tc>
                <w:tcPr>
                  <w:tcW w:w="1588" w:type="dxa"/>
                </w:tcPr>
                <w:p w:rsidR="0021122E" w:rsidDel="003A2153" w:rsidRDefault="0021122E">
                  <w:pPr>
                    <w:spacing w:line="360" w:lineRule="auto"/>
                    <w:rPr>
                      <w:ins w:id="1891" w:author="longshine_LPF" w:date="2016-04-08T11:29:00Z"/>
                      <w:del w:id="1892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21122E" w:rsidDel="003A2153" w:rsidRDefault="0021122E">
                  <w:pPr>
                    <w:spacing w:line="360" w:lineRule="auto"/>
                    <w:rPr>
                      <w:ins w:id="1893" w:author="longshine_LPF" w:date="2016-04-08T11:29:00Z"/>
                      <w:del w:id="189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21122E" w:rsidDel="003A2153" w:rsidRDefault="0021122E">
                  <w:pPr>
                    <w:spacing w:line="360" w:lineRule="auto"/>
                    <w:rPr>
                      <w:ins w:id="1895" w:author="longshine_LPF" w:date="2016-04-08T11:29:00Z"/>
                      <w:del w:id="1896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21122E" w:rsidDel="003A2153" w:rsidRDefault="0021122E">
                  <w:pPr>
                    <w:rPr>
                      <w:ins w:id="1897" w:author="longshine_LPF" w:date="2016-04-08T11:29:00Z"/>
                      <w:del w:id="1898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21122E" w:rsidDel="003A2153" w:rsidRDefault="0021122E">
                  <w:pPr>
                    <w:spacing w:line="360" w:lineRule="auto"/>
                    <w:rPr>
                      <w:ins w:id="1899" w:author="longshine_LPF" w:date="2016-04-08T11:29:00Z"/>
                      <w:del w:id="1900" w:author="jiefang chen" w:date="2016-04-20T16:51:00Z"/>
                      <w:szCs w:val="21"/>
                    </w:rPr>
                  </w:pPr>
                </w:p>
              </w:tc>
            </w:tr>
            <w:tr w:rsidR="0021122E" w:rsidDel="003A2153" w:rsidTr="004E48BC">
              <w:trPr>
                <w:trHeight w:val="297"/>
                <w:ins w:id="1901" w:author="longshine_LPF" w:date="2016-04-08T11:29:00Z"/>
                <w:del w:id="1902" w:author="jiefang chen" w:date="2016-04-20T16:51:00Z"/>
              </w:trPr>
              <w:tc>
                <w:tcPr>
                  <w:tcW w:w="7258" w:type="dxa"/>
                  <w:gridSpan w:val="5"/>
                </w:tcPr>
                <w:p w:rsidR="0021122E" w:rsidDel="003A2153" w:rsidRDefault="0021122E">
                  <w:pPr>
                    <w:spacing w:line="360" w:lineRule="auto"/>
                    <w:rPr>
                      <w:ins w:id="1903" w:author="longshine_LPF" w:date="2016-04-08T11:29:00Z"/>
                      <w:del w:id="1904" w:author="jiefang chen" w:date="2016-04-20T16:51:00Z"/>
                      <w:szCs w:val="21"/>
                    </w:rPr>
                  </w:pPr>
                  <w:ins w:id="1905" w:author="longshine_LPF" w:date="2016-04-08T11:29:00Z">
                    <w:del w:id="1906" w:author="jiefang chen" w:date="2016-04-20T16:51:00Z">
                      <w:r w:rsidDel="003A2153">
                        <w:delText>商品阶梯价格（</w:delText>
                      </w:r>
                      <w:r w:rsidDel="003A2153">
                        <w:delText>stepP</w:delText>
                      </w:r>
                      <w:r w:rsidRPr="0021122E" w:rsidDel="003A2153">
                        <w:delText>rice</w:delText>
                      </w:r>
                    </w:del>
                  </w:ins>
                  <w:ins w:id="1907" w:author="longshine_LPF" w:date="2016-04-08T11:30:00Z">
                    <w:del w:id="1908" w:author="jiefang chen" w:date="2016-04-20T16:51:00Z">
                      <w:r w:rsidDel="003A2153">
                        <w:delText>List</w:delText>
                      </w:r>
                    </w:del>
                  </w:ins>
                  <w:ins w:id="1909" w:author="longshine_LPF" w:date="2016-04-08T11:29:00Z">
                    <w:del w:id="1910" w:author="jiefang chen" w:date="2016-04-20T16:51:00Z">
                      <w:r w:rsidDel="003A2153">
                        <w:delText>）</w:delText>
                      </w:r>
                    </w:del>
                  </w:ins>
                </w:p>
              </w:tc>
            </w:tr>
            <w:tr w:rsidR="00D6565C" w:rsidDel="003A2153" w:rsidTr="0021122E">
              <w:trPr>
                <w:trHeight w:val="297"/>
                <w:ins w:id="1911" w:author="longshine_LPF" w:date="2016-04-08T11:29:00Z"/>
                <w:del w:id="1912" w:author="jiefang chen" w:date="2016-04-20T16:51:00Z"/>
              </w:trPr>
              <w:tc>
                <w:tcPr>
                  <w:tcW w:w="1588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13" w:author="longshine_LPF" w:date="2016-04-08T11:29:00Z"/>
                      <w:del w:id="1914" w:author="jiefang chen" w:date="2016-04-20T16:51:00Z"/>
                      <w:szCs w:val="21"/>
                    </w:rPr>
                  </w:pPr>
                  <w:ins w:id="1915" w:author="longshine_LPF" w:date="2016-04-08T11:31:00Z">
                    <w:del w:id="1916" w:author="jiefang chen" w:date="2016-04-20T16:51:00Z">
                      <w:r w:rsidDel="003A2153">
                        <w:delText>stepI</w:delText>
                      </w:r>
                      <w:r w:rsidRPr="00F0205E" w:rsidDel="003A2153"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17" w:author="longshine_LPF" w:date="2016-04-08T11:29:00Z"/>
                      <w:del w:id="1918" w:author="jiefang chen" w:date="2016-04-20T16:51:00Z"/>
                      <w:szCs w:val="21"/>
                    </w:rPr>
                  </w:pPr>
                  <w:ins w:id="1919" w:author="longshine_LPF" w:date="2016-04-08T11:31:00Z">
                    <w:del w:id="1920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主健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21" w:author="longshine_LPF" w:date="2016-04-08T11:29:00Z"/>
                      <w:del w:id="1922" w:author="jiefang chen" w:date="2016-04-20T16:51:00Z"/>
                      <w:szCs w:val="21"/>
                    </w:rPr>
                  </w:pPr>
                  <w:ins w:id="1923" w:author="longshine_LPF" w:date="2016-04-08T11:29:00Z">
                    <w:del w:id="1924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int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D6565C" w:rsidDel="003A2153" w:rsidRDefault="00D6565C" w:rsidP="00D6565C">
                  <w:pPr>
                    <w:rPr>
                      <w:ins w:id="1925" w:author="longshine_LPF" w:date="2016-04-08T11:29:00Z"/>
                      <w:del w:id="1926" w:author="jiefang chen" w:date="2016-04-20T16:51:00Z"/>
                      <w:szCs w:val="21"/>
                    </w:rPr>
                  </w:pPr>
                  <w:ins w:id="1927" w:author="longshine_LPF" w:date="2016-04-08T11:31:00Z">
                    <w:del w:id="192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29" w:author="longshine_LPF" w:date="2016-04-08T11:29:00Z"/>
                      <w:del w:id="1930" w:author="jiefang chen" w:date="2016-04-20T16:51:00Z"/>
                      <w:szCs w:val="21"/>
                    </w:rPr>
                  </w:pPr>
                </w:p>
              </w:tc>
            </w:tr>
            <w:tr w:rsidR="00D6565C" w:rsidDel="003A2153" w:rsidTr="0021122E">
              <w:trPr>
                <w:trHeight w:val="297"/>
                <w:ins w:id="1931" w:author="longshine_LPF" w:date="2016-04-08T11:29:00Z"/>
                <w:del w:id="1932" w:author="jiefang chen" w:date="2016-04-20T16:51:00Z"/>
              </w:trPr>
              <w:tc>
                <w:tcPr>
                  <w:tcW w:w="1588" w:type="dxa"/>
                </w:tcPr>
                <w:p w:rsidR="00D6565C" w:rsidDel="003A2153" w:rsidRDefault="00D6565C">
                  <w:pPr>
                    <w:spacing w:line="360" w:lineRule="auto"/>
                    <w:rPr>
                      <w:ins w:id="1933" w:author="longshine_LPF" w:date="2016-04-08T11:29:00Z"/>
                      <w:del w:id="1934" w:author="jiefang chen" w:date="2016-04-20T16:51:00Z"/>
                      <w:szCs w:val="21"/>
                    </w:rPr>
                  </w:pPr>
                  <w:ins w:id="1935" w:author="longshine_LPF" w:date="2016-04-08T11:31:00Z">
                    <w:del w:id="1936" w:author="jiefang chen" w:date="2016-04-20T16:51:00Z">
                      <w:r w:rsidDel="003A2153">
                        <w:delText>stepP</w:delText>
                      </w:r>
                      <w:r w:rsidRPr="00F0205E" w:rsidDel="003A2153">
                        <w:delText>rice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37" w:author="longshine_LPF" w:date="2016-04-08T11:29:00Z"/>
                      <w:del w:id="1938" w:author="jiefang chen" w:date="2016-04-20T16:51:00Z"/>
                      <w:szCs w:val="21"/>
                    </w:rPr>
                  </w:pPr>
                  <w:ins w:id="1939" w:author="longshine_LPF" w:date="2016-04-08T11:31:00Z">
                    <w:del w:id="1940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阶梯价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41" w:author="longshine_LPF" w:date="2016-04-08T11:29:00Z"/>
                      <w:del w:id="1942" w:author="jiefang chen" w:date="2016-04-20T16:51:00Z"/>
                      <w:szCs w:val="21"/>
                    </w:rPr>
                  </w:pPr>
                  <w:ins w:id="1943" w:author="longshine_LPF" w:date="2016-04-08T11:29:00Z">
                    <w:del w:id="1944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D6565C" w:rsidDel="003A2153" w:rsidRDefault="00D6565C" w:rsidP="00D6565C">
                  <w:pPr>
                    <w:rPr>
                      <w:ins w:id="1945" w:author="longshine_LPF" w:date="2016-04-08T11:29:00Z"/>
                      <w:del w:id="1946" w:author="jiefang chen" w:date="2016-04-20T16:51:00Z"/>
                      <w:szCs w:val="21"/>
                    </w:rPr>
                  </w:pPr>
                  <w:ins w:id="1947" w:author="longshine_LPF" w:date="2016-04-08T11:31:00Z">
                    <w:del w:id="194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49" w:author="longshine_LPF" w:date="2016-04-08T11:29:00Z"/>
                      <w:del w:id="1950" w:author="jiefang chen" w:date="2016-04-20T16:51:00Z"/>
                      <w:szCs w:val="21"/>
                    </w:rPr>
                  </w:pPr>
                </w:p>
              </w:tc>
            </w:tr>
            <w:tr w:rsidR="00D6565C" w:rsidDel="003A2153" w:rsidTr="0021122E">
              <w:trPr>
                <w:trHeight w:val="297"/>
                <w:ins w:id="1951" w:author="longshine_LPF" w:date="2016-04-08T11:29:00Z"/>
                <w:del w:id="1952" w:author="jiefang chen" w:date="2016-04-20T16:51:00Z"/>
              </w:trPr>
              <w:tc>
                <w:tcPr>
                  <w:tcW w:w="1588" w:type="dxa"/>
                </w:tcPr>
                <w:p w:rsidR="00D6565C" w:rsidDel="003A2153" w:rsidRDefault="00D6565C">
                  <w:pPr>
                    <w:spacing w:line="360" w:lineRule="auto"/>
                    <w:rPr>
                      <w:ins w:id="1953" w:author="longshine_LPF" w:date="2016-04-08T11:29:00Z"/>
                      <w:del w:id="1954" w:author="jiefang chen" w:date="2016-04-20T16:51:00Z"/>
                      <w:szCs w:val="21"/>
                    </w:rPr>
                  </w:pPr>
                  <w:ins w:id="1955" w:author="longshine_LPF" w:date="2016-04-08T11:31:00Z">
                    <w:del w:id="1956" w:author="jiefang chen" w:date="2016-04-20T16:51:00Z">
                      <w:r w:rsidDel="003A2153">
                        <w:delText>stepS</w:delText>
                      </w:r>
                      <w:r w:rsidRPr="00F0205E" w:rsidDel="003A2153">
                        <w:delText>tart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57" w:author="longshine_LPF" w:date="2016-04-08T11:29:00Z"/>
                      <w:del w:id="1958" w:author="jiefang chen" w:date="2016-04-20T16:51:00Z"/>
                      <w:szCs w:val="21"/>
                    </w:rPr>
                  </w:pPr>
                  <w:ins w:id="1959" w:author="longshine_LPF" w:date="2016-04-08T11:31:00Z">
                    <w:del w:id="1960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阶梯区间开始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61" w:author="longshine_LPF" w:date="2016-04-08T11:29:00Z"/>
                      <w:del w:id="1962" w:author="jiefang chen" w:date="2016-04-20T16:51:00Z"/>
                      <w:szCs w:val="21"/>
                    </w:rPr>
                  </w:pPr>
                  <w:ins w:id="1963" w:author="longshine_LPF" w:date="2016-04-08T11:29:00Z">
                    <w:del w:id="1964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numeric(15)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D6565C" w:rsidDel="003A2153" w:rsidRDefault="00D6565C" w:rsidP="00D6565C">
                  <w:pPr>
                    <w:rPr>
                      <w:ins w:id="1965" w:author="longshine_LPF" w:date="2016-04-08T11:29:00Z"/>
                      <w:del w:id="1966" w:author="jiefang chen" w:date="2016-04-20T16:51:00Z"/>
                      <w:szCs w:val="21"/>
                    </w:rPr>
                  </w:pPr>
                  <w:ins w:id="1967" w:author="longshine_LPF" w:date="2016-04-08T11:31:00Z">
                    <w:del w:id="196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69" w:author="longshine_LPF" w:date="2016-04-08T11:29:00Z"/>
                      <w:del w:id="1970" w:author="jiefang chen" w:date="2016-04-20T16:51:00Z"/>
                      <w:szCs w:val="21"/>
                    </w:rPr>
                  </w:pPr>
                </w:p>
              </w:tc>
            </w:tr>
            <w:tr w:rsidR="00D6565C" w:rsidDel="003A2153" w:rsidTr="0021122E">
              <w:trPr>
                <w:trHeight w:val="297"/>
                <w:ins w:id="1971" w:author="longshine_LPF" w:date="2016-04-08T11:29:00Z"/>
                <w:del w:id="1972" w:author="jiefang chen" w:date="2016-04-20T16:51:00Z"/>
              </w:trPr>
              <w:tc>
                <w:tcPr>
                  <w:tcW w:w="1588" w:type="dxa"/>
                </w:tcPr>
                <w:p w:rsidR="00D6565C" w:rsidDel="003A2153" w:rsidRDefault="00D6565C">
                  <w:pPr>
                    <w:spacing w:line="360" w:lineRule="auto"/>
                    <w:rPr>
                      <w:ins w:id="1973" w:author="longshine_LPF" w:date="2016-04-08T11:29:00Z"/>
                      <w:del w:id="1974" w:author="jiefang chen" w:date="2016-04-20T16:51:00Z"/>
                      <w:szCs w:val="21"/>
                    </w:rPr>
                  </w:pPr>
                  <w:ins w:id="1975" w:author="longshine_LPF" w:date="2016-04-08T11:31:00Z">
                    <w:del w:id="1976" w:author="jiefang chen" w:date="2016-04-20T16:51:00Z">
                      <w:r w:rsidDel="003A2153">
                        <w:delText>stepE</w:delText>
                      </w:r>
                      <w:r w:rsidRPr="00F0205E" w:rsidDel="003A2153">
                        <w:delText>nd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77" w:author="longshine_LPF" w:date="2016-04-08T11:29:00Z"/>
                      <w:del w:id="1978" w:author="jiefang chen" w:date="2016-04-20T16:51:00Z"/>
                      <w:szCs w:val="21"/>
                    </w:rPr>
                  </w:pPr>
                  <w:ins w:id="1979" w:author="longshine_LPF" w:date="2016-04-08T11:31:00Z">
                    <w:del w:id="1980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阶梯区间结束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81" w:author="longshine_LPF" w:date="2016-04-08T11:29:00Z"/>
                      <w:del w:id="1982" w:author="jiefang chen" w:date="2016-04-20T16:51:00Z"/>
                      <w:szCs w:val="21"/>
                    </w:rPr>
                  </w:pPr>
                  <w:ins w:id="1983" w:author="longshine_LPF" w:date="2016-04-08T11:29:00Z">
                    <w:del w:id="1984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numeric(15)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D6565C" w:rsidDel="003A2153" w:rsidRDefault="00D6565C" w:rsidP="00D6565C">
                  <w:pPr>
                    <w:rPr>
                      <w:ins w:id="1985" w:author="longshine_LPF" w:date="2016-04-08T11:29:00Z"/>
                      <w:del w:id="1986" w:author="jiefang chen" w:date="2016-04-20T16:51:00Z"/>
                      <w:szCs w:val="21"/>
                    </w:rPr>
                  </w:pPr>
                  <w:ins w:id="1987" w:author="longshine_LPF" w:date="2016-04-08T11:31:00Z">
                    <w:del w:id="198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89" w:author="longshine_LPF" w:date="2016-04-08T11:29:00Z"/>
                      <w:del w:id="1990" w:author="jiefang chen" w:date="2016-04-20T16:51:00Z"/>
                      <w:szCs w:val="21"/>
                    </w:rPr>
                  </w:pPr>
                </w:p>
              </w:tc>
            </w:tr>
            <w:tr w:rsidR="00D6565C" w:rsidDel="003A2153" w:rsidTr="0021122E">
              <w:trPr>
                <w:trHeight w:val="297"/>
                <w:ins w:id="1991" w:author="longshine_LPF" w:date="2016-04-08T11:29:00Z"/>
                <w:del w:id="1992" w:author="jiefang chen" w:date="2016-04-20T16:51:00Z"/>
              </w:trPr>
              <w:tc>
                <w:tcPr>
                  <w:tcW w:w="1588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93" w:author="longshine_LPF" w:date="2016-04-08T11:29:00Z"/>
                      <w:del w:id="1994" w:author="jiefang chen" w:date="2016-04-20T16:51:00Z"/>
                      <w:szCs w:val="21"/>
                    </w:rPr>
                  </w:pPr>
                  <w:ins w:id="1995" w:author="longshine_LPF" w:date="2016-04-08T11:31:00Z">
                    <w:del w:id="1996" w:author="jiefang chen" w:date="2016-04-20T16:51:00Z">
                      <w:r w:rsidRPr="00F0205E" w:rsidDel="003A2153">
                        <w:delText>state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1997" w:author="longshine_LPF" w:date="2016-04-08T11:29:00Z"/>
                      <w:del w:id="1998" w:author="jiefang chen" w:date="2016-04-20T16:51:00Z"/>
                      <w:szCs w:val="21"/>
                    </w:rPr>
                  </w:pPr>
                  <w:ins w:id="1999" w:author="longshine_LPF" w:date="2016-04-08T11:31:00Z">
                    <w:del w:id="2000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启用状态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2001" w:author="longshine_LPF" w:date="2016-04-08T11:29:00Z"/>
                      <w:del w:id="2002" w:author="jiefang chen" w:date="2016-04-20T16:51:00Z"/>
                      <w:szCs w:val="21"/>
                    </w:rPr>
                  </w:pPr>
                  <w:ins w:id="2003" w:author="longshine_LPF" w:date="2016-04-08T11:29:00Z">
                    <w:del w:id="2004" w:author="jiefang chen" w:date="2016-04-20T16:51:00Z">
                      <w:r w:rsidRPr="00F0205E" w:rsidDel="003A2153">
                        <w:rPr>
                          <w:rFonts w:hint="eastAsia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D6565C" w:rsidDel="003A2153" w:rsidRDefault="00D6565C" w:rsidP="00D6565C">
                  <w:pPr>
                    <w:rPr>
                      <w:ins w:id="2005" w:author="longshine_LPF" w:date="2016-04-08T11:29:00Z"/>
                      <w:del w:id="2006" w:author="jiefang chen" w:date="2016-04-20T16:51:00Z"/>
                      <w:szCs w:val="21"/>
                    </w:rPr>
                  </w:pPr>
                  <w:ins w:id="2007" w:author="longshine_LPF" w:date="2016-04-08T11:31:00Z">
                    <w:del w:id="200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D6565C" w:rsidDel="003A2153" w:rsidRDefault="00D6565C" w:rsidP="00D6565C">
                  <w:pPr>
                    <w:spacing w:line="360" w:lineRule="auto"/>
                    <w:rPr>
                      <w:ins w:id="2009" w:author="longshine_LPF" w:date="2016-04-08T11:29:00Z"/>
                      <w:del w:id="2010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ins w:id="2011" w:author="longshine_LPF" w:date="2016-04-08T11:29:00Z"/>
                <w:del w:id="2012" w:author="jiefang chen" w:date="2016-04-20T16:51:00Z"/>
              </w:trPr>
              <w:tc>
                <w:tcPr>
                  <w:tcW w:w="1588" w:type="dxa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ins w:id="2013" w:author="longshine_LPF" w:date="2016-04-08T11:29:00Z"/>
                      <w:del w:id="201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ins w:id="2015" w:author="longshine_LPF" w:date="2016-04-08T11:29:00Z"/>
                      <w:del w:id="2016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ins w:id="2017" w:author="longshine_LPF" w:date="2016-04-08T11:29:00Z"/>
                      <w:del w:id="2018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DF06A9" w:rsidDel="003A2153" w:rsidRDefault="00DF06A9" w:rsidP="00DF06A9">
                  <w:pPr>
                    <w:rPr>
                      <w:ins w:id="2019" w:author="longshine_LPF" w:date="2016-04-08T11:29:00Z"/>
                      <w:del w:id="2020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ins w:id="2021" w:author="longshine_LPF" w:date="2016-04-08T11:29:00Z"/>
                      <w:del w:id="2022" w:author="jiefang chen" w:date="2016-04-20T16:51:00Z"/>
                      <w:szCs w:val="21"/>
                    </w:rPr>
                  </w:pPr>
                </w:p>
              </w:tc>
            </w:tr>
            <w:tr w:rsidR="00DF06A9" w:rsidDel="003A2153">
              <w:trPr>
                <w:trHeight w:val="297"/>
                <w:del w:id="2023" w:author="jiefang chen" w:date="2016-04-20T16:51:00Z"/>
              </w:trPr>
              <w:tc>
                <w:tcPr>
                  <w:tcW w:w="7258" w:type="dxa"/>
                  <w:gridSpan w:val="5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24" w:author="jiefang chen" w:date="2016-04-20T16:51:00Z"/>
                      <w:szCs w:val="21"/>
                    </w:rPr>
                  </w:pPr>
                  <w:del w:id="202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图片</w:delText>
                    </w:r>
                    <w:r w:rsidDel="003A2153">
                      <w:rPr>
                        <w:szCs w:val="21"/>
                      </w:rPr>
                      <w:delText>信息（</w:delText>
                    </w:r>
                    <w:r w:rsidDel="003A2153">
                      <w:rPr>
                        <w:szCs w:val="21"/>
                      </w:rPr>
                      <w:delText>pictureList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DF06A9" w:rsidDel="003A2153" w:rsidTr="0021122E">
              <w:trPr>
                <w:trHeight w:val="297"/>
                <w:del w:id="2026" w:author="jiefang chen" w:date="2016-04-20T16:51:00Z"/>
                <w:trPrChange w:id="2027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028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29" w:author="jiefang chen" w:date="2016-04-20T16:51:00Z"/>
                      <w:szCs w:val="21"/>
                    </w:rPr>
                  </w:pPr>
                  <w:del w:id="2030" w:author="jiefang chen" w:date="2016-04-20T16:51:00Z">
                    <w:r w:rsidDel="003A2153">
                      <w:rPr>
                        <w:szCs w:val="21"/>
                      </w:rPr>
                      <w:delText>imgId</w:delText>
                    </w:r>
                  </w:del>
                </w:p>
              </w:tc>
              <w:tc>
                <w:tcPr>
                  <w:tcW w:w="1559" w:type="dxa"/>
                  <w:tcPrChange w:id="2031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32" w:author="jiefang chen" w:date="2016-04-20T16:51:00Z"/>
                      <w:szCs w:val="21"/>
                    </w:rPr>
                  </w:pPr>
                  <w:del w:id="203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图片主健</w:delText>
                    </w:r>
                  </w:del>
                </w:p>
              </w:tc>
              <w:tc>
                <w:tcPr>
                  <w:tcW w:w="1560" w:type="dxa"/>
                  <w:tcPrChange w:id="2034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35" w:author="jiefang chen" w:date="2016-04-20T16:51:00Z"/>
                      <w:szCs w:val="21"/>
                    </w:rPr>
                  </w:pPr>
                  <w:del w:id="203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  <w:tcPrChange w:id="2037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038" w:author="jiefang chen" w:date="2016-04-20T16:51:00Z"/>
                    </w:rPr>
                  </w:pPr>
                  <w:ins w:id="2039" w:author="longshine_LPF" w:date="2016-03-21T16:01:00Z">
                    <w:del w:id="2040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04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042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43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044" w:author="jiefang chen" w:date="2016-04-20T16:51:00Z"/>
                <w:trPrChange w:id="2045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046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47" w:author="jiefang chen" w:date="2016-04-20T16:51:00Z"/>
                      <w:szCs w:val="21"/>
                    </w:rPr>
                  </w:pPr>
                  <w:del w:id="2048" w:author="jiefang chen" w:date="2016-04-20T16:51:00Z">
                    <w:r w:rsidDel="003A2153">
                      <w:rPr>
                        <w:szCs w:val="21"/>
                      </w:rPr>
                      <w:delText>imgPath</w:delText>
                    </w:r>
                  </w:del>
                </w:p>
              </w:tc>
              <w:tc>
                <w:tcPr>
                  <w:tcW w:w="1559" w:type="dxa"/>
                  <w:tcPrChange w:id="2049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50" w:author="jiefang chen" w:date="2016-04-20T16:51:00Z"/>
                      <w:szCs w:val="21"/>
                    </w:rPr>
                  </w:pPr>
                  <w:del w:id="205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图片路径</w:delText>
                    </w:r>
                  </w:del>
                </w:p>
              </w:tc>
              <w:tc>
                <w:tcPr>
                  <w:tcW w:w="1560" w:type="dxa"/>
                  <w:tcPrChange w:id="2052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53" w:author="jiefang chen" w:date="2016-04-20T16:51:00Z"/>
                      <w:szCs w:val="21"/>
                    </w:rPr>
                  </w:pPr>
                  <w:del w:id="2054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2055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056" w:author="jiefang chen" w:date="2016-04-20T16:51:00Z"/>
                    </w:rPr>
                  </w:pPr>
                  <w:ins w:id="2057" w:author="longshine_LPF" w:date="2016-03-21T16:01:00Z">
                    <w:del w:id="2058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05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060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61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D6565C">
              <w:trPr>
                <w:trHeight w:val="70"/>
                <w:del w:id="2062" w:author="jiefang chen" w:date="2016-04-20T16:51:00Z"/>
                <w:trPrChange w:id="2063" w:author="longshine_LPF" w:date="2016-04-08T11:31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064" w:author="longshine_LPF" w:date="2016-04-08T11:31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65" w:author="jiefang chen" w:date="2016-04-20T16:51:00Z"/>
                      <w:szCs w:val="21"/>
                    </w:rPr>
                  </w:pPr>
                  <w:del w:id="2066" w:author="jiefang chen" w:date="2016-04-20T16:51:00Z">
                    <w:r w:rsidDel="003A2153">
                      <w:rPr>
                        <w:szCs w:val="21"/>
                      </w:rPr>
                      <w:delText>imgTip</w:delText>
                    </w:r>
                  </w:del>
                </w:p>
              </w:tc>
              <w:tc>
                <w:tcPr>
                  <w:tcW w:w="1559" w:type="dxa"/>
                  <w:tcPrChange w:id="2067" w:author="longshine_LPF" w:date="2016-04-08T11:31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68" w:author="jiefang chen" w:date="2016-04-20T16:51:00Z"/>
                      <w:szCs w:val="21"/>
                    </w:rPr>
                  </w:pPr>
                  <w:del w:id="206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图片描述</w:delText>
                    </w:r>
                  </w:del>
                </w:p>
              </w:tc>
              <w:tc>
                <w:tcPr>
                  <w:tcW w:w="1560" w:type="dxa"/>
                  <w:tcPrChange w:id="2070" w:author="longshine_LPF" w:date="2016-04-08T11:31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71" w:author="jiefang chen" w:date="2016-04-20T16:51:00Z"/>
                      <w:szCs w:val="21"/>
                    </w:rPr>
                  </w:pPr>
                  <w:del w:id="2072" w:author="jiefang chen" w:date="2016-04-20T16:51:00Z">
                    <w:r w:rsidDel="003A2153">
                      <w:rPr>
                        <w:szCs w:val="21"/>
                      </w:rPr>
                      <w:delText>varchar(1024)</w:delText>
                    </w:r>
                  </w:del>
                </w:p>
              </w:tc>
              <w:tc>
                <w:tcPr>
                  <w:tcW w:w="708" w:type="dxa"/>
                  <w:tcPrChange w:id="2073" w:author="longshine_LPF" w:date="2016-04-08T11:31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074" w:author="jiefang chen" w:date="2016-04-20T16:51:00Z"/>
                    </w:rPr>
                  </w:pPr>
                  <w:ins w:id="2075" w:author="longshine_LPF" w:date="2016-03-21T16:01:00Z">
                    <w:del w:id="2076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07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078" w:author="longshine_LPF" w:date="2016-04-08T11:31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79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080" w:author="jiefang chen" w:date="2016-04-20T16:51:00Z"/>
                <w:trPrChange w:id="2081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082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83" w:author="jiefang chen" w:date="2016-04-20T16:51:00Z"/>
                      <w:szCs w:val="21"/>
                    </w:rPr>
                  </w:pPr>
                  <w:del w:id="2084" w:author="jiefang chen" w:date="2016-04-20T16:51:00Z">
                    <w:r w:rsidDel="003A2153">
                      <w:rPr>
                        <w:szCs w:val="21"/>
                      </w:rPr>
                      <w:delText>imgSeq</w:delText>
                    </w:r>
                  </w:del>
                </w:p>
              </w:tc>
              <w:tc>
                <w:tcPr>
                  <w:tcW w:w="1559" w:type="dxa"/>
                  <w:tcPrChange w:id="2085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86" w:author="jiefang chen" w:date="2016-04-20T16:51:00Z"/>
                      <w:szCs w:val="21"/>
                    </w:rPr>
                  </w:pPr>
                  <w:del w:id="208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图片顺序</w:delText>
                    </w:r>
                  </w:del>
                </w:p>
              </w:tc>
              <w:tc>
                <w:tcPr>
                  <w:tcW w:w="1560" w:type="dxa"/>
                  <w:tcPrChange w:id="2088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89" w:author="jiefang chen" w:date="2016-04-20T16:51:00Z"/>
                      <w:szCs w:val="21"/>
                    </w:rPr>
                  </w:pPr>
                  <w:del w:id="2090" w:author="jiefang chen" w:date="2016-04-20T16:51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  <w:tcPrChange w:id="2091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092" w:author="jiefang chen" w:date="2016-04-20T16:51:00Z"/>
                    </w:rPr>
                  </w:pPr>
                  <w:ins w:id="2093" w:author="longshine_LPF" w:date="2016-03-21T16:01:00Z">
                    <w:del w:id="2094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09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096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97" w:author="jiefang chen" w:date="2016-04-20T16:51:00Z"/>
                      <w:szCs w:val="21"/>
                    </w:rPr>
                  </w:pPr>
                </w:p>
              </w:tc>
            </w:tr>
            <w:tr w:rsidR="00DF06A9" w:rsidDel="003A2153">
              <w:trPr>
                <w:trHeight w:val="297"/>
                <w:del w:id="2098" w:author="jiefang chen" w:date="2016-04-20T16:51:00Z"/>
              </w:trPr>
              <w:tc>
                <w:tcPr>
                  <w:tcW w:w="7258" w:type="dxa"/>
                  <w:gridSpan w:val="5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099" w:author="jiefang chen" w:date="2016-04-20T16:51:00Z"/>
                      <w:szCs w:val="21"/>
                    </w:rPr>
                  </w:pPr>
                  <w:del w:id="210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</w:delText>
                    </w:r>
                    <w:r w:rsidDel="003A2153">
                      <w:rPr>
                        <w:szCs w:val="21"/>
                      </w:rPr>
                      <w:delText>评价（</w:delText>
                    </w:r>
                    <w:r w:rsidDel="003A2153">
                      <w:rPr>
                        <w:szCs w:val="21"/>
                      </w:rPr>
                      <w:delText>evaluationList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DF06A9" w:rsidDel="003A2153" w:rsidTr="0021122E">
              <w:trPr>
                <w:trHeight w:val="297"/>
                <w:del w:id="2101" w:author="jiefang chen" w:date="2016-04-20T16:51:00Z"/>
                <w:trPrChange w:id="210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03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04" w:author="jiefang chen" w:date="2016-04-20T16:51:00Z"/>
                      <w:szCs w:val="21"/>
                    </w:rPr>
                  </w:pPr>
                  <w:del w:id="2105" w:author="jiefang chen" w:date="2016-04-20T16:51:00Z">
                    <w:r w:rsidDel="003A2153">
                      <w:rPr>
                        <w:szCs w:val="21"/>
                      </w:rPr>
                      <w:delText>generalScore</w:delText>
                    </w:r>
                  </w:del>
                </w:p>
              </w:tc>
              <w:tc>
                <w:tcPr>
                  <w:tcW w:w="1559" w:type="dxa"/>
                  <w:tcPrChange w:id="2106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07" w:author="jiefang chen" w:date="2016-04-20T16:51:00Z"/>
                      <w:szCs w:val="21"/>
                    </w:rPr>
                  </w:pPr>
                  <w:del w:id="210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综合评价</w:delText>
                    </w:r>
                  </w:del>
                </w:p>
              </w:tc>
              <w:tc>
                <w:tcPr>
                  <w:tcW w:w="1560" w:type="dxa"/>
                  <w:tcPrChange w:id="2109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10" w:author="jiefang chen" w:date="2016-04-20T16:51:00Z"/>
                      <w:szCs w:val="21"/>
                    </w:rPr>
                  </w:pPr>
                  <w:del w:id="2111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ber(8,2)</w:delText>
                    </w:r>
                  </w:del>
                </w:p>
              </w:tc>
              <w:tc>
                <w:tcPr>
                  <w:tcW w:w="708" w:type="dxa"/>
                  <w:tcPrChange w:id="2112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13" w:author="jiefang chen" w:date="2016-04-20T16:51:00Z"/>
                    </w:rPr>
                  </w:pPr>
                  <w:del w:id="211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15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16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117" w:author="jiefang chen" w:date="2016-04-20T16:51:00Z"/>
                <w:trPrChange w:id="211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19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20" w:author="jiefang chen" w:date="2016-04-20T16:51:00Z"/>
                      <w:szCs w:val="21"/>
                    </w:rPr>
                  </w:pPr>
                  <w:del w:id="2121" w:author="jiefang chen" w:date="2016-04-20T16:51:00Z">
                    <w:r w:rsidDel="003A2153">
                      <w:rPr>
                        <w:szCs w:val="21"/>
                      </w:rPr>
                      <w:delText>orderComment</w:delText>
                    </w:r>
                  </w:del>
                </w:p>
              </w:tc>
              <w:tc>
                <w:tcPr>
                  <w:tcW w:w="1559" w:type="dxa"/>
                  <w:tcPrChange w:id="2122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23" w:author="jiefang chen" w:date="2016-04-20T16:51:00Z"/>
                      <w:szCs w:val="21"/>
                    </w:rPr>
                  </w:pPr>
                  <w:del w:id="212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订单评论</w:delText>
                    </w:r>
                  </w:del>
                </w:p>
              </w:tc>
              <w:tc>
                <w:tcPr>
                  <w:tcW w:w="1560" w:type="dxa"/>
                  <w:tcPrChange w:id="212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26" w:author="jiefang chen" w:date="2016-04-20T16:51:00Z"/>
                      <w:szCs w:val="21"/>
                    </w:rPr>
                  </w:pPr>
                  <w:del w:id="2127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2128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29" w:author="jiefang chen" w:date="2016-04-20T16:51:00Z"/>
                    </w:rPr>
                  </w:pPr>
                  <w:del w:id="213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31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32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133" w:author="jiefang chen" w:date="2016-04-20T16:51:00Z"/>
                <w:trPrChange w:id="213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35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36" w:author="jiefang chen" w:date="2016-04-20T16:51:00Z"/>
                      <w:szCs w:val="21"/>
                    </w:rPr>
                  </w:pPr>
                  <w:del w:id="2137" w:author="jiefang chen" w:date="2016-04-20T16:51:00Z">
                    <w:r w:rsidDel="003A2153">
                      <w:rPr>
                        <w:szCs w:val="21"/>
                      </w:rPr>
                      <w:delText>evaTime</w:delText>
                    </w:r>
                  </w:del>
                </w:p>
              </w:tc>
              <w:tc>
                <w:tcPr>
                  <w:tcW w:w="1559" w:type="dxa"/>
                  <w:tcPrChange w:id="2138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39" w:author="jiefang chen" w:date="2016-04-20T16:51:00Z"/>
                      <w:szCs w:val="21"/>
                    </w:rPr>
                  </w:pPr>
                  <w:del w:id="214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评价时间</w:delText>
                    </w:r>
                  </w:del>
                </w:p>
              </w:tc>
              <w:tc>
                <w:tcPr>
                  <w:tcW w:w="1560" w:type="dxa"/>
                  <w:tcPrChange w:id="214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42" w:author="jiefang chen" w:date="2016-04-20T16:51:00Z"/>
                      <w:szCs w:val="21"/>
                    </w:rPr>
                  </w:pPr>
                  <w:del w:id="214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date</w:delText>
                    </w:r>
                  </w:del>
                </w:p>
              </w:tc>
              <w:tc>
                <w:tcPr>
                  <w:tcW w:w="708" w:type="dxa"/>
                  <w:tcPrChange w:id="2144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45" w:author="jiefang chen" w:date="2016-04-20T16:51:00Z"/>
                    </w:rPr>
                  </w:pPr>
                  <w:del w:id="214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47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48" w:author="jiefang chen" w:date="2016-04-20T16:51:00Z"/>
                      <w:szCs w:val="21"/>
                    </w:rPr>
                  </w:pPr>
                </w:p>
              </w:tc>
            </w:tr>
            <w:tr w:rsidR="00DF06A9" w:rsidDel="003A2153">
              <w:trPr>
                <w:trHeight w:val="297"/>
                <w:del w:id="2149" w:author="jiefang chen" w:date="2016-04-20T16:51:00Z"/>
              </w:trPr>
              <w:tc>
                <w:tcPr>
                  <w:tcW w:w="7258" w:type="dxa"/>
                  <w:gridSpan w:val="5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50" w:author="jiefang chen" w:date="2016-04-20T16:51:00Z"/>
                      <w:szCs w:val="21"/>
                    </w:rPr>
                  </w:pPr>
                  <w:del w:id="215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成交</w:delText>
                    </w:r>
                    <w:r w:rsidDel="003A2153">
                      <w:rPr>
                        <w:szCs w:val="21"/>
                      </w:rPr>
                      <w:delText>记录（</w:delText>
                    </w:r>
                    <w:r w:rsidDel="003A2153">
                      <w:rPr>
                        <w:szCs w:val="21"/>
                      </w:rPr>
                      <w:delText>dealRecordList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DF06A9" w:rsidDel="003A2153" w:rsidTr="0021122E">
              <w:trPr>
                <w:trHeight w:val="297"/>
                <w:del w:id="2152" w:author="jiefang chen" w:date="2016-04-20T16:51:00Z"/>
                <w:trPrChange w:id="2153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54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55" w:author="jiefang chen" w:date="2016-04-20T16:51:00Z"/>
                      <w:szCs w:val="21"/>
                    </w:rPr>
                  </w:pPr>
                  <w:del w:id="2156" w:author="jiefang chen" w:date="2016-04-20T16:51:00Z">
                    <w:r w:rsidDel="003A2153">
                      <w:rPr>
                        <w:szCs w:val="21"/>
                      </w:rPr>
                      <w:delText>orderCustomerName</w:delText>
                    </w:r>
                  </w:del>
                </w:p>
              </w:tc>
              <w:tc>
                <w:tcPr>
                  <w:tcW w:w="1559" w:type="dxa"/>
                  <w:tcPrChange w:id="2157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58" w:author="jiefang chen" w:date="2016-04-20T16:51:00Z"/>
                      <w:szCs w:val="21"/>
                    </w:rPr>
                  </w:pPr>
                  <w:del w:id="215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下单人用户名</w:delText>
                    </w:r>
                  </w:del>
                </w:p>
              </w:tc>
              <w:tc>
                <w:tcPr>
                  <w:tcW w:w="1560" w:type="dxa"/>
                  <w:tcPrChange w:id="2160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61" w:author="jiefang chen" w:date="2016-04-20T16:51:00Z"/>
                      <w:szCs w:val="21"/>
                    </w:rPr>
                  </w:pPr>
                  <w:del w:id="2162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2163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64" w:author="jiefang chen" w:date="2016-04-20T16:51:00Z"/>
                    </w:rPr>
                  </w:pPr>
                  <w:del w:id="216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66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67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168" w:author="jiefang chen" w:date="2016-04-20T16:51:00Z"/>
                <w:trPrChange w:id="2169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70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71" w:author="jiefang chen" w:date="2016-04-20T16:51:00Z"/>
                      <w:szCs w:val="21"/>
                    </w:rPr>
                  </w:pPr>
                  <w:del w:id="2172" w:author="jiefang chen" w:date="2016-04-20T16:51:00Z">
                    <w:r w:rsidDel="003A2153">
                      <w:rPr>
                        <w:szCs w:val="21"/>
                      </w:rPr>
                      <w:delText>payTime</w:delText>
                    </w:r>
                  </w:del>
                </w:p>
              </w:tc>
              <w:tc>
                <w:tcPr>
                  <w:tcW w:w="1559" w:type="dxa"/>
                  <w:tcPrChange w:id="2173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74" w:author="jiefang chen" w:date="2016-04-20T16:51:00Z"/>
                      <w:szCs w:val="21"/>
                    </w:rPr>
                  </w:pPr>
                  <w:del w:id="217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成交</w:delText>
                    </w:r>
                    <w:r w:rsidDel="003A2153">
                      <w:rPr>
                        <w:szCs w:val="21"/>
                      </w:rPr>
                      <w:delText>时间</w:delText>
                    </w:r>
                  </w:del>
                </w:p>
              </w:tc>
              <w:tc>
                <w:tcPr>
                  <w:tcW w:w="1560" w:type="dxa"/>
                  <w:tcPrChange w:id="2176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77" w:author="jiefang chen" w:date="2016-04-20T16:51:00Z"/>
                      <w:szCs w:val="21"/>
                    </w:rPr>
                  </w:pPr>
                  <w:del w:id="2178" w:author="jiefang chen" w:date="2016-04-20T16:51:00Z">
                    <w:r w:rsidDel="003A2153">
                      <w:rPr>
                        <w:szCs w:val="21"/>
                      </w:rPr>
                      <w:delText>d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at</w:delText>
                    </w:r>
                    <w:r w:rsidDel="003A2153">
                      <w:rPr>
                        <w:szCs w:val="21"/>
                      </w:rPr>
                      <w:delText>etime</w:delText>
                    </w:r>
                  </w:del>
                </w:p>
              </w:tc>
              <w:tc>
                <w:tcPr>
                  <w:tcW w:w="708" w:type="dxa"/>
                  <w:tcPrChange w:id="2179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80" w:author="jiefang chen" w:date="2016-04-20T16:51:00Z"/>
                    </w:rPr>
                  </w:pPr>
                  <w:del w:id="218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82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83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184" w:author="jiefang chen" w:date="2016-04-20T16:51:00Z"/>
                <w:trPrChange w:id="2185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186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87" w:author="jiefang chen" w:date="2016-04-20T16:51:00Z"/>
                      <w:szCs w:val="21"/>
                    </w:rPr>
                  </w:pPr>
                  <w:del w:id="2188" w:author="jiefang chen" w:date="2016-04-20T16:51:00Z">
                    <w:r w:rsidDel="003A2153">
                      <w:rPr>
                        <w:szCs w:val="21"/>
                      </w:rPr>
                      <w:delText>buyNum</w:delText>
                    </w:r>
                  </w:del>
                </w:p>
              </w:tc>
              <w:tc>
                <w:tcPr>
                  <w:tcW w:w="1559" w:type="dxa"/>
                  <w:tcPrChange w:id="2189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90" w:author="jiefang chen" w:date="2016-04-20T16:51:00Z"/>
                      <w:szCs w:val="21"/>
                    </w:rPr>
                  </w:pPr>
                  <w:del w:id="219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购买</w:delText>
                    </w:r>
                    <w:r w:rsidDel="003A2153">
                      <w:rPr>
                        <w:szCs w:val="21"/>
                      </w:rPr>
                      <w:delText>数量</w:delText>
                    </w:r>
                  </w:del>
                </w:p>
              </w:tc>
              <w:tc>
                <w:tcPr>
                  <w:tcW w:w="1560" w:type="dxa"/>
                  <w:tcPrChange w:id="2192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93" w:author="jiefang chen" w:date="2016-04-20T16:51:00Z"/>
                      <w:szCs w:val="21"/>
                    </w:rPr>
                  </w:pPr>
                  <w:del w:id="2194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ber(15)</w:delText>
                    </w:r>
                  </w:del>
                </w:p>
              </w:tc>
              <w:tc>
                <w:tcPr>
                  <w:tcW w:w="708" w:type="dxa"/>
                  <w:tcPrChange w:id="2195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196" w:author="jiefang chen" w:date="2016-04-20T16:51:00Z"/>
                    </w:rPr>
                  </w:pPr>
                  <w:del w:id="219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198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199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200" w:author="jiefang chen" w:date="2016-04-20T16:51:00Z"/>
                <w:trPrChange w:id="2201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02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03" w:author="jiefang chen" w:date="2016-04-20T16:51:00Z"/>
                      <w:szCs w:val="21"/>
                    </w:rPr>
                  </w:pPr>
                  <w:del w:id="2204" w:author="jiefang chen" w:date="2016-04-20T16:51:00Z">
                    <w:r w:rsidDel="003A2153">
                      <w:rPr>
                        <w:szCs w:val="21"/>
                      </w:rPr>
                      <w:delText>unitPrice</w:delText>
                    </w:r>
                  </w:del>
                </w:p>
              </w:tc>
              <w:tc>
                <w:tcPr>
                  <w:tcW w:w="1559" w:type="dxa"/>
                  <w:tcPrChange w:id="2205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06" w:author="jiefang chen" w:date="2016-04-20T16:51:00Z"/>
                      <w:szCs w:val="21"/>
                    </w:rPr>
                  </w:pPr>
                  <w:del w:id="220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单价</w:delText>
                    </w:r>
                  </w:del>
                </w:p>
              </w:tc>
              <w:tc>
                <w:tcPr>
                  <w:tcW w:w="1560" w:type="dxa"/>
                  <w:tcPrChange w:id="2208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09" w:author="jiefang chen" w:date="2016-04-20T16:51:00Z"/>
                      <w:szCs w:val="21"/>
                    </w:rPr>
                  </w:pPr>
                  <w:del w:id="2210" w:author="jiefang chen" w:date="2016-04-20T16:51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ber(8,2)</w:delText>
                    </w:r>
                  </w:del>
                </w:p>
              </w:tc>
              <w:tc>
                <w:tcPr>
                  <w:tcW w:w="708" w:type="dxa"/>
                  <w:tcPrChange w:id="2211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212" w:author="jiefang chen" w:date="2016-04-20T16:51:00Z"/>
                    </w:rPr>
                  </w:pPr>
                  <w:del w:id="221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214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15" w:author="jiefang chen" w:date="2016-04-20T16:51:00Z"/>
                      <w:szCs w:val="21"/>
                    </w:rPr>
                  </w:pPr>
                </w:p>
              </w:tc>
            </w:tr>
            <w:tr w:rsidR="00DF06A9" w:rsidDel="003A2153">
              <w:trPr>
                <w:trHeight w:val="297"/>
                <w:del w:id="2216" w:author="jiefang chen" w:date="2016-04-20T16:51:00Z"/>
              </w:trPr>
              <w:tc>
                <w:tcPr>
                  <w:tcW w:w="7258" w:type="dxa"/>
                  <w:gridSpan w:val="5"/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17" w:author="jiefang chen" w:date="2016-04-20T16:51:00Z"/>
                      <w:szCs w:val="21"/>
                    </w:rPr>
                  </w:pPr>
                  <w:del w:id="221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产</w:delText>
                    </w:r>
                    <w:r w:rsidDel="003A2153">
                      <w:rPr>
                        <w:szCs w:val="21"/>
                      </w:rPr>
                      <w:delText>品属性列表（</w:delText>
                    </w:r>
                    <w:r w:rsidDel="003A2153">
                      <w:rPr>
                        <w:szCs w:val="21"/>
                      </w:rPr>
                      <w:delText>proAttrList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DF06A9" w:rsidDel="003A2153" w:rsidTr="0021122E">
              <w:trPr>
                <w:trHeight w:val="297"/>
                <w:del w:id="2219" w:author="jiefang chen" w:date="2016-04-20T16:51:00Z"/>
                <w:trPrChange w:id="2220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21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22" w:author="jiefang chen" w:date="2016-04-20T16:51:00Z"/>
                      <w:szCs w:val="21"/>
                    </w:rPr>
                  </w:pPr>
                  <w:del w:id="2223" w:author="jiefang chen" w:date="2016-04-20T16:51:00Z">
                    <w:r w:rsidDel="003A2153">
                      <w:rPr>
                        <w:szCs w:val="21"/>
                      </w:rPr>
                      <w:delText>attrNo</w:delText>
                    </w:r>
                  </w:del>
                </w:p>
              </w:tc>
              <w:tc>
                <w:tcPr>
                  <w:tcW w:w="1559" w:type="dxa"/>
                  <w:tcPrChange w:id="2224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25" w:author="jiefang chen" w:date="2016-04-20T16:51:00Z"/>
                      <w:szCs w:val="21"/>
                    </w:rPr>
                  </w:pPr>
                  <w:del w:id="222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属性编码</w:delText>
                    </w:r>
                  </w:del>
                </w:p>
              </w:tc>
              <w:tc>
                <w:tcPr>
                  <w:tcW w:w="1560" w:type="dxa"/>
                  <w:tcPrChange w:id="222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28" w:author="jiefang chen" w:date="2016-04-20T16:51:00Z"/>
                      <w:szCs w:val="21"/>
                    </w:rPr>
                  </w:pPr>
                  <w:del w:id="2229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  <w:tcPrChange w:id="2230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231" w:author="jiefang chen" w:date="2016-04-20T16:51:00Z"/>
                    </w:rPr>
                  </w:pPr>
                  <w:ins w:id="2232" w:author="longshine_LPF" w:date="2016-03-21T16:01:00Z">
                    <w:del w:id="2233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23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235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36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237" w:author="jiefang chen" w:date="2016-04-20T16:51:00Z"/>
                <w:trPrChange w:id="2238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39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40" w:author="jiefang chen" w:date="2016-04-20T16:51:00Z"/>
                      <w:szCs w:val="21"/>
                    </w:rPr>
                  </w:pPr>
                  <w:del w:id="2241" w:author="jiefang chen" w:date="2016-04-20T16:51:00Z">
                    <w:r w:rsidDel="003A2153">
                      <w:rPr>
                        <w:szCs w:val="21"/>
                      </w:rPr>
                      <w:delText>attrName</w:delText>
                    </w:r>
                  </w:del>
                </w:p>
              </w:tc>
              <w:tc>
                <w:tcPr>
                  <w:tcW w:w="1559" w:type="dxa"/>
                  <w:tcPrChange w:id="2242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43" w:author="jiefang chen" w:date="2016-04-20T16:51:00Z"/>
                      <w:szCs w:val="21"/>
                    </w:rPr>
                  </w:pPr>
                  <w:del w:id="224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属性名称</w:delText>
                    </w:r>
                  </w:del>
                </w:p>
              </w:tc>
              <w:tc>
                <w:tcPr>
                  <w:tcW w:w="1560" w:type="dxa"/>
                  <w:tcPrChange w:id="2245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46" w:author="jiefang chen" w:date="2016-04-20T16:51:00Z"/>
                      <w:szCs w:val="21"/>
                    </w:rPr>
                  </w:pPr>
                  <w:del w:id="2247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2248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249" w:author="jiefang chen" w:date="2016-04-20T16:51:00Z"/>
                    </w:rPr>
                  </w:pPr>
                  <w:ins w:id="2250" w:author="longshine_LPF" w:date="2016-03-21T16:01:00Z">
                    <w:del w:id="2251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25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253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54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255" w:author="jiefang chen" w:date="2016-04-20T16:51:00Z"/>
                <w:trPrChange w:id="2256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57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58" w:author="jiefang chen" w:date="2016-04-20T16:51:00Z"/>
                      <w:szCs w:val="21"/>
                    </w:rPr>
                  </w:pPr>
                  <w:del w:id="2259" w:author="jiefang chen" w:date="2016-04-20T16:51:00Z">
                    <w:r w:rsidDel="003A2153">
                      <w:rPr>
                        <w:szCs w:val="21"/>
                      </w:rPr>
                      <w:delText>dataValue</w:delText>
                    </w:r>
                  </w:del>
                </w:p>
              </w:tc>
              <w:tc>
                <w:tcPr>
                  <w:tcW w:w="1559" w:type="dxa"/>
                  <w:tcPrChange w:id="2260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61" w:author="jiefang chen" w:date="2016-04-20T16:51:00Z"/>
                      <w:szCs w:val="21"/>
                    </w:rPr>
                  </w:pPr>
                  <w:del w:id="2262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属性值</w:delText>
                    </w:r>
                  </w:del>
                </w:p>
              </w:tc>
              <w:tc>
                <w:tcPr>
                  <w:tcW w:w="1560" w:type="dxa"/>
                  <w:tcPrChange w:id="2263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64" w:author="jiefang chen" w:date="2016-04-20T16:51:00Z"/>
                      <w:szCs w:val="21"/>
                    </w:rPr>
                  </w:pPr>
                  <w:del w:id="2265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2266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267" w:author="jiefang chen" w:date="2016-04-20T16:51:00Z"/>
                    </w:rPr>
                  </w:pPr>
                  <w:ins w:id="2268" w:author="longshine_LPF" w:date="2016-03-21T16:01:00Z">
                    <w:del w:id="2269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27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271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72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273" w:author="jiefang chen" w:date="2016-04-20T16:51:00Z"/>
                <w:trPrChange w:id="2274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75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76" w:author="jiefang chen" w:date="2016-04-20T16:51:00Z"/>
                      <w:szCs w:val="21"/>
                    </w:rPr>
                  </w:pPr>
                  <w:del w:id="2277" w:author="jiefang chen" w:date="2016-04-20T16:51:00Z">
                    <w:r w:rsidDel="003A2153">
                      <w:rPr>
                        <w:szCs w:val="21"/>
                      </w:rPr>
                      <w:delText>unit</w:delText>
                    </w:r>
                  </w:del>
                </w:p>
              </w:tc>
              <w:tc>
                <w:tcPr>
                  <w:tcW w:w="1559" w:type="dxa"/>
                  <w:tcPrChange w:id="2278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79" w:author="jiefang chen" w:date="2016-04-20T16:51:00Z"/>
                      <w:szCs w:val="21"/>
                    </w:rPr>
                  </w:pPr>
                  <w:del w:id="228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单位</w:delText>
                    </w:r>
                  </w:del>
                </w:p>
              </w:tc>
              <w:tc>
                <w:tcPr>
                  <w:tcW w:w="1560" w:type="dxa"/>
                  <w:tcPrChange w:id="2281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82" w:author="jiefang chen" w:date="2016-04-20T16:51:00Z"/>
                      <w:szCs w:val="21"/>
                    </w:rPr>
                  </w:pPr>
                  <w:del w:id="2283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  <w:tcPrChange w:id="2284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rPr>
                      <w:del w:id="2285" w:author="jiefang chen" w:date="2016-04-20T16:51:00Z"/>
                    </w:rPr>
                  </w:pPr>
                  <w:ins w:id="2286" w:author="longshine_LPF" w:date="2016-03-21T16:01:00Z">
                    <w:del w:id="2287" w:author="jiefang chen" w:date="2016-04-20T16:51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228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2289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90" w:author="jiefang chen" w:date="2016-04-20T16:51:00Z"/>
                      <w:szCs w:val="21"/>
                    </w:rPr>
                  </w:pPr>
                </w:p>
              </w:tc>
            </w:tr>
            <w:tr w:rsidR="00DF06A9" w:rsidDel="003A2153" w:rsidTr="0021122E">
              <w:trPr>
                <w:trHeight w:val="297"/>
                <w:del w:id="2291" w:author="jiefang chen" w:date="2016-04-20T16:51:00Z"/>
                <w:trPrChange w:id="2292" w:author="longshine_LPF" w:date="2016-04-08T11:2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2293" w:author="longshine_LPF" w:date="2016-04-08T11:28:00Z">
                    <w:tcPr>
                      <w:tcW w:w="158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9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59" w:type="dxa"/>
                  <w:tcPrChange w:id="2295" w:author="longshine_LPF" w:date="2016-04-08T11:28:00Z">
                    <w:tcPr>
                      <w:tcW w:w="141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96" w:author="jiefang chen" w:date="2016-04-20T16:51:00Z"/>
                      <w:szCs w:val="21"/>
                    </w:rPr>
                  </w:pPr>
                </w:p>
              </w:tc>
              <w:tc>
                <w:tcPr>
                  <w:tcW w:w="1560" w:type="dxa"/>
                  <w:tcPrChange w:id="2297" w:author="longshine_LPF" w:date="2016-04-08T11:28:00Z">
                    <w:tcPr>
                      <w:tcW w:w="1701" w:type="dxa"/>
                      <w:gridSpan w:val="2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298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  <w:tcPrChange w:id="2299" w:author="longshine_LPF" w:date="2016-04-08T11:28:00Z">
                    <w:tcPr>
                      <w:tcW w:w="708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300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2301" w:author="longshine_LPF" w:date="2016-04-08T11:28:00Z">
                    <w:tcPr>
                      <w:tcW w:w="1843" w:type="dxa"/>
                    </w:tcPr>
                  </w:tcPrChange>
                </w:tcPr>
                <w:p w:rsidR="00DF06A9" w:rsidDel="003A2153" w:rsidRDefault="00DF06A9" w:rsidP="00DF06A9">
                  <w:pPr>
                    <w:spacing w:line="360" w:lineRule="auto"/>
                    <w:rPr>
                      <w:del w:id="2302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2303" w:author="jiefang chen" w:date="2016-04-20T16:51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2304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2305" w:author="jiefang chen" w:date="2016-04-20T16:51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2306" w:author="jiefang chen" w:date="2016-04-20T16:51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230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308" w:author="jiefang chen" w:date="2016-04-20T16:51:00Z"/>
                <w:b/>
                <w:szCs w:val="21"/>
              </w:rPr>
            </w:pPr>
            <w:del w:id="2309" w:author="jiefang chen" w:date="2016-04-20T16:51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2310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2311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2312" w:author="jiefang chen" w:date="2016-04-20T16:51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2313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314" w:author="jiefang chen" w:date="2016-04-20T16:51:00Z"/>
                <w:b/>
                <w:szCs w:val="21"/>
              </w:rPr>
            </w:pPr>
            <w:del w:id="2315" w:author="jiefang chen" w:date="2016-04-20T16:51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2316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2317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2318" w:author="jiefang chen" w:date="2016-04-20T16:51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2319" w:author="jiefang chen" w:date="2016-04-20T16:51:00Z"/>
        </w:rPr>
      </w:pPr>
      <w:del w:id="2320" w:author="jiefang chen" w:date="2016-04-20T16:51:00Z">
        <w:r w:rsidDel="003A2153">
          <w:rPr>
            <w:rFonts w:hint="eastAsia"/>
          </w:rPr>
          <w:delText>提交</w:delText>
        </w:r>
        <w:r w:rsidDel="003A2153">
          <w:delText>订单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232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22" w:author="jiefang chen" w:date="2016-04-20T16:51:00Z"/>
                <w:b/>
                <w:szCs w:val="21"/>
              </w:rPr>
            </w:pPr>
            <w:del w:id="232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24" w:author="jiefang chen" w:date="2016-04-20T16:51:00Z"/>
                <w:szCs w:val="21"/>
              </w:rPr>
            </w:pPr>
            <w:del w:id="2325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商品详情</w:delText>
              </w:r>
            </w:del>
          </w:p>
        </w:tc>
      </w:tr>
      <w:tr w:rsidR="00FF506D" w:rsidDel="003A2153">
        <w:trPr>
          <w:del w:id="2326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27" w:author="jiefang chen" w:date="2016-04-20T16:51:00Z"/>
                <w:b/>
                <w:szCs w:val="21"/>
              </w:rPr>
            </w:pPr>
            <w:del w:id="2328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29" w:author="jiefang chen" w:date="2016-04-20T16:51:00Z"/>
                <w:szCs w:val="21"/>
              </w:rPr>
            </w:pPr>
            <w:del w:id="2330" w:author="jiefang chen" w:date="2016-04-20T16:51:00Z">
              <w:r w:rsidDel="003A2153">
                <w:rPr>
                  <w:rFonts w:hint="eastAsia"/>
                  <w:kern w:val="0"/>
                  <w:szCs w:val="20"/>
                </w:rPr>
                <w:delText>商品详情</w:delText>
              </w:r>
            </w:del>
          </w:p>
        </w:tc>
      </w:tr>
      <w:tr w:rsidR="00FF506D" w:rsidDel="003A2153">
        <w:trPr>
          <w:del w:id="2331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32" w:author="jiefang chen" w:date="2016-04-20T16:51:00Z"/>
                <w:b/>
                <w:szCs w:val="21"/>
              </w:rPr>
            </w:pPr>
            <w:del w:id="2333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2334" w:author="jiefang chen" w:date="2016-04-20T16:51:00Z"/>
                <w:szCs w:val="21"/>
              </w:rPr>
            </w:pPr>
          </w:p>
        </w:tc>
      </w:tr>
      <w:tr w:rsidR="00FF506D" w:rsidDel="003A2153">
        <w:trPr>
          <w:del w:id="233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36" w:author="jiefang chen" w:date="2016-04-20T16:51:00Z"/>
                <w:b/>
                <w:szCs w:val="21"/>
              </w:rPr>
            </w:pPr>
            <w:del w:id="233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38" w:author="jiefang chen" w:date="2016-04-20T16:51:00Z"/>
                <w:szCs w:val="21"/>
              </w:rPr>
            </w:pPr>
            <w:del w:id="2339" w:author="jiefang chen" w:date="2016-04-20T16:51:00Z">
              <w:r w:rsidDel="003A2153">
                <w:rPr>
                  <w:kern w:val="0"/>
                  <w:szCs w:val="20"/>
                </w:rPr>
                <w:delText>proDetail</w:delText>
              </w:r>
            </w:del>
          </w:p>
        </w:tc>
      </w:tr>
      <w:tr w:rsidR="00FF506D" w:rsidDel="003A2153">
        <w:trPr>
          <w:del w:id="234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41" w:author="jiefang chen" w:date="2016-04-20T16:51:00Z"/>
                <w:b/>
                <w:szCs w:val="21"/>
              </w:rPr>
            </w:pPr>
            <w:del w:id="234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43" w:author="jiefang chen" w:date="2016-04-20T16:51:00Z"/>
                <w:szCs w:val="21"/>
              </w:rPr>
            </w:pPr>
            <w:del w:id="2344" w:author="jiefang chen" w:date="2016-04-20T16:51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234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46" w:author="jiefang chen" w:date="2016-04-20T16:51:00Z"/>
                <w:b/>
                <w:szCs w:val="21"/>
              </w:rPr>
            </w:pPr>
            <w:del w:id="234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48" w:author="jiefang chen" w:date="2016-04-20T16:51:00Z"/>
                <w:szCs w:val="21"/>
              </w:rPr>
            </w:pPr>
            <w:del w:id="2349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235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51" w:author="jiefang chen" w:date="2016-04-20T16:51:00Z"/>
                <w:b/>
                <w:szCs w:val="21"/>
              </w:rPr>
            </w:pPr>
            <w:del w:id="235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53" w:author="jiefang chen" w:date="2016-04-20T16:51:00Z"/>
                <w:szCs w:val="21"/>
              </w:rPr>
            </w:pPr>
            <w:del w:id="2354" w:author="jiefang chen" w:date="2016-04-20T16:51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235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56" w:author="jiefang chen" w:date="2016-04-20T16:51:00Z"/>
                <w:b/>
                <w:szCs w:val="21"/>
              </w:rPr>
            </w:pPr>
            <w:del w:id="235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58" w:author="jiefang chen" w:date="2016-04-20T16:51:00Z"/>
                <w:szCs w:val="21"/>
              </w:rPr>
            </w:pPr>
            <w:del w:id="2359" w:author="jiefang chen" w:date="2016-04-20T16:51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2360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61" w:author="jiefang chen" w:date="2016-04-20T16:51:00Z"/>
                <w:b/>
                <w:szCs w:val="21"/>
              </w:rPr>
            </w:pPr>
            <w:del w:id="2362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363" w:author="jiefang chen" w:date="2016-04-20T16:51:00Z"/>
                <w:szCs w:val="21"/>
              </w:rPr>
            </w:pPr>
            <w:del w:id="2364" w:author="jiefang chen" w:date="2016-04-20T16:51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2365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66" w:author="jiefang chen" w:date="2016-04-20T16:51:00Z"/>
                <w:b/>
                <w:szCs w:val="21"/>
              </w:rPr>
            </w:pPr>
            <w:del w:id="2367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2368" w:author="jiefang chen" w:date="2016-04-20T16:51:00Z"/>
                <w:szCs w:val="21"/>
              </w:rPr>
            </w:pPr>
          </w:p>
        </w:tc>
      </w:tr>
      <w:tr w:rsidR="00FF506D" w:rsidDel="003A2153">
        <w:trPr>
          <w:del w:id="2369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2370" w:author="jiefang chen" w:date="2016-04-20T16:51:00Z"/>
                <w:sz w:val="24"/>
              </w:rPr>
            </w:pPr>
            <w:del w:id="2371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237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373" w:author="jiefang chen" w:date="2016-04-20T16:51:00Z"/>
                <w:b/>
                <w:szCs w:val="21"/>
              </w:rPr>
            </w:pPr>
            <w:del w:id="2374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2375" w:author="jiefang chen" w:date="2016-04-20T16:51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376" w:author="jiefang chen" w:date="2016-04-20T16:51:00Z"/>
                      <w:b/>
                      <w:kern w:val="0"/>
                      <w:szCs w:val="21"/>
                    </w:rPr>
                  </w:pPr>
                  <w:del w:id="2377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378" w:author="jiefang chen" w:date="2016-04-20T16:51:00Z"/>
                      <w:b/>
                      <w:kern w:val="0"/>
                      <w:szCs w:val="21"/>
                    </w:rPr>
                  </w:pPr>
                  <w:del w:id="2379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380" w:author="jiefang chen" w:date="2016-04-20T16:51:00Z"/>
                      <w:b/>
                      <w:kern w:val="0"/>
                      <w:szCs w:val="21"/>
                    </w:rPr>
                  </w:pPr>
                  <w:del w:id="2381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382" w:author="jiefang chen" w:date="2016-04-20T16:51:00Z"/>
                      <w:b/>
                      <w:kern w:val="0"/>
                      <w:szCs w:val="21"/>
                    </w:rPr>
                  </w:pPr>
                  <w:del w:id="2383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384" w:author="jiefang chen" w:date="2016-04-20T16:51:00Z"/>
                      <w:b/>
                      <w:kern w:val="0"/>
                      <w:szCs w:val="21"/>
                    </w:rPr>
                  </w:pPr>
                  <w:del w:id="2385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2386" w:author="jiefang chen" w:date="2016-04-20T16:51:00Z"/>
              </w:trPr>
              <w:tc>
                <w:tcPr>
                  <w:tcW w:w="7258" w:type="dxa"/>
                  <w:gridSpan w:val="5"/>
                  <w:shd w:val="clear" w:color="auto" w:fill="FFFFFF"/>
                </w:tcPr>
                <w:p w:rsidR="00FF506D" w:rsidDel="003A2153" w:rsidRDefault="00314E6C">
                  <w:pPr>
                    <w:spacing w:before="60" w:after="60"/>
                    <w:rPr>
                      <w:del w:id="2387" w:author="jiefang chen" w:date="2016-04-20T16:51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238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订单商品列表（</w:delText>
                    </w:r>
                    <w:r w:rsidDel="003A2153">
                      <w:rPr>
                        <w:szCs w:val="21"/>
                      </w:rPr>
                      <w:delText>orderProList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2389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390" w:author="jiefang chen" w:date="2016-04-20T16:51:00Z"/>
                      <w:szCs w:val="21"/>
                    </w:rPr>
                  </w:pPr>
                  <w:del w:id="2391" w:author="jiefang chen" w:date="2016-04-20T16:51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392" w:author="jiefang chen" w:date="2016-04-20T16:51:00Z"/>
                      <w:szCs w:val="21"/>
                    </w:rPr>
                  </w:pPr>
                  <w:del w:id="239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394" w:author="jiefang chen" w:date="2016-04-20T16:51:00Z"/>
                      <w:szCs w:val="21"/>
                    </w:rPr>
                  </w:pPr>
                  <w:del w:id="2395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396" w:author="jiefang chen" w:date="2016-04-20T16:51:00Z"/>
                    </w:rPr>
                  </w:pPr>
                  <w:del w:id="239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39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399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400" w:author="jiefang chen" w:date="2016-04-20T16:51:00Z"/>
                    </w:rPr>
                  </w:pPr>
                  <w:del w:id="2401" w:author="jiefang chen" w:date="2016-04-20T16:51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402" w:author="jiefang chen" w:date="2016-04-20T16:51:00Z"/>
                    </w:rPr>
                  </w:pPr>
                  <w:del w:id="2403" w:author="jiefang chen" w:date="2016-04-20T16:51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04" w:author="jiefang chen" w:date="2016-04-20T16:51:00Z"/>
                      <w:szCs w:val="21"/>
                    </w:rPr>
                  </w:pPr>
                  <w:del w:id="2405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06" w:author="jiefang chen" w:date="2016-04-20T16:51:00Z"/>
                    </w:rPr>
                  </w:pPr>
                  <w:del w:id="240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0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09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10" w:author="jiefang chen" w:date="2016-04-20T16:51:00Z"/>
                      <w:szCs w:val="21"/>
                    </w:rPr>
                  </w:pPr>
                  <w:del w:id="2411" w:author="jiefang chen" w:date="2016-04-20T16:51:00Z">
                    <w:r w:rsidDel="003A2153">
                      <w:rPr>
                        <w:szCs w:val="21"/>
                      </w:rPr>
                      <w:delText>paymentWay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12" w:author="jiefang chen" w:date="2016-04-20T16:51:00Z"/>
                      <w:szCs w:val="21"/>
                    </w:rPr>
                  </w:pPr>
                  <w:del w:id="241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付款方式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14" w:author="jiefang chen" w:date="2016-04-20T16:51:00Z"/>
                      <w:szCs w:val="21"/>
                    </w:rPr>
                  </w:pPr>
                  <w:del w:id="2415" w:author="jiefang chen" w:date="2016-04-20T16:51:00Z">
                    <w:r w:rsidDel="003A2153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16" w:author="jiefang chen" w:date="2016-04-20T16:51:00Z"/>
                    </w:rPr>
                  </w:pPr>
                  <w:del w:id="241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1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19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20" w:author="jiefang chen" w:date="2016-04-20T16:51:00Z"/>
                      <w:szCs w:val="21"/>
                    </w:rPr>
                  </w:pPr>
                  <w:del w:id="2421" w:author="jiefang chen" w:date="2016-04-20T16:51:00Z">
                    <w:r w:rsidDel="003A2153">
                      <w:rPr>
                        <w:szCs w:val="21"/>
                      </w:rPr>
                      <w:delText>buyNum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22" w:author="jiefang chen" w:date="2016-04-20T16:51:00Z"/>
                      <w:szCs w:val="21"/>
                    </w:rPr>
                  </w:pPr>
                  <w:del w:id="242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购买数量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424" w:author="jiefang chen" w:date="2016-04-20T16:51:00Z"/>
                      <w:szCs w:val="21"/>
                    </w:rPr>
                  </w:pPr>
                  <w:del w:id="2425" w:author="jiefang chen" w:date="2016-04-20T16:51:00Z">
                    <w:r w:rsidDel="003A2153">
                      <w:rPr>
                        <w:szCs w:val="21"/>
                      </w:rPr>
                      <w:delText>number(15)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26" w:author="jiefang chen" w:date="2016-04-20T16:51:00Z"/>
                    </w:rPr>
                  </w:pPr>
                  <w:del w:id="242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2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2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30" w:author="jiefang chen" w:date="2016-04-20T16:51:00Z"/>
                      <w:szCs w:val="21"/>
                    </w:rPr>
                  </w:pPr>
                  <w:del w:id="2431" w:author="jiefang chen" w:date="2016-04-20T16:51:00Z">
                    <w:r w:rsidDel="003A2153">
                      <w:rPr>
                        <w:szCs w:val="21"/>
                      </w:rPr>
                      <w:delText>distribMode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32" w:author="jiefang chen" w:date="2016-04-20T16:51:00Z"/>
                      <w:szCs w:val="21"/>
                    </w:rPr>
                  </w:pPr>
                  <w:del w:id="243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配送方式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34" w:author="jiefang chen" w:date="2016-04-20T16:51:00Z"/>
                      <w:szCs w:val="21"/>
                    </w:rPr>
                  </w:pPr>
                  <w:del w:id="2435" w:author="jiefang chen" w:date="2016-04-20T16:51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36" w:author="jiefang chen" w:date="2016-04-20T16:51:00Z"/>
                    </w:rPr>
                  </w:pPr>
                  <w:del w:id="243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3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3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40" w:author="jiefang chen" w:date="2016-04-20T16:51:00Z"/>
                      <w:szCs w:val="21"/>
                    </w:rPr>
                  </w:pPr>
                  <w:del w:id="2441" w:author="jiefang chen" w:date="2016-04-20T16:51:00Z">
                    <w:r w:rsidDel="003A2153">
                      <w:rPr>
                        <w:szCs w:val="21"/>
                      </w:rPr>
                      <w:delText>discountAmount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42" w:author="jiefang chen" w:date="2016-04-20T16:51:00Z"/>
                      <w:szCs w:val="21"/>
                    </w:rPr>
                  </w:pPr>
                  <w:del w:id="244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订单优惠金额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44" w:author="jiefang chen" w:date="2016-04-20T16:51:00Z"/>
                      <w:szCs w:val="21"/>
                    </w:rPr>
                  </w:pPr>
                  <w:del w:id="2445" w:author="jiefang chen" w:date="2016-04-20T16:51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46" w:author="jiefang chen" w:date="2016-04-20T16:51:00Z"/>
                    </w:rPr>
                  </w:pPr>
                  <w:del w:id="244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4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4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50" w:author="jiefang chen" w:date="2016-04-20T16:51:00Z"/>
                      <w:szCs w:val="21"/>
                    </w:rPr>
                  </w:pPr>
                  <w:del w:id="2451" w:author="jiefang chen" w:date="2016-04-20T16:51:00Z">
                    <w:r w:rsidDel="003A2153">
                      <w:rPr>
                        <w:szCs w:val="21"/>
                      </w:rPr>
                      <w:delText>payableAmount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52" w:author="jiefang chen" w:date="2016-04-20T16:51:00Z"/>
                      <w:szCs w:val="21"/>
                    </w:rPr>
                  </w:pPr>
                  <w:del w:id="245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订单应付金额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54" w:author="jiefang chen" w:date="2016-04-20T16:51:00Z"/>
                      <w:szCs w:val="21"/>
                    </w:rPr>
                  </w:pPr>
                  <w:del w:id="2455" w:author="jiefang chen" w:date="2016-04-20T16:51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56" w:author="jiefang chen" w:date="2016-04-20T16:51:00Z"/>
                    </w:rPr>
                  </w:pPr>
                  <w:del w:id="245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5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5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60" w:author="jiefang chen" w:date="2016-04-20T16:51:00Z"/>
                      <w:szCs w:val="21"/>
                    </w:rPr>
                  </w:pPr>
                  <w:del w:id="2461" w:author="jiefang chen" w:date="2016-04-20T16:51:00Z">
                    <w:r w:rsidDel="003A2153">
                      <w:rPr>
                        <w:szCs w:val="21"/>
                      </w:rPr>
                      <w:delText>settlementMethod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62" w:author="jiefang chen" w:date="2016-04-20T16:51:00Z"/>
                      <w:szCs w:val="21"/>
                    </w:rPr>
                  </w:pPr>
                  <w:del w:id="246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结算方式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64" w:author="jiefang chen" w:date="2016-04-20T16:51:00Z"/>
                      <w:szCs w:val="21"/>
                    </w:rPr>
                  </w:pPr>
                  <w:del w:id="2465" w:author="jiefang chen" w:date="2016-04-20T16:51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66" w:author="jiefang chen" w:date="2016-04-20T16:51:00Z"/>
                    </w:rPr>
                  </w:pPr>
                  <w:del w:id="246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6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6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70" w:author="jiefang chen" w:date="2016-04-20T16:51:00Z"/>
                      <w:szCs w:val="21"/>
                    </w:rPr>
                  </w:pPr>
                  <w:del w:id="2471" w:author="jiefang chen" w:date="2016-04-20T16:51:00Z">
                    <w:r w:rsidDel="003A2153">
                      <w:rPr>
                        <w:szCs w:val="21"/>
                      </w:rPr>
                      <w:delText>placeOrderRemark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72" w:author="jiefang chen" w:date="2016-04-20T16:51:00Z"/>
                      <w:szCs w:val="21"/>
                    </w:rPr>
                  </w:pPr>
                  <w:del w:id="247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下单留言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74" w:author="jiefang chen" w:date="2016-04-20T16:51:00Z"/>
                      <w:szCs w:val="21"/>
                    </w:rPr>
                  </w:pPr>
                  <w:del w:id="2475" w:author="jiefang chen" w:date="2016-04-20T16:51:00Z">
                    <w:r w:rsidDel="003A2153">
                      <w:rPr>
                        <w:szCs w:val="21"/>
                      </w:rPr>
                      <w:delText>varchar(2000)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76" w:author="jiefang chen" w:date="2016-04-20T16:51:00Z"/>
                    </w:rPr>
                  </w:pPr>
                  <w:del w:id="247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7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7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80" w:author="jiefang chen" w:date="2016-04-20T16:51:00Z"/>
                      <w:szCs w:val="21"/>
                    </w:rPr>
                  </w:pPr>
                  <w:del w:id="2481" w:author="jiefang chen" w:date="2016-04-20T16:51:00Z">
                    <w:r w:rsidDel="003A2153">
                      <w:rPr>
                        <w:szCs w:val="21"/>
                      </w:rPr>
                      <w:delText>tradFee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82" w:author="jiefang chen" w:date="2016-04-20T16:51:00Z"/>
                      <w:szCs w:val="21"/>
                    </w:rPr>
                  </w:pPr>
                  <w:del w:id="248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订单运费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84" w:author="jiefang chen" w:date="2016-04-20T16:51:00Z"/>
                      <w:szCs w:val="21"/>
                    </w:rPr>
                  </w:pPr>
                  <w:del w:id="2485" w:author="jiefang chen" w:date="2016-04-20T16:51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86" w:author="jiefang chen" w:date="2016-04-20T16:51:00Z"/>
                    </w:rPr>
                  </w:pPr>
                  <w:del w:id="248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488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489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90" w:author="jiefang chen" w:date="2016-04-20T16:51:00Z"/>
                      <w:szCs w:val="21"/>
                    </w:rPr>
                  </w:pPr>
                  <w:del w:id="2491" w:author="jiefang chen" w:date="2016-04-20T16:51:00Z">
                    <w:r w:rsidDel="003A2153">
                      <w:rPr>
                        <w:szCs w:val="21"/>
                      </w:rPr>
                      <w:delText>arrivalTime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92" w:author="jiefang chen" w:date="2016-04-20T16:51:00Z"/>
                      <w:szCs w:val="21"/>
                    </w:rPr>
                  </w:pPr>
                  <w:del w:id="249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到货时间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94" w:author="jiefang chen" w:date="2016-04-20T16:51:00Z"/>
                      <w:szCs w:val="21"/>
                    </w:rPr>
                  </w:pPr>
                  <w:del w:id="2495" w:author="jiefang chen" w:date="2016-04-20T16:51:00Z">
                    <w:r w:rsidDel="003A2153">
                      <w:rPr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496" w:author="jiefang chen" w:date="2016-04-20T16:51:00Z"/>
                    </w:rPr>
                  </w:pPr>
                  <w:del w:id="2497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498" w:author="jiefang chen" w:date="2016-04-20T16:51:00Z"/>
                      <w:szCs w:val="21"/>
                    </w:rPr>
                  </w:pPr>
                  <w:del w:id="249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配送要求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250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01" w:author="jiefang chen" w:date="2016-04-20T16:51:00Z"/>
                    </w:rPr>
                  </w:pPr>
                  <w:del w:id="2502" w:author="jiefang chen" w:date="2016-04-20T16:51:00Z">
                    <w:r w:rsidDel="003A2153">
                      <w:delText>country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03" w:author="jiefang chen" w:date="2016-04-20T16:51:00Z"/>
                    </w:rPr>
                  </w:pPr>
                  <w:del w:id="2504" w:author="jiefang chen" w:date="2016-04-20T16:51:00Z">
                    <w:r w:rsidDel="003A2153">
                      <w:rPr>
                        <w:rFonts w:hint="eastAsia"/>
                      </w:rPr>
                      <w:delText>国家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05" w:author="jiefang chen" w:date="2016-04-20T16:51:00Z"/>
                      <w:szCs w:val="21"/>
                    </w:rPr>
                  </w:pPr>
                  <w:del w:id="250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07" w:author="jiefang chen" w:date="2016-04-20T16:51:00Z"/>
                    </w:rPr>
                  </w:pPr>
                  <w:del w:id="250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0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1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11" w:author="jiefang chen" w:date="2016-04-20T16:51:00Z"/>
                    </w:rPr>
                  </w:pPr>
                  <w:del w:id="2512" w:author="jiefang chen" w:date="2016-04-20T16:51:00Z">
                    <w:r w:rsidDel="003A2153">
                      <w:delText>province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13" w:author="jiefang chen" w:date="2016-04-20T16:51:00Z"/>
                    </w:rPr>
                  </w:pPr>
                  <w:del w:id="2514" w:author="jiefang chen" w:date="2016-04-20T16:51:00Z">
                    <w:r w:rsidDel="003A2153">
                      <w:rPr>
                        <w:rFonts w:hint="eastAsia"/>
                      </w:rPr>
                      <w:delText>省份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515" w:author="jiefang chen" w:date="2016-04-20T16:51:00Z"/>
                    </w:rPr>
                  </w:pPr>
                  <w:del w:id="251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17" w:author="jiefang chen" w:date="2016-04-20T16:51:00Z"/>
                    </w:rPr>
                  </w:pPr>
                  <w:del w:id="251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1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2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21" w:author="jiefang chen" w:date="2016-04-20T16:51:00Z"/>
                    </w:rPr>
                  </w:pPr>
                  <w:del w:id="2522" w:author="jiefang chen" w:date="2016-04-20T16:51:00Z">
                    <w:r w:rsidDel="003A2153">
                      <w:delText>city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23" w:author="jiefang chen" w:date="2016-04-20T16:51:00Z"/>
                    </w:rPr>
                  </w:pPr>
                  <w:del w:id="2524" w:author="jiefang chen" w:date="2016-04-20T16:51:00Z">
                    <w:r w:rsidDel="003A2153">
                      <w:rPr>
                        <w:rFonts w:hint="eastAsia"/>
                      </w:rPr>
                      <w:delText>城市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525" w:author="jiefang chen" w:date="2016-04-20T16:51:00Z"/>
                    </w:rPr>
                  </w:pPr>
                  <w:del w:id="252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27" w:author="jiefang chen" w:date="2016-04-20T16:51:00Z"/>
                    </w:rPr>
                  </w:pPr>
                  <w:del w:id="252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2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3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31" w:author="jiefang chen" w:date="2016-04-20T16:51:00Z"/>
                    </w:rPr>
                  </w:pPr>
                  <w:del w:id="2532" w:author="jiefang chen" w:date="2016-04-20T16:51:00Z">
                    <w:r w:rsidDel="003A2153">
                      <w:delText>county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33" w:author="jiefang chen" w:date="2016-04-20T16:51:00Z"/>
                    </w:rPr>
                  </w:pPr>
                  <w:del w:id="2534" w:author="jiefang chen" w:date="2016-04-20T16:51:00Z">
                    <w:r w:rsidDel="003A2153">
                      <w:rPr>
                        <w:rFonts w:hint="eastAsia"/>
                      </w:rPr>
                      <w:delText>区县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535" w:author="jiefang chen" w:date="2016-04-20T16:51:00Z"/>
                    </w:rPr>
                  </w:pPr>
                  <w:del w:id="253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37" w:author="jiefang chen" w:date="2016-04-20T16:51:00Z"/>
                    </w:rPr>
                  </w:pPr>
                  <w:del w:id="253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3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4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41" w:author="jiefang chen" w:date="2016-04-20T16:51:00Z"/>
                    </w:rPr>
                  </w:pPr>
                  <w:del w:id="2542" w:author="jiefang chen" w:date="2016-04-20T16:51:00Z">
                    <w:r w:rsidDel="003A2153">
                      <w:delText>detailAddr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43" w:author="jiefang chen" w:date="2016-04-20T16:51:00Z"/>
                    </w:rPr>
                  </w:pPr>
                  <w:del w:id="2544" w:author="jiefang chen" w:date="2016-04-20T16:51:00Z">
                    <w:r w:rsidDel="003A2153">
                      <w:rPr>
                        <w:rFonts w:hint="eastAsia"/>
                      </w:rPr>
                      <w:delText>详细地址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45" w:author="jiefang chen" w:date="2016-04-20T16:51:00Z"/>
                      <w:szCs w:val="21"/>
                    </w:rPr>
                  </w:pPr>
                  <w:del w:id="2546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47" w:author="jiefang chen" w:date="2016-04-20T16:51:00Z"/>
                    </w:rPr>
                  </w:pPr>
                  <w:del w:id="254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4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5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51" w:author="jiefang chen" w:date="2016-04-20T16:51:00Z"/>
                    </w:rPr>
                  </w:pPr>
                  <w:del w:id="2552" w:author="jiefang chen" w:date="2016-04-20T16:51:00Z">
                    <w:r w:rsidDel="003A2153">
                      <w:delText>proName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53" w:author="jiefang chen" w:date="2016-04-20T16:51:00Z"/>
                    </w:rPr>
                  </w:pPr>
                  <w:del w:id="2554" w:author="jiefang chen" w:date="2016-04-20T16:51:00Z">
                    <w:r w:rsidDel="003A2153">
                      <w:rPr>
                        <w:rFonts w:hint="eastAsia"/>
                      </w:rPr>
                      <w:delText>企业名称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55" w:author="jiefang chen" w:date="2016-04-20T16:51:00Z"/>
                      <w:szCs w:val="21"/>
                    </w:rPr>
                  </w:pPr>
                  <w:del w:id="2556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57" w:author="jiefang chen" w:date="2016-04-20T16:51:00Z"/>
                    </w:rPr>
                  </w:pPr>
                  <w:del w:id="255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5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6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61" w:author="jiefang chen" w:date="2016-04-20T16:51:00Z"/>
                    </w:rPr>
                  </w:pPr>
                  <w:del w:id="2562" w:author="jiefang chen" w:date="2016-04-20T16:51:00Z">
                    <w:r w:rsidDel="003A2153">
                      <w:delText>contactName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63" w:author="jiefang chen" w:date="2016-04-20T16:51:00Z"/>
                    </w:rPr>
                  </w:pPr>
                  <w:del w:id="2564" w:author="jiefang chen" w:date="2016-04-20T16:51:00Z">
                    <w:r w:rsidDel="003A2153">
                      <w:rPr>
                        <w:rFonts w:hint="eastAsia"/>
                      </w:rPr>
                      <w:delText>联系人姓名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65" w:author="jiefang chen" w:date="2016-04-20T16:51:00Z"/>
                      <w:szCs w:val="21"/>
                    </w:rPr>
                  </w:pPr>
                  <w:del w:id="256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67" w:author="jiefang chen" w:date="2016-04-20T16:51:00Z"/>
                    </w:rPr>
                  </w:pPr>
                  <w:del w:id="256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6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7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71" w:author="jiefang chen" w:date="2016-04-20T16:51:00Z"/>
                    </w:rPr>
                  </w:pPr>
                  <w:del w:id="2572" w:author="jiefang chen" w:date="2016-04-20T16:51:00Z">
                    <w:r w:rsidDel="003A2153">
                      <w:delText>contactTel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73" w:author="jiefang chen" w:date="2016-04-20T16:51:00Z"/>
                    </w:rPr>
                  </w:pPr>
                  <w:del w:id="2574" w:author="jiefang chen" w:date="2016-04-20T16:51:00Z">
                    <w:r w:rsidDel="003A2153">
                      <w:rPr>
                        <w:rFonts w:hint="eastAsia"/>
                      </w:rPr>
                      <w:delText>联系人电话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75" w:author="jiefang chen" w:date="2016-04-20T16:51:00Z"/>
                      <w:szCs w:val="21"/>
                    </w:rPr>
                  </w:pPr>
                  <w:del w:id="2576" w:author="jiefang chen" w:date="2016-04-20T16:51:00Z">
                    <w:r w:rsidDel="003A2153">
                      <w:rPr>
                        <w:szCs w:val="21"/>
                      </w:rPr>
                      <w:delText>varchar(11)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77" w:author="jiefang chen" w:date="2016-04-20T16:51:00Z"/>
                    </w:rPr>
                  </w:pPr>
                  <w:del w:id="257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7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8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81" w:author="jiefang chen" w:date="2016-04-20T16:51:00Z"/>
                    </w:rPr>
                  </w:pPr>
                  <w:del w:id="2582" w:author="jiefang chen" w:date="2016-04-20T16:51:00Z">
                    <w:r w:rsidDel="003A2153">
                      <w:delText>invoiceInfoId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83" w:author="jiefang chen" w:date="2016-04-20T16:51:00Z"/>
                    </w:rPr>
                  </w:pPr>
                  <w:del w:id="2584" w:author="jiefang chen" w:date="2016-04-20T16:51:00Z">
                    <w:r w:rsidDel="003A2153">
                      <w:delText xml:space="preserve"> </w:delText>
                    </w:r>
                    <w:r w:rsidDel="003A2153">
                      <w:rPr>
                        <w:rFonts w:hint="eastAsia"/>
                      </w:rPr>
                      <w:delText>发票信息</w:delText>
                    </w:r>
                    <w:r w:rsidDel="003A2153">
                      <w:delText>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85" w:author="jiefang chen" w:date="2016-04-20T16:51:00Z"/>
                      <w:szCs w:val="21"/>
                    </w:rPr>
                  </w:pPr>
                  <w:del w:id="258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87" w:author="jiefang chen" w:date="2016-04-20T16:51:00Z"/>
                    </w:rPr>
                  </w:pPr>
                  <w:del w:id="258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8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59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591" w:author="jiefang chen" w:date="2016-04-20T16:51:00Z"/>
                    </w:rPr>
                  </w:pPr>
                  <w:del w:id="2592" w:author="jiefang chen" w:date="2016-04-20T16:51:00Z">
                    <w:r w:rsidDel="003A2153">
                      <w:delText>entName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593" w:author="jiefang chen" w:date="2016-04-20T16:51:00Z"/>
                    </w:rPr>
                  </w:pPr>
                  <w:del w:id="2594" w:author="jiefang chen" w:date="2016-04-20T16:51:00Z">
                    <w:r w:rsidDel="003A2153">
                      <w:rPr>
                        <w:rFonts w:hint="eastAsia"/>
                      </w:rPr>
                      <w:delText>单位名称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595" w:author="jiefang chen" w:date="2016-04-20T16:51:00Z"/>
                      <w:szCs w:val="21"/>
                    </w:rPr>
                  </w:pPr>
                  <w:del w:id="2596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597" w:author="jiefang chen" w:date="2016-04-20T16:51:00Z"/>
                    </w:rPr>
                  </w:pPr>
                  <w:del w:id="259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59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0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01" w:author="jiefang chen" w:date="2016-04-20T16:51:00Z"/>
                    </w:rPr>
                  </w:pPr>
                  <w:del w:id="2602" w:author="jiefang chen" w:date="2016-04-20T16:51:00Z">
                    <w:r w:rsidDel="003A2153">
                      <w:delText>taxpayerIdentifyCode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03" w:author="jiefang chen" w:date="2016-04-20T16:51:00Z"/>
                    </w:rPr>
                  </w:pPr>
                  <w:del w:id="2604" w:author="jiefang chen" w:date="2016-04-20T16:51:00Z">
                    <w:r w:rsidDel="003A2153">
                      <w:rPr>
                        <w:rFonts w:hint="eastAsia"/>
                      </w:rPr>
                      <w:delText>纳税人识别码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05" w:author="jiefang chen" w:date="2016-04-20T16:51:00Z"/>
                      <w:szCs w:val="21"/>
                    </w:rPr>
                  </w:pPr>
                  <w:del w:id="260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07" w:author="jiefang chen" w:date="2016-04-20T16:51:00Z"/>
                    </w:rPr>
                  </w:pPr>
                  <w:del w:id="260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0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1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11" w:author="jiefang chen" w:date="2016-04-20T16:51:00Z"/>
                    </w:rPr>
                  </w:pPr>
                  <w:del w:id="2612" w:author="jiefang chen" w:date="2016-04-20T16:51:00Z">
                    <w:r w:rsidDel="003A2153">
                      <w:delText>registerAddr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13" w:author="jiefang chen" w:date="2016-04-20T16:51:00Z"/>
                    </w:rPr>
                  </w:pPr>
                  <w:del w:id="2614" w:author="jiefang chen" w:date="2016-04-20T16:51:00Z">
                    <w:r w:rsidDel="003A2153">
                      <w:rPr>
                        <w:rFonts w:hint="eastAsia"/>
                      </w:rPr>
                      <w:delText>注册地址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15" w:author="jiefang chen" w:date="2016-04-20T16:51:00Z"/>
                      <w:szCs w:val="21"/>
                    </w:rPr>
                  </w:pPr>
                  <w:del w:id="2616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17" w:author="jiefang chen" w:date="2016-04-20T16:51:00Z"/>
                    </w:rPr>
                  </w:pPr>
                  <w:del w:id="261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1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2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21" w:author="jiefang chen" w:date="2016-04-20T16:51:00Z"/>
                    </w:rPr>
                  </w:pPr>
                  <w:del w:id="2622" w:author="jiefang chen" w:date="2016-04-20T16:51:00Z">
                    <w:r w:rsidDel="003A2153">
                      <w:delText>depositBank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23" w:author="jiefang chen" w:date="2016-04-20T16:51:00Z"/>
                    </w:rPr>
                  </w:pPr>
                  <w:del w:id="2624" w:author="jiefang chen" w:date="2016-04-20T16:51:00Z">
                    <w:r w:rsidDel="003A2153">
                      <w:rPr>
                        <w:rFonts w:hint="eastAsia"/>
                      </w:rPr>
                      <w:delText>开户银行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25" w:author="jiefang chen" w:date="2016-04-20T16:51:00Z"/>
                      <w:szCs w:val="21"/>
                    </w:rPr>
                  </w:pPr>
                  <w:del w:id="2626" w:author="jiefang chen" w:date="2016-04-20T16:51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27" w:author="jiefang chen" w:date="2016-04-20T16:51:00Z"/>
                    </w:rPr>
                  </w:pPr>
                  <w:del w:id="262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2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3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31" w:author="jiefang chen" w:date="2016-04-20T16:51:00Z"/>
                    </w:rPr>
                  </w:pPr>
                  <w:del w:id="2632" w:author="jiefang chen" w:date="2016-04-20T16:51:00Z">
                    <w:r w:rsidDel="003A2153">
                      <w:delText>bankAccount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33" w:author="jiefang chen" w:date="2016-04-20T16:51:00Z"/>
                    </w:rPr>
                  </w:pPr>
                  <w:del w:id="2634" w:author="jiefang chen" w:date="2016-04-20T16:51:00Z">
                    <w:r w:rsidDel="003A2153">
                      <w:rPr>
                        <w:rFonts w:hint="eastAsia"/>
                      </w:rPr>
                      <w:delText>银行账户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35" w:author="jiefang chen" w:date="2016-04-20T16:51:00Z"/>
                      <w:szCs w:val="21"/>
                    </w:rPr>
                  </w:pPr>
                  <w:del w:id="2636" w:author="jiefang chen" w:date="2016-04-20T16:51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37" w:author="jiefang chen" w:date="2016-04-20T16:51:00Z"/>
                    </w:rPr>
                  </w:pPr>
                  <w:del w:id="263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3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4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41" w:author="jiefang chen" w:date="2016-04-20T16:51:00Z"/>
                    </w:rPr>
                  </w:pPr>
                  <w:del w:id="2642" w:author="jiefang chen" w:date="2016-04-20T16:51:00Z">
                    <w:r w:rsidDel="003A2153">
                      <w:delText>registerTel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43" w:author="jiefang chen" w:date="2016-04-20T16:51:00Z"/>
                    </w:rPr>
                  </w:pPr>
                  <w:del w:id="2644" w:author="jiefang chen" w:date="2016-04-20T16:51:00Z">
                    <w:r w:rsidDel="003A2153">
                      <w:rPr>
                        <w:rFonts w:hint="eastAsia"/>
                      </w:rPr>
                      <w:delText>注册电话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45" w:author="jiefang chen" w:date="2016-04-20T16:51:00Z"/>
                      <w:szCs w:val="21"/>
                    </w:rPr>
                  </w:pPr>
                  <w:del w:id="2646" w:author="jiefang chen" w:date="2016-04-20T16:51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47" w:author="jiefang chen" w:date="2016-04-20T16:51:00Z"/>
                    </w:rPr>
                  </w:pPr>
                  <w:del w:id="264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4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5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2651" w:author="jiefang chen" w:date="2016-04-20T16:51:00Z"/>
                    </w:rPr>
                  </w:pPr>
                  <w:del w:id="2652" w:author="jiefang chen" w:date="2016-04-20T16:51:00Z">
                    <w:r w:rsidDel="003A2153">
                      <w:delText>zipCode</w:delText>
                    </w:r>
                  </w:del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rPr>
                      <w:del w:id="2653" w:author="jiefang chen" w:date="2016-04-20T16:51:00Z"/>
                    </w:rPr>
                  </w:pPr>
                  <w:del w:id="2654" w:author="jiefang chen" w:date="2016-04-20T16:51:00Z">
                    <w:r w:rsidDel="003A2153">
                      <w:rPr>
                        <w:rFonts w:hint="eastAsia"/>
                      </w:rPr>
                      <w:delText>邮编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655" w:author="jiefang chen" w:date="2016-04-20T16:51:00Z"/>
                      <w:szCs w:val="21"/>
                    </w:rPr>
                  </w:pPr>
                  <w:del w:id="2656" w:author="jiefang chen" w:date="2016-04-20T16:51:00Z">
                    <w:r w:rsidDel="003A2153">
                      <w:rPr>
                        <w:szCs w:val="21"/>
                      </w:rPr>
                      <w:delText>varchar(6)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657" w:author="jiefang chen" w:date="2016-04-20T16:51:00Z"/>
                    </w:rPr>
                  </w:pPr>
                  <w:del w:id="2658" w:author="jiefang chen" w:date="2016-04-20T16:51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59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660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rPr>
                      <w:del w:id="2661" w:author="jiefang chen" w:date="2016-04-20T16:51:00Z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3A2153" w:rsidRDefault="00FF506D">
                  <w:pPr>
                    <w:rPr>
                      <w:del w:id="2662" w:author="jiefang chen" w:date="2016-04-20T16:51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63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2664" w:author="jiefang chen" w:date="2016-04-20T16:51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665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2666" w:author="jiefang chen" w:date="2016-04-20T16:51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2667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668" w:author="jiefang chen" w:date="2016-04-20T16:51:00Z"/>
                <w:b/>
                <w:kern w:val="0"/>
                <w:szCs w:val="21"/>
              </w:rPr>
            </w:pPr>
            <w:del w:id="2669" w:author="jiefang chen" w:date="2016-04-20T16:51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2670" w:author="jiefang chen" w:date="2016-04-20T16:51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671" w:author="jiefang chen" w:date="2016-04-20T16:51:00Z"/>
                      <w:b/>
                      <w:kern w:val="0"/>
                      <w:szCs w:val="21"/>
                    </w:rPr>
                  </w:pPr>
                  <w:del w:id="2672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673" w:author="jiefang chen" w:date="2016-04-20T16:51:00Z"/>
                      <w:b/>
                      <w:kern w:val="0"/>
                      <w:szCs w:val="21"/>
                    </w:rPr>
                  </w:pPr>
                  <w:del w:id="2674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675" w:author="jiefang chen" w:date="2016-04-20T16:51:00Z"/>
                      <w:b/>
                      <w:kern w:val="0"/>
                      <w:szCs w:val="21"/>
                    </w:rPr>
                  </w:pPr>
                  <w:del w:id="2676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677" w:author="jiefang chen" w:date="2016-04-20T16:51:00Z"/>
                      <w:b/>
                      <w:kern w:val="0"/>
                      <w:szCs w:val="21"/>
                    </w:rPr>
                  </w:pPr>
                  <w:del w:id="2678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679" w:author="jiefang chen" w:date="2016-04-20T16:51:00Z"/>
                      <w:b/>
                      <w:kern w:val="0"/>
                      <w:szCs w:val="21"/>
                    </w:rPr>
                  </w:pPr>
                  <w:del w:id="2680" w:author="jiefang chen" w:date="2016-04-20T16:51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2681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82" w:author="jiefang chen" w:date="2016-04-20T16:51:00Z"/>
                      <w:szCs w:val="21"/>
                    </w:rPr>
                  </w:pPr>
                  <w:del w:id="2683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84" w:author="jiefang chen" w:date="2016-04-20T16:51:00Z"/>
                      <w:szCs w:val="21"/>
                    </w:rPr>
                  </w:pPr>
                  <w:del w:id="2685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86" w:author="jiefang chen" w:date="2016-04-20T16:51:00Z"/>
                      <w:szCs w:val="21"/>
                    </w:rPr>
                  </w:pPr>
                  <w:del w:id="2687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688" w:author="jiefang chen" w:date="2016-04-20T16:51:00Z"/>
                      <w:szCs w:val="21"/>
                    </w:rPr>
                  </w:pPr>
                  <w:del w:id="2689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690" w:author="jiefang chen" w:date="2016-04-20T16:51:00Z"/>
                      <w:szCs w:val="21"/>
                    </w:rPr>
                  </w:pPr>
                  <w:del w:id="2691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2692" w:author="jiefang chen" w:date="2016-04-20T16:51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93" w:author="jiefang chen" w:date="2016-04-20T16:51:00Z"/>
                      <w:szCs w:val="21"/>
                    </w:rPr>
                  </w:pPr>
                  <w:del w:id="2694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95" w:author="jiefang chen" w:date="2016-04-20T16:51:00Z"/>
                      <w:szCs w:val="21"/>
                    </w:rPr>
                  </w:pPr>
                  <w:del w:id="2696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697" w:author="jiefang chen" w:date="2016-04-20T16:51:00Z"/>
                      <w:szCs w:val="21"/>
                    </w:rPr>
                  </w:pPr>
                  <w:del w:id="2698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699" w:author="jiefang chen" w:date="2016-04-20T16:51:00Z"/>
                      <w:szCs w:val="21"/>
                    </w:rPr>
                  </w:pPr>
                  <w:del w:id="2700" w:author="jiefang chen" w:date="2016-04-20T16:51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1" w:author="jiefang chen" w:date="2016-04-20T16:51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702" w:author="jiefang chen" w:date="2016-04-20T16:51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3" w:author="jiefang chen" w:date="2016-04-20T16:51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4" w:author="jiefang chen" w:date="2016-04-20T16:51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5" w:author="jiefang chen" w:date="2016-04-20T16:51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6" w:author="jiefang chen" w:date="2016-04-20T16:51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707" w:author="jiefang chen" w:date="2016-04-20T16:51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2708" w:author="jiefang chen" w:date="2016-04-20T16:51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2709" w:author="jiefang chen" w:date="2016-04-20T16:51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2710" w:author="jiefang chen" w:date="2016-04-20T16:51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2711" w:author="jiefang chen" w:date="2016-04-20T16:51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2712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713" w:author="jiefang chen" w:date="2016-04-20T16:51:00Z"/>
                <w:b/>
                <w:szCs w:val="21"/>
              </w:rPr>
            </w:pPr>
            <w:del w:id="2714" w:author="jiefang chen" w:date="2016-04-20T16:51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2715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2716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2717" w:author="jiefang chen" w:date="2016-04-20T16:51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2718" w:author="jiefang chen" w:date="2016-04-20T16:51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719" w:author="jiefang chen" w:date="2016-04-20T16:51:00Z"/>
                <w:b/>
                <w:szCs w:val="21"/>
              </w:rPr>
            </w:pPr>
            <w:del w:id="2720" w:author="jiefang chen" w:date="2016-04-20T16:51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2721" w:author="jiefang chen" w:date="2016-04-20T16:51:00Z"/>
                <w:rFonts w:ascii="微软雅黑" w:eastAsia="微软雅黑" w:hAnsi="微软雅黑"/>
                <w:b/>
                <w:sz w:val="18"/>
                <w:szCs w:val="18"/>
              </w:rPr>
            </w:pPr>
            <w:del w:id="2722" w:author="jiefang chen" w:date="2016-04-20T16:51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2723" w:author="jiefang chen" w:date="2016-04-20T16:51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rPr>
          <w:del w:id="2724" w:author="jiefang chen" w:date="2016-04-20T16:51:00Z"/>
        </w:rPr>
      </w:pPr>
    </w:p>
    <w:p w:rsidR="00FF506D" w:rsidDel="003A2153" w:rsidRDefault="00314E6C">
      <w:pPr>
        <w:pStyle w:val="3"/>
        <w:rPr>
          <w:del w:id="2725" w:author="jiefang chen" w:date="2016-04-20T16:52:00Z"/>
        </w:rPr>
      </w:pPr>
      <w:del w:id="2726" w:author="jiefang chen" w:date="2016-04-20T16:52:00Z">
        <w:r w:rsidDel="003A2153">
          <w:rPr>
            <w:rFonts w:hint="eastAsia"/>
          </w:rPr>
          <w:delText>行业</w:delText>
        </w:r>
        <w:r w:rsidDel="003A2153">
          <w:delText>资讯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272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28" w:author="jiefang chen" w:date="2016-04-20T16:52:00Z"/>
                <w:b/>
                <w:szCs w:val="21"/>
              </w:rPr>
            </w:pPr>
            <w:del w:id="272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30" w:author="jiefang chen" w:date="2016-04-20T16:52:00Z"/>
                <w:szCs w:val="21"/>
              </w:rPr>
            </w:pPr>
            <w:del w:id="2731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行业</w:delText>
              </w:r>
              <w:r w:rsidDel="003A2153">
                <w:rPr>
                  <w:kern w:val="0"/>
                  <w:szCs w:val="20"/>
                </w:rPr>
                <w:delText>资讯</w:delText>
              </w:r>
            </w:del>
          </w:p>
        </w:tc>
      </w:tr>
      <w:tr w:rsidR="00FF506D" w:rsidDel="003A2153">
        <w:trPr>
          <w:del w:id="273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33" w:author="jiefang chen" w:date="2016-04-20T16:52:00Z"/>
                <w:b/>
                <w:szCs w:val="21"/>
              </w:rPr>
            </w:pPr>
            <w:del w:id="273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35" w:author="jiefang chen" w:date="2016-04-20T16:52:00Z"/>
                <w:szCs w:val="21"/>
              </w:rPr>
            </w:pPr>
            <w:del w:id="2736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行业</w:delText>
              </w:r>
              <w:r w:rsidDel="003A2153">
                <w:rPr>
                  <w:kern w:val="0"/>
                  <w:szCs w:val="20"/>
                </w:rPr>
                <w:delText>资讯</w:delText>
              </w:r>
            </w:del>
          </w:p>
        </w:tc>
      </w:tr>
      <w:tr w:rsidR="00FF506D" w:rsidDel="003A2153">
        <w:trPr>
          <w:del w:id="273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38" w:author="jiefang chen" w:date="2016-04-20T16:52:00Z"/>
                <w:b/>
                <w:szCs w:val="21"/>
              </w:rPr>
            </w:pPr>
            <w:del w:id="273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40" w:author="jiefang chen" w:date="2016-04-20T16:52:00Z"/>
                <w:szCs w:val="21"/>
              </w:rPr>
            </w:pPr>
            <w:ins w:id="2741" w:author="huangqiang" w:date="2016-04-07T14:00:00Z">
              <w:del w:id="2742" w:author="jiefang chen" w:date="2016-04-20T16:52:00Z">
                <w:r w:rsidDel="003A2153">
                  <w:rPr>
                    <w:szCs w:val="21"/>
                    <w:rPrChange w:id="2743" w:author="huangqiang" w:date="2016-04-07T14:00:00Z">
                      <w:rPr/>
                    </w:rPrChange>
                  </w:rPr>
                  <w:delText xml:space="preserve">/oprt/rest/appService/suppInfo </w:delText>
                </w:r>
              </w:del>
            </w:ins>
          </w:p>
        </w:tc>
      </w:tr>
      <w:tr w:rsidR="00FF506D" w:rsidDel="003A2153">
        <w:trPr>
          <w:del w:id="274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45" w:author="jiefang chen" w:date="2016-04-20T16:52:00Z"/>
                <w:b/>
                <w:szCs w:val="21"/>
              </w:rPr>
            </w:pPr>
            <w:del w:id="274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47" w:author="jiefang chen" w:date="2016-04-20T16:52:00Z"/>
                <w:szCs w:val="21"/>
              </w:rPr>
            </w:pPr>
            <w:ins w:id="2748" w:author="huangqiang" w:date="2016-04-07T14:01:00Z">
              <w:del w:id="2749" w:author="jiefang chen" w:date="2016-04-20T16:52:00Z">
                <w:r w:rsidDel="003A2153">
                  <w:rPr>
                    <w:rFonts w:hint="eastAsia"/>
                    <w:szCs w:val="21"/>
                  </w:rPr>
                  <w:delText>suppInfo</w:delText>
                </w:r>
              </w:del>
            </w:ins>
            <w:del w:id="2750" w:author="jiefang chen" w:date="2016-04-20T16:52:00Z">
              <w:r w:rsidDel="003A2153">
                <w:rPr>
                  <w:kern w:val="0"/>
                  <w:szCs w:val="20"/>
                </w:rPr>
                <w:delText>SUPP_INFO</w:delText>
              </w:r>
            </w:del>
          </w:p>
        </w:tc>
      </w:tr>
      <w:tr w:rsidR="00FF506D" w:rsidDel="003A2153">
        <w:trPr>
          <w:del w:id="275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52" w:author="jiefang chen" w:date="2016-04-20T16:52:00Z"/>
                <w:b/>
                <w:szCs w:val="21"/>
              </w:rPr>
            </w:pPr>
            <w:del w:id="275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54" w:author="jiefang chen" w:date="2016-04-20T16:52:00Z"/>
                <w:szCs w:val="21"/>
              </w:rPr>
            </w:pPr>
            <w:del w:id="2755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  <w:ins w:id="2756" w:author="huangqiang" w:date="2016-04-07T14:01:00Z">
              <w:del w:id="2757" w:author="jiefang chen" w:date="2016-04-20T16:52:00Z">
                <w:r w:rsidDel="003A2153">
                  <w:rPr>
                    <w:rFonts w:hint="eastAsia"/>
                    <w:szCs w:val="21"/>
                  </w:rPr>
                  <w:delText>rest</w:delText>
                </w:r>
                <w:r w:rsidDel="003A2153">
                  <w:rPr>
                    <w:rFonts w:hint="eastAsia"/>
                    <w:szCs w:val="21"/>
                  </w:rPr>
                  <w:delText>服务</w:delText>
                </w:r>
              </w:del>
            </w:ins>
          </w:p>
        </w:tc>
      </w:tr>
      <w:tr w:rsidR="00FF506D" w:rsidDel="003A2153">
        <w:trPr>
          <w:del w:id="275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59" w:author="jiefang chen" w:date="2016-04-20T16:52:00Z"/>
                <w:b/>
                <w:szCs w:val="21"/>
              </w:rPr>
            </w:pPr>
            <w:del w:id="276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61" w:author="jiefang chen" w:date="2016-04-20T16:52:00Z"/>
                <w:szCs w:val="21"/>
              </w:rPr>
            </w:pPr>
            <w:del w:id="2762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276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64" w:author="jiefang chen" w:date="2016-04-20T16:52:00Z"/>
                <w:b/>
                <w:szCs w:val="21"/>
              </w:rPr>
            </w:pPr>
            <w:del w:id="276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66" w:author="jiefang chen" w:date="2016-04-20T16:52:00Z"/>
                <w:szCs w:val="21"/>
              </w:rPr>
            </w:pPr>
            <w:del w:id="2767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276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69" w:author="jiefang chen" w:date="2016-04-20T16:52:00Z"/>
                <w:b/>
                <w:szCs w:val="21"/>
              </w:rPr>
            </w:pPr>
            <w:del w:id="277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71" w:author="jiefang chen" w:date="2016-04-20T16:52:00Z"/>
                <w:szCs w:val="21"/>
              </w:rPr>
            </w:pPr>
            <w:del w:id="2772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277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74" w:author="jiefang chen" w:date="2016-04-20T16:52:00Z"/>
                <w:b/>
                <w:szCs w:val="21"/>
              </w:rPr>
            </w:pPr>
            <w:del w:id="277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776" w:author="jiefang chen" w:date="2016-04-20T16:52:00Z"/>
                <w:szCs w:val="21"/>
              </w:rPr>
            </w:pPr>
            <w:del w:id="2777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277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79" w:author="jiefang chen" w:date="2016-04-20T16:52:00Z"/>
                <w:b/>
                <w:szCs w:val="21"/>
              </w:rPr>
            </w:pPr>
            <w:del w:id="278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2781" w:author="jiefang chen" w:date="2016-04-20T16:52:00Z"/>
                <w:szCs w:val="21"/>
              </w:rPr>
            </w:pPr>
          </w:p>
        </w:tc>
      </w:tr>
      <w:tr w:rsidR="00FF506D" w:rsidDel="003A2153">
        <w:trPr>
          <w:del w:id="2782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2783" w:author="jiefang chen" w:date="2016-04-20T16:52:00Z"/>
                <w:sz w:val="24"/>
              </w:rPr>
            </w:pPr>
            <w:del w:id="278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278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786" w:author="jiefang chen" w:date="2016-04-20T16:52:00Z"/>
                <w:b/>
                <w:szCs w:val="21"/>
              </w:rPr>
            </w:pPr>
            <w:del w:id="278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2788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789" w:author="jiefang chen" w:date="2016-04-20T16:52:00Z"/>
                      <w:b/>
                      <w:kern w:val="0"/>
                      <w:szCs w:val="21"/>
                    </w:rPr>
                  </w:pPr>
                  <w:del w:id="279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791" w:author="jiefang chen" w:date="2016-04-20T16:52:00Z"/>
                      <w:b/>
                      <w:kern w:val="0"/>
                      <w:szCs w:val="21"/>
                    </w:rPr>
                  </w:pPr>
                  <w:del w:id="279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793" w:author="jiefang chen" w:date="2016-04-20T16:52:00Z"/>
                      <w:b/>
                      <w:kern w:val="0"/>
                      <w:szCs w:val="21"/>
                    </w:rPr>
                  </w:pPr>
                  <w:del w:id="279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795" w:author="jiefang chen" w:date="2016-04-20T16:52:00Z"/>
                      <w:b/>
                      <w:kern w:val="0"/>
                      <w:szCs w:val="21"/>
                    </w:rPr>
                  </w:pPr>
                  <w:del w:id="279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797" w:author="jiefang chen" w:date="2016-04-20T16:52:00Z"/>
                      <w:b/>
                      <w:kern w:val="0"/>
                      <w:szCs w:val="21"/>
                    </w:rPr>
                  </w:pPr>
                  <w:del w:id="279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2799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00" w:author="jiefang chen" w:date="2016-04-20T16:52:00Z"/>
                      <w:szCs w:val="21"/>
                    </w:rPr>
                  </w:pPr>
                  <w:del w:id="2801" w:author="jiefang chen" w:date="2016-04-20T16:52:00Z">
                    <w:r w:rsidDel="003A2153">
                      <w:rPr>
                        <w:szCs w:val="21"/>
                      </w:rPr>
                      <w:delText>info_category_id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02" w:author="jiefang chen" w:date="2016-04-20T16:52:00Z"/>
                      <w:szCs w:val="21"/>
                    </w:rPr>
                  </w:pPr>
                  <w:del w:id="280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类目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04" w:author="jiefang chen" w:date="2016-04-20T16:52:00Z"/>
                      <w:szCs w:val="21"/>
                    </w:rPr>
                  </w:pPr>
                  <w:del w:id="280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2806" w:author="jiefang chen" w:date="2016-04-20T16:52:00Z"/>
                      <w:szCs w:val="21"/>
                    </w:rPr>
                  </w:pPr>
                  <w:del w:id="2807" w:author="jiefang chen" w:date="2016-04-20T16:52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280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809" w:author="jiefang chen" w:date="2016-04-20T16:52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10" w:author="jiefang chen" w:date="2016-04-20T16:52:00Z"/>
                      <w:szCs w:val="21"/>
                    </w:rPr>
                  </w:pPr>
                  <w:del w:id="2811" w:author="jiefang chen" w:date="2016-04-20T16:52:00Z">
                    <w:r w:rsidDel="003A2153">
                      <w:rPr>
                        <w:szCs w:val="21"/>
                      </w:rPr>
                      <w:delText>CLASSIFY_ID</w:delText>
                    </w:r>
                  </w:del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12" w:author="jiefang chen" w:date="2016-04-20T16:52:00Z"/>
                      <w:szCs w:val="21"/>
                    </w:rPr>
                  </w:pPr>
                  <w:del w:id="281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分类目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14" w:author="jiefang chen" w:date="2016-04-20T16:52:00Z"/>
                      <w:szCs w:val="21"/>
                    </w:rPr>
                  </w:pPr>
                  <w:del w:id="281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16" w:author="jiefang chen" w:date="2016-04-20T16:52:00Z"/>
                      <w:szCs w:val="21"/>
                    </w:rPr>
                  </w:pPr>
                  <w:del w:id="281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spacing w:line="360" w:lineRule="auto"/>
                    <w:rPr>
                      <w:del w:id="281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2819" w:author="jiefang chen" w:date="2016-04-20T16:52:00Z"/>
              </w:trPr>
              <w:tc>
                <w:tcPr>
                  <w:tcW w:w="1315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2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69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2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22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2823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24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2825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28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827" w:author="jiefang chen" w:date="2016-04-20T16:52:00Z"/>
                <w:b/>
                <w:kern w:val="0"/>
                <w:szCs w:val="21"/>
              </w:rPr>
            </w:pPr>
            <w:del w:id="28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2829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830" w:author="jiefang chen" w:date="2016-04-20T16:52:00Z"/>
                      <w:b/>
                      <w:kern w:val="0"/>
                      <w:szCs w:val="21"/>
                    </w:rPr>
                  </w:pPr>
                  <w:del w:id="283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832" w:author="jiefang chen" w:date="2016-04-20T16:52:00Z"/>
                      <w:b/>
                      <w:kern w:val="0"/>
                      <w:szCs w:val="21"/>
                    </w:rPr>
                  </w:pPr>
                  <w:del w:id="283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834" w:author="jiefang chen" w:date="2016-04-20T16:52:00Z"/>
                      <w:b/>
                      <w:kern w:val="0"/>
                      <w:szCs w:val="21"/>
                    </w:rPr>
                  </w:pPr>
                  <w:del w:id="283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836" w:author="jiefang chen" w:date="2016-04-20T16:52:00Z"/>
                      <w:b/>
                      <w:kern w:val="0"/>
                      <w:szCs w:val="21"/>
                    </w:rPr>
                  </w:pPr>
                  <w:del w:id="283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2838" w:author="jiefang chen" w:date="2016-04-20T16:52:00Z"/>
                      <w:b/>
                      <w:kern w:val="0"/>
                      <w:szCs w:val="21"/>
                    </w:rPr>
                  </w:pPr>
                  <w:del w:id="283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2840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41" w:author="jiefang chen" w:date="2016-04-20T16:52:00Z"/>
                      <w:szCs w:val="21"/>
                    </w:rPr>
                  </w:pPr>
                  <w:del w:id="284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43" w:author="jiefang chen" w:date="2016-04-20T16:52:00Z"/>
                      <w:szCs w:val="21"/>
                    </w:rPr>
                  </w:pPr>
                  <w:del w:id="284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45" w:author="jiefang chen" w:date="2016-04-20T16:52:00Z"/>
                      <w:szCs w:val="21"/>
                    </w:rPr>
                  </w:pPr>
                  <w:del w:id="284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847" w:author="jiefang chen" w:date="2016-04-20T16:52:00Z"/>
                      <w:szCs w:val="21"/>
                    </w:rPr>
                  </w:pPr>
                  <w:del w:id="284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49" w:author="jiefang chen" w:date="2016-04-20T16:52:00Z"/>
                      <w:szCs w:val="21"/>
                    </w:rPr>
                  </w:pPr>
                  <w:del w:id="285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2851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52" w:author="jiefang chen" w:date="2016-04-20T16:52:00Z"/>
                      <w:szCs w:val="21"/>
                    </w:rPr>
                  </w:pPr>
                  <w:del w:id="28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54" w:author="jiefang chen" w:date="2016-04-20T16:52:00Z"/>
                      <w:szCs w:val="21"/>
                    </w:rPr>
                  </w:pPr>
                  <w:del w:id="285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856" w:author="jiefang chen" w:date="2016-04-20T16:52:00Z"/>
                      <w:szCs w:val="21"/>
                    </w:rPr>
                  </w:pPr>
                  <w:del w:id="285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858" w:author="jiefang chen" w:date="2016-04-20T16:52:00Z"/>
                      <w:szCs w:val="21"/>
                    </w:rPr>
                  </w:pPr>
                  <w:del w:id="28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86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861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2862" w:author="jiefang chen" w:date="2016-04-20T16:52:00Z"/>
                      <w:szCs w:val="21"/>
                    </w:rPr>
                  </w:pPr>
                  <w:del w:id="286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资讯</w:delText>
                    </w:r>
                    <w:r w:rsidDel="003A2153">
                      <w:rPr>
                        <w:szCs w:val="21"/>
                      </w:rPr>
                      <w:delText>列表（</w:delText>
                    </w:r>
                    <w:r w:rsidDel="003A2153">
                      <w:rPr>
                        <w:szCs w:val="21"/>
                      </w:rPr>
                      <w:delText>infoList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286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2865" w:author="jiefang chen" w:date="2016-04-20T16:52:00Z"/>
                    </w:rPr>
                  </w:pPr>
                  <w:del w:id="2866" w:author="jiefang chen" w:date="2016-04-20T16:52:00Z">
                    <w:r w:rsidDel="003A2153">
                      <w:delText>infoId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867" w:author="jiefang chen" w:date="2016-04-20T16:52:00Z"/>
                    </w:rPr>
                  </w:pPr>
                  <w:del w:id="2868" w:author="jiefang chen" w:date="2016-04-20T16:52:00Z">
                    <w:r w:rsidDel="003A2153">
                      <w:rPr>
                        <w:rFonts w:hint="eastAsia"/>
                      </w:rPr>
                      <w:delText>资讯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69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28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2871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  <w:del w:id="2872" w:author="jiefang chen" w:date="2016-04-20T16:52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2873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3A2153">
              <w:trPr>
                <w:trHeight w:val="297"/>
                <w:del w:id="287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2875" w:author="jiefang chen" w:date="2016-04-20T16:52:00Z"/>
                    </w:rPr>
                  </w:pPr>
                  <w:del w:id="2876" w:author="jiefang chen" w:date="2016-04-20T16:52:00Z">
                    <w:r w:rsidDel="003A2153">
                      <w:delText>infoTitle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877" w:author="jiefang chen" w:date="2016-04-20T16:52:00Z"/>
                    </w:rPr>
                  </w:pPr>
                  <w:del w:id="2878" w:author="jiefang chen" w:date="2016-04-20T16:52:00Z">
                    <w:r w:rsidDel="003A2153">
                      <w:rPr>
                        <w:rFonts w:hint="eastAsia"/>
                      </w:rPr>
                      <w:delText>资讯标题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879" w:author="jiefang chen" w:date="2016-04-20T16:52:00Z"/>
                      <w:szCs w:val="21"/>
                    </w:rPr>
                  </w:pPr>
                  <w:del w:id="28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2881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  <w:del w:id="2882" w:author="jiefang chen" w:date="2016-04-20T16:52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8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88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2885" w:author="jiefang chen" w:date="2016-04-20T16:52:00Z"/>
                    </w:rPr>
                  </w:pPr>
                  <w:del w:id="2886" w:author="jiefang chen" w:date="2016-04-20T16:52:00Z">
                    <w:r w:rsidDel="003A2153">
                      <w:delText>infoAbstract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887" w:author="jiefang chen" w:date="2016-04-20T16:52:00Z"/>
                    </w:rPr>
                  </w:pPr>
                  <w:del w:id="2888" w:author="jiefang chen" w:date="2016-04-20T16:52:00Z">
                    <w:r w:rsidDel="003A2153">
                      <w:rPr>
                        <w:rFonts w:hint="eastAsia"/>
                      </w:rPr>
                      <w:delText>资讯摘要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2889" w:author="jiefang chen" w:date="2016-04-20T16:52:00Z"/>
                      <w:szCs w:val="21"/>
                    </w:rPr>
                  </w:pPr>
                  <w:del w:id="289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1024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2891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  <w:del w:id="2892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289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89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2895" w:author="jiefang chen" w:date="2016-04-20T16:52:00Z"/>
                    </w:rPr>
                  </w:pPr>
                  <w:del w:id="2896" w:author="jiefang chen" w:date="2016-04-20T16:52:00Z">
                    <w:r w:rsidDel="003A2153">
                      <w:delText>infoText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897" w:author="jiefang chen" w:date="2016-04-20T16:52:00Z"/>
                    </w:rPr>
                  </w:pPr>
                  <w:del w:id="2898" w:author="jiefang chen" w:date="2016-04-20T16:52:00Z">
                    <w:r w:rsidDel="003A2153">
                      <w:rPr>
                        <w:rFonts w:hint="eastAsia"/>
                      </w:rPr>
                      <w:delText>资讯正文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899" w:author="jiefang chen" w:date="2016-04-20T16:52:00Z"/>
                      <w:szCs w:val="21"/>
                    </w:rPr>
                  </w:pPr>
                  <w:del w:id="29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1024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901" w:author="jiefang chen" w:date="2016-04-20T16:52:00Z"/>
                      <w:szCs w:val="21"/>
                    </w:rPr>
                  </w:pPr>
                  <w:del w:id="2902" w:author="jiefang chen" w:date="2016-04-20T16:52:00Z">
                    <w:r w:rsidDel="003A2153">
                      <w:rPr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0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90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2905" w:author="jiefang chen" w:date="2016-04-20T16:52:00Z"/>
                    </w:rPr>
                  </w:pPr>
                  <w:del w:id="2906" w:author="jiefang chen" w:date="2016-04-20T16:52:00Z">
                    <w:r w:rsidDel="003A2153">
                      <w:delText>infoPubTime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2907" w:author="jiefang chen" w:date="2016-04-20T16:52:00Z"/>
                    </w:rPr>
                  </w:pPr>
                  <w:del w:id="2908" w:author="jiefang chen" w:date="2016-04-20T16:52:00Z">
                    <w:r w:rsidDel="003A2153">
                      <w:rPr>
                        <w:rFonts w:hint="eastAsia"/>
                      </w:rPr>
                      <w:delText>发布时间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909" w:author="jiefang chen" w:date="2016-04-20T16:52:00Z"/>
                      <w:szCs w:val="21"/>
                    </w:rPr>
                  </w:pPr>
                  <w:del w:id="2910" w:author="jiefang chen" w:date="2016-04-20T16:52:00Z">
                    <w:r w:rsidDel="003A2153">
                      <w:rPr>
                        <w:szCs w:val="21"/>
                      </w:rPr>
                      <w:delText>datatime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911" w:author="jiefang chen" w:date="2016-04-20T16:52:00Z"/>
                      <w:szCs w:val="21"/>
                    </w:rPr>
                  </w:pPr>
                  <w:del w:id="291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1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914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915" w:author="jiefang chen" w:date="2016-04-20T16:52:00Z"/>
                      <w:szCs w:val="21"/>
                    </w:rPr>
                  </w:pPr>
                  <w:del w:id="2916" w:author="jiefang chen" w:date="2016-04-20T16:52:00Z">
                    <w:r w:rsidDel="003A2153">
                      <w:rPr>
                        <w:szCs w:val="21"/>
                      </w:rPr>
                      <w:delText>attachIdColl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917" w:author="jiefang chen" w:date="2016-04-20T16:52:00Z"/>
                      <w:szCs w:val="21"/>
                    </w:rPr>
                  </w:pPr>
                  <w:del w:id="291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附件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集合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2919" w:author="jiefang chen" w:date="2016-04-20T16:52:00Z"/>
                      <w:szCs w:val="21"/>
                    </w:rPr>
                  </w:pPr>
                  <w:del w:id="292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</w:delText>
                    </w:r>
                    <w:r w:rsidDel="003A2153">
                      <w:rPr>
                        <w:szCs w:val="21"/>
                      </w:rPr>
                      <w:delText>256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2921" w:author="jiefang chen" w:date="2016-04-20T16:52:00Z"/>
                      <w:szCs w:val="21"/>
                    </w:rPr>
                  </w:pPr>
                  <w:del w:id="292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2923" w:author="jiefang chen" w:date="2016-04-20T16:52:00Z"/>
                      <w:szCs w:val="21"/>
                    </w:rPr>
                  </w:pPr>
                  <w:ins w:id="2924" w:author="longshine_LPF" w:date="2016-03-21T16:05:00Z">
                    <w:del w:id="2925" w:author="jiefang chen" w:date="2016-04-20T16:52:00Z">
                      <w:r w:rsidDel="003A2153">
                        <w:rPr>
                          <w:szCs w:val="21"/>
                        </w:rPr>
                        <w:delText>URL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2926" w:author="longshine_LPF" w:date="2016-03-21T16:05:00Z"/>
                <w:del w:id="2927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2928" w:author="longshine_LPF" w:date="2016-03-21T16:05:00Z"/>
                      <w:del w:id="292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2930" w:author="longshine_LPF" w:date="2016-03-21T16:05:00Z"/>
                      <w:del w:id="2931" w:author="jiefang chen" w:date="2016-04-20T16:52:00Z"/>
                      <w:szCs w:val="21"/>
                    </w:rPr>
                  </w:pPr>
                  <w:ins w:id="2932" w:author="longshine_LPF" w:date="2016-03-21T16:05:00Z">
                    <w:del w:id="293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附件名称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2934" w:author="longshine_LPF" w:date="2016-03-21T16:05:00Z"/>
                      <w:del w:id="2935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ins w:id="2936" w:author="longshine_LPF" w:date="2016-03-21T16:05:00Z"/>
                      <w:del w:id="293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spacing w:line="360" w:lineRule="auto"/>
                    <w:rPr>
                      <w:ins w:id="2938" w:author="longshine_LPF" w:date="2016-03-21T16:05:00Z"/>
                      <w:del w:id="293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2940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4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42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43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294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2945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2946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2947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2948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2949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295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951" w:author="jiefang chen" w:date="2016-04-20T16:52:00Z"/>
                <w:b/>
                <w:szCs w:val="21"/>
              </w:rPr>
            </w:pPr>
            <w:del w:id="2952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</w:del>
            <w:ins w:id="2953" w:author="huangqiang" w:date="2016-04-07T14:01:00Z">
              <w:del w:id="2954" w:author="jiefang chen" w:date="2016-04-20T16:52:00Z">
                <w:r w:rsidDel="003A2153">
                  <w:rPr>
                    <w:rFonts w:hint="eastAsia"/>
                    <w:b/>
                    <w:szCs w:val="21"/>
                  </w:rPr>
                  <w:delText>json</w:delText>
                </w:r>
              </w:del>
            </w:ins>
            <w:del w:id="2955" w:author="jiefang chen" w:date="2016-04-20T16:52:00Z"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2956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2957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rPr>
                <w:del w:id="2958" w:author="jiefang chen" w:date="2016-04-20T16:52:00Z"/>
                <w:rFonts w:ascii="宋体" w:hAnsi="宋体"/>
                <w:sz w:val="18"/>
                <w:szCs w:val="18"/>
              </w:rPr>
            </w:pPr>
            <w:ins w:id="2959" w:author="Administrator" w:date="2016-04-07T14:28:00Z">
              <w:del w:id="2960" w:author="jiefang chen" w:date="2016-04-20T16:52:00Z"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{"</w:delText>
                </w:r>
                <w:r w:rsidDel="003A2153">
                  <w:rPr>
                    <w:szCs w:val="21"/>
                  </w:rPr>
                  <w:delText>info</w:delText>
                </w:r>
                <w:r w:rsidDel="003A2153">
                  <w:rPr>
                    <w:rFonts w:hint="eastAsia"/>
                    <w:szCs w:val="21"/>
                  </w:rPr>
                  <w:delText>C</w:delText>
                </w:r>
                <w:r w:rsidDel="003A2153">
                  <w:rPr>
                    <w:szCs w:val="21"/>
                  </w:rPr>
                  <w:delText>ategory</w:delText>
                </w:r>
                <w:r w:rsidDel="003A2153">
                  <w:rPr>
                    <w:rFonts w:hint="eastAsia"/>
                    <w:szCs w:val="21"/>
                  </w:rPr>
                  <w:delText>I</w:delText>
                </w:r>
                <w:r w:rsidDel="003A2153">
                  <w:rPr>
                    <w:szCs w:val="21"/>
                  </w:rPr>
                  <w:delText>d</w:delText>
                </w:r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":"</w:delText>
                </w:r>
                <w:r w:rsidDel="003A2153">
                  <w:rPr>
                    <w:rFonts w:ascii="Courier New" w:hAnsi="Courier New" w:hint="eastAsia"/>
                    <w:color w:val="2A00FF"/>
                    <w:sz w:val="24"/>
                    <w:highlight w:val="white"/>
                  </w:rPr>
                  <w:delText>01</w:delText>
                </w:r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"}</w:delText>
                </w:r>
              </w:del>
            </w:ins>
          </w:p>
        </w:tc>
      </w:tr>
      <w:tr w:rsidR="00FF506D" w:rsidDel="003A2153">
        <w:trPr>
          <w:trHeight w:val="70"/>
          <w:del w:id="296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2962" w:author="jiefang chen" w:date="2016-04-20T16:52:00Z"/>
                <w:b/>
                <w:szCs w:val="21"/>
              </w:rPr>
            </w:pPr>
            <w:del w:id="2963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  <w:ins w:id="2964" w:author="huangqiang" w:date="2016-04-07T14:01:00Z">
              <w:del w:id="2965" w:author="jiefang chen" w:date="2016-04-20T16:52:00Z">
                <w:r w:rsidDel="003A2153">
                  <w:rPr>
                    <w:rFonts w:hint="eastAsia"/>
                    <w:b/>
                    <w:szCs w:val="21"/>
                  </w:rPr>
                  <w:delText>json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del w:id="2966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2967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rPr>
                <w:del w:id="2968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ins w:id="2969" w:author="Administrator" w:date="2016-04-07T14:31:00Z">
              <w:del w:id="2970" w:author="jiefang chen" w:date="2016-04-20T16:52:00Z">
                <w:r w:rsidRPr="00C51AF5"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{"returnCode":"1","suppInfoList":[{"infoAbstract":"????","infoPubTime":"2016-01-19 16:49","infoText":"\u003cp\u003e????\u003c/p\u003e","status":"02","infoId":"6E5E2487394043BAA45DC5A2C42FCAC3","infoTitle":"????"}],"returnMsg":"????"}</w:delText>
                </w:r>
              </w:del>
            </w:ins>
          </w:p>
        </w:tc>
      </w:tr>
    </w:tbl>
    <w:p w:rsidR="00FF506D" w:rsidDel="003A2153" w:rsidRDefault="00314E6C">
      <w:pPr>
        <w:pStyle w:val="3"/>
        <w:rPr>
          <w:del w:id="2971" w:author="jiefang chen" w:date="2016-04-20T16:52:00Z"/>
        </w:rPr>
      </w:pPr>
      <w:del w:id="2972" w:author="jiefang chen" w:date="2016-04-20T16:52:00Z">
        <w:r w:rsidDel="003A2153">
          <w:delText>订单</w:delText>
        </w:r>
        <w:r w:rsidDel="003A2153">
          <w:rPr>
            <w:rFonts w:hint="eastAsia"/>
          </w:rPr>
          <w:delText>查询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297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974" w:author="jiefang chen" w:date="2016-04-20T16:52:00Z"/>
                <w:b/>
                <w:szCs w:val="21"/>
              </w:rPr>
            </w:pPr>
            <w:del w:id="297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976" w:author="jiefang chen" w:date="2016-04-20T16:52:00Z"/>
                <w:szCs w:val="21"/>
              </w:rPr>
            </w:pPr>
            <w:del w:id="2977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采购查询</w:delText>
              </w:r>
            </w:del>
          </w:p>
        </w:tc>
      </w:tr>
      <w:tr w:rsidR="00FF506D" w:rsidDel="003A2153">
        <w:trPr>
          <w:del w:id="297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979" w:author="jiefang chen" w:date="2016-04-20T16:52:00Z"/>
                <w:b/>
                <w:szCs w:val="21"/>
              </w:rPr>
            </w:pPr>
            <w:del w:id="298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981" w:author="jiefang chen" w:date="2016-04-20T16:52:00Z"/>
                <w:szCs w:val="21"/>
              </w:rPr>
            </w:pPr>
            <w:del w:id="2982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采购查询</w:delText>
              </w:r>
            </w:del>
          </w:p>
        </w:tc>
      </w:tr>
      <w:tr w:rsidR="00FF506D" w:rsidDel="003A2153">
        <w:trPr>
          <w:del w:id="298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984" w:author="jiefang chen" w:date="2016-04-20T16:52:00Z"/>
                <w:b/>
                <w:szCs w:val="21"/>
              </w:rPr>
            </w:pPr>
            <w:del w:id="298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770B1E">
            <w:pPr>
              <w:spacing w:before="60" w:after="60"/>
              <w:rPr>
                <w:del w:id="2986" w:author="jiefang chen" w:date="2016-04-20T16:52:00Z"/>
                <w:szCs w:val="21"/>
              </w:rPr>
            </w:pPr>
            <w:ins w:id="2987" w:author="longshine_LPF" w:date="2016-04-19T14:13:00Z">
              <w:del w:id="2988" w:author="jiefang chen" w:date="2016-04-20T16:52:00Z">
                <w:r w:rsidRPr="00770B1E" w:rsidDel="003A2153">
                  <w:rPr>
                    <w:szCs w:val="21"/>
                  </w:rPr>
                  <w:delText>/trde/rest/appService/orderQuery</w:delText>
                </w:r>
              </w:del>
            </w:ins>
          </w:p>
        </w:tc>
      </w:tr>
      <w:tr w:rsidR="00FF506D" w:rsidDel="003A2153">
        <w:trPr>
          <w:del w:id="298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990" w:author="jiefang chen" w:date="2016-04-20T16:52:00Z"/>
                <w:b/>
                <w:szCs w:val="21"/>
              </w:rPr>
            </w:pPr>
            <w:del w:id="299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992" w:author="jiefang chen" w:date="2016-04-20T16:52:00Z"/>
                <w:szCs w:val="21"/>
              </w:rPr>
            </w:pPr>
            <w:del w:id="2993" w:author="jiefang chen" w:date="2016-04-20T16:52:00Z">
              <w:r w:rsidDel="003A2153">
                <w:rPr>
                  <w:kern w:val="0"/>
                  <w:szCs w:val="20"/>
                </w:rPr>
                <w:delText>orderQuery</w:delText>
              </w:r>
            </w:del>
          </w:p>
        </w:tc>
      </w:tr>
      <w:tr w:rsidR="00FF506D" w:rsidDel="003A2153">
        <w:trPr>
          <w:del w:id="299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2995" w:author="jiefang chen" w:date="2016-04-20T16:52:00Z"/>
                <w:b/>
                <w:szCs w:val="21"/>
              </w:rPr>
            </w:pPr>
            <w:del w:id="299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2997" w:author="jiefang chen" w:date="2016-04-20T16:52:00Z"/>
                <w:szCs w:val="21"/>
              </w:rPr>
            </w:pPr>
            <w:del w:id="2998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299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00" w:author="jiefang chen" w:date="2016-04-20T16:52:00Z"/>
                <w:b/>
                <w:szCs w:val="21"/>
              </w:rPr>
            </w:pPr>
            <w:del w:id="300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3002" w:author="jiefang chen" w:date="2016-04-20T16:52:00Z"/>
                <w:szCs w:val="21"/>
              </w:rPr>
            </w:pPr>
            <w:del w:id="3003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300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05" w:author="jiefang chen" w:date="2016-04-20T16:52:00Z"/>
                <w:b/>
                <w:szCs w:val="21"/>
              </w:rPr>
            </w:pPr>
            <w:del w:id="300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3007" w:author="jiefang chen" w:date="2016-04-20T16:52:00Z"/>
                <w:szCs w:val="21"/>
              </w:rPr>
            </w:pPr>
            <w:del w:id="3008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300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10" w:author="jiefang chen" w:date="2016-04-20T16:52:00Z"/>
                <w:b/>
                <w:szCs w:val="21"/>
              </w:rPr>
            </w:pPr>
            <w:del w:id="301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3012" w:author="jiefang chen" w:date="2016-04-20T16:52:00Z"/>
                <w:szCs w:val="21"/>
              </w:rPr>
            </w:pPr>
            <w:del w:id="3013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301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15" w:author="jiefang chen" w:date="2016-04-20T16:52:00Z"/>
                <w:b/>
                <w:szCs w:val="21"/>
              </w:rPr>
            </w:pPr>
            <w:del w:id="301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3017" w:author="jiefang chen" w:date="2016-04-20T16:52:00Z"/>
                <w:szCs w:val="21"/>
              </w:rPr>
            </w:pPr>
            <w:del w:id="3018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301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20" w:author="jiefang chen" w:date="2016-04-20T16:52:00Z"/>
                <w:b/>
                <w:szCs w:val="21"/>
              </w:rPr>
            </w:pPr>
            <w:del w:id="302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3022" w:author="jiefang chen" w:date="2016-04-20T16:52:00Z"/>
                <w:szCs w:val="21"/>
              </w:rPr>
            </w:pPr>
          </w:p>
        </w:tc>
      </w:tr>
      <w:tr w:rsidR="00FF506D" w:rsidDel="003A2153">
        <w:trPr>
          <w:del w:id="3023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3024" w:author="jiefang chen" w:date="2016-04-20T16:52:00Z"/>
                <w:sz w:val="24"/>
              </w:rPr>
            </w:pPr>
            <w:del w:id="302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30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3027" w:author="jiefang chen" w:date="2016-04-20T16:52:00Z"/>
                <w:b/>
                <w:szCs w:val="21"/>
              </w:rPr>
            </w:pPr>
            <w:del w:id="30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3029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3030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031" w:author="jiefang chen" w:date="2016-04-20T16:52:00Z"/>
                      <w:b/>
                      <w:kern w:val="0"/>
                      <w:szCs w:val="21"/>
                    </w:rPr>
                  </w:pPr>
                  <w:del w:id="303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033" w:author="jiefang chen" w:date="2016-04-20T16:52:00Z"/>
                      <w:b/>
                      <w:kern w:val="0"/>
                      <w:szCs w:val="21"/>
                    </w:rPr>
                  </w:pPr>
                  <w:del w:id="303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035" w:author="jiefang chen" w:date="2016-04-20T16:52:00Z"/>
                      <w:b/>
                      <w:kern w:val="0"/>
                      <w:szCs w:val="21"/>
                    </w:rPr>
                  </w:pPr>
                  <w:del w:id="303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037" w:author="jiefang chen" w:date="2016-04-20T16:52:00Z"/>
                      <w:b/>
                      <w:kern w:val="0"/>
                      <w:szCs w:val="21"/>
                    </w:rPr>
                  </w:pPr>
                  <w:del w:id="303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039" w:author="jiefang chen" w:date="2016-04-20T16:52:00Z"/>
                      <w:b/>
                      <w:kern w:val="0"/>
                      <w:szCs w:val="21"/>
                    </w:rPr>
                  </w:pPr>
                  <w:del w:id="304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304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3042" w:author="jiefang chen" w:date="2016-04-20T16:52:00Z"/>
                      <w:szCs w:val="21"/>
                    </w:rPr>
                  </w:pPr>
                  <w:del w:id="3043" w:author="jiefang chen" w:date="2016-04-20T16:52:00Z">
                    <w:r w:rsidDel="003A2153">
                      <w:rPr>
                        <w:szCs w:val="21"/>
                      </w:rPr>
                      <w:delText>orderState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3044" w:author="jiefang chen" w:date="2016-04-20T16:52:00Z"/>
                      <w:szCs w:val="21"/>
                    </w:rPr>
                  </w:pPr>
                  <w:del w:id="304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订单状态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3046" w:author="jiefang chen" w:date="2016-04-20T16:52:00Z"/>
                      <w:szCs w:val="21"/>
                    </w:rPr>
                  </w:pPr>
                  <w:del w:id="304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3048" w:author="jiefang chen" w:date="2016-04-20T16:52:00Z"/>
                      <w:szCs w:val="21"/>
                    </w:rPr>
                  </w:pPr>
                  <w:del w:id="304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3050" w:author="jiefang chen" w:date="2016-04-20T16:52:00Z"/>
                      <w:szCs w:val="21"/>
                    </w:rPr>
                  </w:pPr>
                  <w:del w:id="305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01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待卖家确认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待买家确认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03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待卖家配货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04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待卖家发货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05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待买家收货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06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确认结算金额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07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待支付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08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待评价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09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完成</w:delText>
                    </w:r>
                  </w:del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052" w:author="longshine_LPF" w:date="2016-03-21T16:1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del w:id="3053" w:author="jiefang chen" w:date="2016-04-20T16:52:00Z"/>
                <w:trPrChange w:id="3054" w:author="longshine_LPF" w:date="2016-03-21T16:10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3055" w:author="longshine_LPF" w:date="2016-03-21T16:10:00Z">
                    <w:tcPr>
                      <w:tcW w:w="131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3056" w:author="jiefang chen" w:date="2016-04-20T16:52:00Z"/>
                      <w:szCs w:val="21"/>
                    </w:rPr>
                  </w:pPr>
                  <w:ins w:id="3057" w:author="longshine_LPF" w:date="2016-03-21T16:10:00Z">
                    <w:del w:id="3058" w:author="jiefang chen" w:date="2016-04-20T16:52:00Z">
                      <w:r w:rsidDel="003A2153">
                        <w:rPr>
                          <w:szCs w:val="21"/>
                        </w:rPr>
                        <w:delText>ent</w:delText>
                      </w:r>
                    </w:del>
                  </w:ins>
                  <w:del w:id="3059" w:author="jiefang chen" w:date="2016-04-20T16:52:00Z">
                    <w:r w:rsidDel="003A2153">
                      <w:rPr>
                        <w:szCs w:val="21"/>
                      </w:rPr>
                      <w:delText>I</w:delText>
                    </w:r>
                  </w:del>
                  <w:ins w:id="3060" w:author="longshine_LPF" w:date="2016-03-21T16:10:00Z">
                    <w:del w:id="3061" w:author="jiefang chen" w:date="2016-04-20T16:52:00Z">
                      <w:r w:rsidDel="003A2153">
                        <w:rPr>
                          <w:szCs w:val="21"/>
                        </w:rPr>
                        <w:delText>d</w:delText>
                      </w:r>
                    </w:del>
                  </w:ins>
                </w:p>
              </w:tc>
              <w:tc>
                <w:tcPr>
                  <w:tcW w:w="1691" w:type="dxa"/>
                  <w:tcPrChange w:id="3062" w:author="longshine_LPF" w:date="2016-03-21T16:10:00Z">
                    <w:tcPr>
                      <w:tcW w:w="169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3063" w:author="jiefang chen" w:date="2016-04-20T16:52:00Z"/>
                      <w:szCs w:val="21"/>
                    </w:rPr>
                  </w:pPr>
                  <w:ins w:id="3064" w:author="longshine_LPF" w:date="2016-03-21T16:10:00Z">
                    <w:del w:id="306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企业账号标识</w:delText>
                      </w:r>
                    </w:del>
                  </w:ins>
                </w:p>
              </w:tc>
              <w:tc>
                <w:tcPr>
                  <w:tcW w:w="1701" w:type="dxa"/>
                  <w:tcPrChange w:id="3066" w:author="longshine_LPF" w:date="2016-03-21T16:10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3067" w:author="jiefang chen" w:date="2016-04-20T16:52:00Z"/>
                      <w:szCs w:val="21"/>
                    </w:rPr>
                  </w:pPr>
                  <w:ins w:id="3068" w:author="longshine_LPF" w:date="2016-03-21T16:10:00Z">
                    <w:del w:id="306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070" w:author="longshine_LPF" w:date="2016-03-21T16:10:00Z">
                    <w:tcPr>
                      <w:tcW w:w="70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del w:id="3071" w:author="jiefang chen" w:date="2016-04-20T16:52:00Z"/>
                      <w:szCs w:val="21"/>
                    </w:rPr>
                  </w:pPr>
                  <w:ins w:id="3072" w:author="longshine_LPF" w:date="2016-03-21T16:10:00Z">
                    <w:del w:id="307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074" w:author="longshine_LPF" w:date="2016-03-21T16:10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del w:id="307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076" w:author="longshine_LPF" w:date="2016-03-21T16:0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3077" w:author="longshine_LPF" w:date="2016-03-21T16:08:00Z"/>
                <w:del w:id="3078" w:author="jiefang chen" w:date="2016-04-20T16:52:00Z"/>
                <w:trPrChange w:id="3079" w:author="longshine_LPF" w:date="2016-03-21T16:08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3080" w:author="longshine_LPF" w:date="2016-03-21T16:08:00Z">
                    <w:tcPr>
                      <w:tcW w:w="131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3081" w:author="longshine_LPF" w:date="2016-03-21T16:08:00Z"/>
                      <w:del w:id="3082" w:author="jiefang chen" w:date="2016-04-20T16:52:00Z"/>
                      <w:szCs w:val="21"/>
                    </w:rPr>
                  </w:pPr>
                  <w:ins w:id="3083" w:author="longshine_LPF" w:date="2016-03-21T16:08:00Z">
                    <w:del w:id="3084" w:author="jiefang chen" w:date="2016-04-20T16:52:00Z">
                      <w:r w:rsidDel="003A2153">
                        <w:rPr>
                          <w:color w:val="000000"/>
                          <w:szCs w:val="21"/>
                        </w:rPr>
                        <w:delText>user</w:delText>
                      </w:r>
                    </w:del>
                  </w:ins>
                  <w:del w:id="3085" w:author="jiefang chen" w:date="2016-04-20T16:52:00Z">
                    <w:r w:rsidDel="003A2153">
                      <w:rPr>
                        <w:color w:val="000000"/>
                        <w:szCs w:val="21"/>
                      </w:rPr>
                      <w:delText>R</w:delText>
                    </w:r>
                  </w:del>
                  <w:ins w:id="3086" w:author="longshine_LPF" w:date="2016-03-21T16:08:00Z">
                    <w:del w:id="3087" w:author="jiefang chen" w:date="2016-04-20T16:52:00Z">
                      <w:r w:rsidDel="003A2153">
                        <w:rPr>
                          <w:color w:val="000000"/>
                          <w:szCs w:val="21"/>
                        </w:rPr>
                        <w:delText>ol</w:delText>
                      </w:r>
                    </w:del>
                  </w:ins>
                </w:p>
              </w:tc>
              <w:tc>
                <w:tcPr>
                  <w:tcW w:w="1691" w:type="dxa"/>
                  <w:tcPrChange w:id="3088" w:author="longshine_LPF" w:date="2016-03-21T16:08:00Z">
                    <w:tcPr>
                      <w:tcW w:w="169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3089" w:author="longshine_LPF" w:date="2016-03-21T16:08:00Z"/>
                      <w:del w:id="3090" w:author="jiefang chen" w:date="2016-04-20T16:52:00Z"/>
                      <w:szCs w:val="21"/>
                    </w:rPr>
                  </w:pPr>
                  <w:ins w:id="3091" w:author="longshine_LPF" w:date="2016-03-21T16:08:00Z">
                    <w:del w:id="309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用户角色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093" w:author="longshine_LPF" w:date="2016-03-21T16:08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3094" w:author="longshine_LPF" w:date="2016-03-21T16:08:00Z"/>
                      <w:del w:id="3095" w:author="jiefang chen" w:date="2016-04-20T16:52:00Z"/>
                      <w:szCs w:val="21"/>
                    </w:rPr>
                  </w:pPr>
                  <w:ins w:id="3096" w:author="longshine_LPF" w:date="2016-03-21T16:08:00Z">
                    <w:del w:id="309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tcPrChange w:id="3098" w:author="longshine_LPF" w:date="2016-03-21T16:0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ins w:id="3099" w:author="longshine_LPF" w:date="2016-03-21T16:08:00Z"/>
                      <w:del w:id="3100" w:author="jiefang chen" w:date="2016-04-20T16:52:00Z"/>
                      <w:szCs w:val="21"/>
                    </w:rPr>
                  </w:pPr>
                  <w:ins w:id="3101" w:author="longshine_LPF" w:date="2016-03-21T16:08:00Z">
                    <w:del w:id="310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103" w:author="longshine_LPF" w:date="2016-03-21T16:08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3104" w:author="longshine_LPF" w:date="2016-03-21T16:08:00Z"/>
                      <w:del w:id="3105" w:author="jiefang chen" w:date="2016-04-20T16:52:00Z"/>
                      <w:szCs w:val="21"/>
                    </w:rPr>
                  </w:pPr>
                  <w:ins w:id="3106" w:author="longshine_LPF" w:date="2016-03-21T16:08:00Z">
                    <w:del w:id="310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用户角色：业务执行触发站内信时发送给接收站内信的用户的角色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00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会员、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01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买家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02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卖家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03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买、卖家</w:delText>
                      </w:r>
                    </w:del>
                  </w:ins>
                </w:p>
              </w:tc>
            </w:tr>
            <w:tr w:rsidR="00314E6C" w:rsidDel="003A2153" w:rsidTr="00314E6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108" w:author="longshine_LPF" w:date="2016-04-08T09:43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3109" w:author="longshine_LPF" w:date="2016-04-08T09:42:00Z"/>
                <w:del w:id="3110" w:author="jiefang chen" w:date="2016-04-20T16:52:00Z"/>
                <w:trPrChange w:id="3111" w:author="longshine_LPF" w:date="2016-04-08T09:43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vAlign w:val="center"/>
                  <w:tcPrChange w:id="3112" w:author="longshine_LPF" w:date="2016-04-08T09:43:00Z">
                    <w:tcPr>
                      <w:tcW w:w="1315" w:type="dxa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13" w:author="longshine_LPF" w:date="2016-04-08T09:42:00Z"/>
                      <w:del w:id="3114" w:author="jiefang chen" w:date="2016-04-20T16:52:00Z"/>
                      <w:color w:val="000000"/>
                      <w:szCs w:val="21"/>
                    </w:rPr>
                  </w:pPr>
                  <w:ins w:id="3115" w:author="longshine_LPF" w:date="2016-04-08T09:43:00Z">
                    <w:del w:id="3116" w:author="jiefang chen" w:date="2016-04-20T16:52:00Z">
                      <w:r w:rsidDel="003A2153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  <w:tcPrChange w:id="3117" w:author="longshine_LPF" w:date="2016-04-08T09:43:00Z">
                    <w:tcPr>
                      <w:tcW w:w="1691" w:type="dxa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18" w:author="longshine_LPF" w:date="2016-04-08T09:42:00Z"/>
                      <w:del w:id="3119" w:author="jiefang chen" w:date="2016-04-20T16:52:00Z"/>
                      <w:szCs w:val="21"/>
                    </w:rPr>
                  </w:pPr>
                  <w:ins w:id="3120" w:author="longshine_LPF" w:date="2016-04-08T09:43:00Z">
                    <w:del w:id="312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122" w:author="longshine_LPF" w:date="2016-04-08T09:43:00Z">
                    <w:tcPr>
                      <w:tcW w:w="1701" w:type="dxa"/>
                      <w:vAlign w:val="center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23" w:author="longshine_LPF" w:date="2016-04-08T09:42:00Z"/>
                      <w:del w:id="3124" w:author="jiefang chen" w:date="2016-04-20T16:52:00Z"/>
                      <w:szCs w:val="21"/>
                    </w:rPr>
                  </w:pPr>
                  <w:ins w:id="3125" w:author="longshine_LPF" w:date="2016-04-08T09:43:00Z">
                    <w:del w:id="3126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3127" w:author="longshine_LPF" w:date="2016-04-08T09:43:00Z">
                    <w:tcPr>
                      <w:tcW w:w="708" w:type="dxa"/>
                    </w:tcPr>
                  </w:tcPrChange>
                </w:tcPr>
                <w:p w:rsidR="00314E6C" w:rsidDel="003A2153" w:rsidRDefault="00314E6C" w:rsidP="00314E6C">
                  <w:pPr>
                    <w:jc w:val="center"/>
                    <w:rPr>
                      <w:ins w:id="3128" w:author="longshine_LPF" w:date="2016-04-08T09:42:00Z"/>
                      <w:del w:id="3129" w:author="jiefang chen" w:date="2016-04-20T16:52:00Z"/>
                      <w:szCs w:val="21"/>
                    </w:rPr>
                  </w:pPr>
                  <w:ins w:id="3130" w:author="longshine_LPF" w:date="2016-04-08T09:43:00Z">
                    <w:del w:id="3131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132" w:author="longshine_LPF" w:date="2016-04-08T09:43:00Z">
                    <w:tcPr>
                      <w:tcW w:w="1843" w:type="dxa"/>
                      <w:vAlign w:val="center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33" w:author="longshine_LPF" w:date="2016-04-08T09:42:00Z"/>
                      <w:del w:id="3134" w:author="jiefang chen" w:date="2016-04-20T16:52:00Z"/>
                      <w:szCs w:val="21"/>
                    </w:rPr>
                  </w:pPr>
                  <w:ins w:id="3135" w:author="longshine_LPF" w:date="2016-04-08T09:43:00Z">
                    <w:del w:id="313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3A2153">
                        <w:rPr>
                          <w:szCs w:val="21"/>
                        </w:rPr>
                        <w:delText>用，第一次默认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314E6C" w:rsidDel="003A2153" w:rsidTr="00314E6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137" w:author="longshine_LPF" w:date="2016-04-08T09:43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3138" w:author="longshine_LPF" w:date="2016-04-08T09:42:00Z"/>
                <w:del w:id="3139" w:author="jiefang chen" w:date="2016-04-20T16:52:00Z"/>
                <w:trPrChange w:id="3140" w:author="longshine_LPF" w:date="2016-04-08T09:43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vAlign w:val="center"/>
                  <w:tcPrChange w:id="3141" w:author="longshine_LPF" w:date="2016-04-08T09:43:00Z">
                    <w:tcPr>
                      <w:tcW w:w="1315" w:type="dxa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42" w:author="longshine_LPF" w:date="2016-04-08T09:42:00Z"/>
                      <w:del w:id="3143" w:author="jiefang chen" w:date="2016-04-20T16:52:00Z"/>
                      <w:color w:val="000000"/>
                      <w:szCs w:val="21"/>
                    </w:rPr>
                  </w:pPr>
                  <w:ins w:id="3144" w:author="longshine_LPF" w:date="2016-04-08T09:43:00Z">
                    <w:del w:id="3145" w:author="jiefang chen" w:date="2016-04-20T16:52:00Z">
                      <w:r w:rsidDel="003A2153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  <w:tcPrChange w:id="3146" w:author="longshine_LPF" w:date="2016-04-08T09:43:00Z">
                    <w:tcPr>
                      <w:tcW w:w="1691" w:type="dxa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47" w:author="longshine_LPF" w:date="2016-04-08T09:42:00Z"/>
                      <w:del w:id="3148" w:author="jiefang chen" w:date="2016-04-20T16:52:00Z"/>
                      <w:szCs w:val="21"/>
                    </w:rPr>
                  </w:pPr>
                  <w:ins w:id="3149" w:author="longshine_LPF" w:date="2016-04-08T09:43:00Z">
                    <w:del w:id="315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3A2153">
                        <w:rPr>
                          <w:szCs w:val="21"/>
                        </w:rPr>
                        <w:delText>大小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151" w:author="longshine_LPF" w:date="2016-04-08T09:43:00Z">
                    <w:tcPr>
                      <w:tcW w:w="1701" w:type="dxa"/>
                      <w:vAlign w:val="center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52" w:author="longshine_LPF" w:date="2016-04-08T09:42:00Z"/>
                      <w:del w:id="3153" w:author="jiefang chen" w:date="2016-04-20T16:52:00Z"/>
                      <w:szCs w:val="21"/>
                    </w:rPr>
                  </w:pPr>
                  <w:ins w:id="3154" w:author="longshine_LPF" w:date="2016-04-08T09:43:00Z">
                    <w:del w:id="3155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3156" w:author="longshine_LPF" w:date="2016-04-08T09:43:00Z">
                    <w:tcPr>
                      <w:tcW w:w="708" w:type="dxa"/>
                    </w:tcPr>
                  </w:tcPrChange>
                </w:tcPr>
                <w:p w:rsidR="00314E6C" w:rsidDel="003A2153" w:rsidRDefault="00314E6C" w:rsidP="00314E6C">
                  <w:pPr>
                    <w:jc w:val="center"/>
                    <w:rPr>
                      <w:ins w:id="3157" w:author="longshine_LPF" w:date="2016-04-08T09:42:00Z"/>
                      <w:del w:id="3158" w:author="jiefang chen" w:date="2016-04-20T16:52:00Z"/>
                      <w:szCs w:val="21"/>
                    </w:rPr>
                  </w:pPr>
                  <w:ins w:id="3159" w:author="longshine_LPF" w:date="2016-04-08T09:43:00Z">
                    <w:del w:id="3160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161" w:author="longshine_LPF" w:date="2016-04-08T09:43:00Z">
                    <w:tcPr>
                      <w:tcW w:w="1843" w:type="dxa"/>
                      <w:vAlign w:val="center"/>
                    </w:tcPr>
                  </w:tcPrChange>
                </w:tcPr>
                <w:p w:rsidR="00314E6C" w:rsidDel="003A2153" w:rsidRDefault="00314E6C" w:rsidP="00314E6C">
                  <w:pPr>
                    <w:pStyle w:val="aff2"/>
                    <w:rPr>
                      <w:ins w:id="3162" w:author="longshine_LPF" w:date="2016-04-08T09:42:00Z"/>
                      <w:del w:id="3163" w:author="jiefang chen" w:date="2016-04-20T16:52:00Z"/>
                      <w:szCs w:val="21"/>
                    </w:rPr>
                  </w:pPr>
                </w:p>
              </w:tc>
            </w:tr>
            <w:tr w:rsidR="00314E6C" w:rsidDel="003A2153">
              <w:trPr>
                <w:trHeight w:val="361"/>
                <w:del w:id="3164" w:author="jiefang chen" w:date="2016-04-20T16:52:00Z"/>
              </w:trPr>
              <w:tc>
                <w:tcPr>
                  <w:tcW w:w="1315" w:type="dxa"/>
                </w:tcPr>
                <w:p w:rsidR="00314E6C" w:rsidDel="003A2153" w:rsidRDefault="00314E6C" w:rsidP="00314E6C">
                  <w:pPr>
                    <w:pStyle w:val="aff2"/>
                    <w:rPr>
                      <w:del w:id="3165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314E6C" w:rsidDel="003A2153" w:rsidRDefault="00314E6C" w:rsidP="00314E6C">
                  <w:pPr>
                    <w:rPr>
                      <w:del w:id="316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314E6C" w:rsidDel="003A2153" w:rsidRDefault="00314E6C" w:rsidP="00314E6C">
                  <w:pPr>
                    <w:pStyle w:val="aff2"/>
                    <w:rPr>
                      <w:del w:id="3167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314E6C" w:rsidDel="003A2153" w:rsidRDefault="00314E6C" w:rsidP="00314E6C">
                  <w:pPr>
                    <w:jc w:val="center"/>
                    <w:rPr>
                      <w:del w:id="316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314E6C" w:rsidDel="003A2153" w:rsidRDefault="00314E6C" w:rsidP="00314E6C">
                  <w:pPr>
                    <w:pStyle w:val="aff2"/>
                    <w:rPr>
                      <w:del w:id="3169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3170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317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3172" w:author="jiefang chen" w:date="2016-04-20T16:52:00Z"/>
                <w:b/>
                <w:kern w:val="0"/>
                <w:szCs w:val="21"/>
              </w:rPr>
            </w:pPr>
            <w:del w:id="317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560"/>
              <w:gridCol w:w="1701"/>
              <w:gridCol w:w="708"/>
              <w:gridCol w:w="1843"/>
              <w:tblGridChange w:id="3174">
                <w:tblGrid>
                  <w:gridCol w:w="1446"/>
                  <w:gridCol w:w="1560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297"/>
                <w:del w:id="3175" w:author="jiefang chen" w:date="2016-04-20T16:52:00Z"/>
              </w:trPr>
              <w:tc>
                <w:tcPr>
                  <w:tcW w:w="1446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176" w:author="jiefang chen" w:date="2016-04-20T16:52:00Z"/>
                      <w:b/>
                      <w:kern w:val="0"/>
                      <w:szCs w:val="21"/>
                    </w:rPr>
                  </w:pPr>
                  <w:del w:id="317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178" w:author="jiefang chen" w:date="2016-04-20T16:52:00Z"/>
                      <w:b/>
                      <w:kern w:val="0"/>
                      <w:szCs w:val="21"/>
                    </w:rPr>
                  </w:pPr>
                  <w:del w:id="317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180" w:author="jiefang chen" w:date="2016-04-20T16:52:00Z"/>
                      <w:b/>
                      <w:kern w:val="0"/>
                      <w:szCs w:val="21"/>
                    </w:rPr>
                  </w:pPr>
                  <w:del w:id="318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182" w:author="jiefang chen" w:date="2016-04-20T16:52:00Z"/>
                      <w:b/>
                      <w:kern w:val="0"/>
                      <w:szCs w:val="21"/>
                    </w:rPr>
                  </w:pPr>
                  <w:del w:id="318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3184" w:author="jiefang chen" w:date="2016-04-20T16:52:00Z"/>
                      <w:b/>
                      <w:kern w:val="0"/>
                      <w:szCs w:val="21"/>
                    </w:rPr>
                  </w:pPr>
                  <w:del w:id="318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3186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187" w:author="jiefang chen" w:date="2016-04-20T16:52:00Z"/>
                      <w:szCs w:val="21"/>
                    </w:rPr>
                  </w:pPr>
                  <w:del w:id="318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189" w:author="jiefang chen" w:date="2016-04-20T16:52:00Z"/>
                      <w:szCs w:val="21"/>
                    </w:rPr>
                  </w:pPr>
                  <w:del w:id="319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191" w:author="jiefang chen" w:date="2016-04-20T16:52:00Z"/>
                      <w:szCs w:val="21"/>
                    </w:rPr>
                  </w:pPr>
                  <w:del w:id="319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3193" w:author="jiefang chen" w:date="2016-04-20T16:52:00Z"/>
                      <w:szCs w:val="21"/>
                    </w:rPr>
                  </w:pPr>
                  <w:del w:id="319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3195" w:author="jiefang chen" w:date="2016-04-20T16:52:00Z"/>
                      <w:szCs w:val="21"/>
                    </w:rPr>
                  </w:pPr>
                  <w:del w:id="31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3197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198" w:author="jiefang chen" w:date="2016-04-20T16:52:00Z"/>
                      <w:szCs w:val="21"/>
                    </w:rPr>
                  </w:pPr>
                  <w:del w:id="319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200" w:author="jiefang chen" w:date="2016-04-20T16:52:00Z"/>
                      <w:szCs w:val="21"/>
                    </w:rPr>
                  </w:pPr>
                  <w:del w:id="32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3202" w:author="jiefang chen" w:date="2016-04-20T16:52:00Z"/>
                      <w:szCs w:val="21"/>
                    </w:rPr>
                  </w:pPr>
                  <w:del w:id="320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3204" w:author="jiefang chen" w:date="2016-04-20T16:52:00Z"/>
                      <w:szCs w:val="21"/>
                    </w:rPr>
                  </w:pPr>
                  <w:del w:id="320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3206" w:author="jiefang chen" w:date="2016-04-20T16:52:00Z"/>
                      <w:szCs w:val="21"/>
                    </w:rPr>
                  </w:pPr>
                </w:p>
              </w:tc>
            </w:tr>
            <w:tr w:rsidR="00360DC1" w:rsidDel="003A2153">
              <w:trPr>
                <w:trHeight w:val="297"/>
                <w:ins w:id="3207" w:author="longshine_LPF" w:date="2016-04-08T10:06:00Z"/>
                <w:del w:id="3208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3209" w:author="longshine_LPF" w:date="2016-04-08T10:06:00Z"/>
                      <w:del w:id="3210" w:author="jiefang chen" w:date="2016-04-20T16:52:00Z"/>
                      <w:szCs w:val="21"/>
                    </w:rPr>
                  </w:pPr>
                  <w:ins w:id="3211" w:author="longshine_LPF" w:date="2016-04-08T10:06:00Z">
                    <w:del w:id="3212" w:author="jiefang chen" w:date="2016-04-20T16:52:00Z">
                      <w:r w:rsidDel="003A2153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3213" w:author="longshine_LPF" w:date="2016-04-08T10:06:00Z"/>
                      <w:del w:id="3214" w:author="jiefang chen" w:date="2016-04-20T16:52:00Z"/>
                      <w:szCs w:val="21"/>
                    </w:rPr>
                  </w:pPr>
                  <w:ins w:id="3215" w:author="longshine_LPF" w:date="2016-04-08T10:06:00Z">
                    <w:del w:id="321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3217" w:author="longshine_LPF" w:date="2016-04-08T10:06:00Z"/>
                      <w:del w:id="3218" w:author="jiefang chen" w:date="2016-04-20T16:52:00Z"/>
                      <w:szCs w:val="21"/>
                    </w:rPr>
                  </w:pPr>
                  <w:ins w:id="3219" w:author="longshine_LPF" w:date="2016-04-08T10:06:00Z">
                    <w:del w:id="322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ins w:id="3221" w:author="longshine_LPF" w:date="2016-04-08T10:06:00Z"/>
                      <w:del w:id="3222" w:author="jiefang chen" w:date="2016-04-20T16:52:00Z"/>
                      <w:szCs w:val="21"/>
                    </w:rPr>
                  </w:pPr>
                  <w:ins w:id="3223" w:author="longshine_LPF" w:date="2016-04-08T10:06:00Z">
                    <w:del w:id="3224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3225" w:author="longshine_LPF" w:date="2016-04-08T10:06:00Z"/>
                      <w:del w:id="3226" w:author="jiefang chen" w:date="2016-04-20T16:52:00Z"/>
                      <w:szCs w:val="21"/>
                    </w:rPr>
                  </w:pPr>
                  <w:ins w:id="3227" w:author="longshine_LPF" w:date="2016-04-08T10:06:00Z">
                    <w:del w:id="322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3A2153">
                        <w:rPr>
                          <w:szCs w:val="21"/>
                        </w:rPr>
                        <w:delText>数时，表示数据已获取完，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3A2153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3C64F8" w:rsidDel="003A2153" w:rsidTr="004E48BC">
              <w:trPr>
                <w:trHeight w:val="297"/>
                <w:ins w:id="3229" w:author="longshine_LPF" w:date="2016-04-08T10:20:00Z"/>
                <w:del w:id="3230" w:author="jiefang chen" w:date="2016-04-20T16:52:00Z"/>
              </w:trPr>
              <w:tc>
                <w:tcPr>
                  <w:tcW w:w="7258" w:type="dxa"/>
                  <w:gridSpan w:val="5"/>
                  <w:vAlign w:val="center"/>
                </w:tcPr>
                <w:p w:rsidR="003C64F8" w:rsidDel="003A2153" w:rsidRDefault="003C64F8">
                  <w:pPr>
                    <w:spacing w:line="360" w:lineRule="auto"/>
                    <w:rPr>
                      <w:ins w:id="3231" w:author="longshine_LPF" w:date="2016-04-08T10:20:00Z"/>
                      <w:del w:id="3232" w:author="jiefang chen" w:date="2016-04-20T16:52:00Z"/>
                      <w:szCs w:val="21"/>
                    </w:rPr>
                  </w:pPr>
                  <w:ins w:id="3233" w:author="longshine_LPF" w:date="2016-04-08T10:20:00Z">
                    <w:del w:id="3234" w:author="jiefang chen" w:date="2016-04-20T16:52:00Z">
                      <w:r w:rsidDel="003A2153">
                        <w:rPr>
                          <w:szCs w:val="21"/>
                        </w:rPr>
                        <w:delText>订单列表（</w:delText>
                      </w:r>
                      <w:r w:rsidDel="003A2153">
                        <w:rPr>
                          <w:szCs w:val="21"/>
                        </w:rPr>
                        <w:delText>orderList</w:delText>
                      </w:r>
                      <w:r w:rsidDel="003A2153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3C64F8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235" w:author="longshine_LPF" w:date="2016-04-08T10:21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236" w:author="longshine_LPF" w:date="2016-04-08T10:20:00Z"/>
                <w:del w:id="3237" w:author="jiefang chen" w:date="2016-04-20T16:52:00Z"/>
                <w:trPrChange w:id="3238" w:author="longshine_LPF" w:date="2016-04-08T10:21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239" w:author="longshine_LPF" w:date="2016-04-08T10:21:00Z">
                    <w:tcPr>
                      <w:tcW w:w="1446" w:type="dxa"/>
                      <w:vAlign w:val="center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40" w:author="longshine_LPF" w:date="2016-04-08T10:20:00Z"/>
                      <w:del w:id="3241" w:author="jiefang chen" w:date="2016-04-20T16:52:00Z"/>
                      <w:szCs w:val="21"/>
                    </w:rPr>
                  </w:pPr>
                  <w:ins w:id="3242" w:author="longshine_LPF" w:date="2016-04-08T10:21:00Z">
                    <w:del w:id="3243" w:author="jiefang chen" w:date="2016-04-20T16:52:00Z">
                      <w:r w:rsidDel="003A2153">
                        <w:delText>orderNo</w:delText>
                      </w:r>
                    </w:del>
                  </w:ins>
                </w:p>
              </w:tc>
              <w:tc>
                <w:tcPr>
                  <w:tcW w:w="1560" w:type="dxa"/>
                  <w:tcPrChange w:id="3244" w:author="longshine_LPF" w:date="2016-04-08T10:21:00Z">
                    <w:tcPr>
                      <w:tcW w:w="1560" w:type="dxa"/>
                      <w:vAlign w:val="center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45" w:author="longshine_LPF" w:date="2016-04-08T10:20:00Z"/>
                      <w:del w:id="3246" w:author="jiefang chen" w:date="2016-04-20T16:52:00Z"/>
                      <w:szCs w:val="21"/>
                    </w:rPr>
                  </w:pPr>
                  <w:ins w:id="3247" w:author="longshine_LPF" w:date="2016-04-08T10:21:00Z">
                    <w:del w:id="3248" w:author="jiefang chen" w:date="2016-04-20T16:52:00Z">
                      <w:r w:rsidDel="003A2153">
                        <w:rPr>
                          <w:rFonts w:hint="eastAsia"/>
                        </w:rPr>
                        <w:delText>订单编号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3249" w:author="longshine_LPF" w:date="2016-04-08T10:21:00Z">
                    <w:tcPr>
                      <w:tcW w:w="1701" w:type="dxa"/>
                      <w:vAlign w:val="center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50" w:author="longshine_LPF" w:date="2016-04-08T10:20:00Z"/>
                      <w:del w:id="3251" w:author="jiefang chen" w:date="2016-04-20T16:52:00Z"/>
                      <w:szCs w:val="21"/>
                    </w:rPr>
                  </w:pPr>
                  <w:ins w:id="3252" w:author="longshine_LPF" w:date="2016-04-08T10:21:00Z">
                    <w:del w:id="3253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254" w:author="longshine_LPF" w:date="2016-04-08T10:21:00Z">
                    <w:tcPr>
                      <w:tcW w:w="708" w:type="dxa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jc w:val="center"/>
                    <w:rPr>
                      <w:ins w:id="3255" w:author="longshine_LPF" w:date="2016-04-08T10:20:00Z"/>
                      <w:del w:id="3256" w:author="jiefang chen" w:date="2016-04-20T16:52:00Z"/>
                      <w:szCs w:val="21"/>
                    </w:rPr>
                  </w:pPr>
                  <w:ins w:id="3257" w:author="longshine_LPF" w:date="2016-04-08T10:21:00Z">
                    <w:del w:id="325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259" w:author="longshine_LPF" w:date="2016-04-08T10:21:00Z">
                    <w:tcPr>
                      <w:tcW w:w="1843" w:type="dxa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60" w:author="longshine_LPF" w:date="2016-04-08T10:20:00Z"/>
                      <w:del w:id="3261" w:author="jiefang chen" w:date="2016-04-20T16:52:00Z"/>
                      <w:szCs w:val="21"/>
                    </w:rPr>
                  </w:pPr>
                </w:p>
              </w:tc>
            </w:tr>
            <w:tr w:rsidR="003C64F8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262" w:author="longshine_LPF" w:date="2016-04-08T10:21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263" w:author="longshine_LPF" w:date="2016-04-08T10:21:00Z"/>
                <w:del w:id="3264" w:author="jiefang chen" w:date="2016-04-20T16:52:00Z"/>
                <w:trPrChange w:id="3265" w:author="longshine_LPF" w:date="2016-04-08T10:21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266" w:author="longshine_LPF" w:date="2016-04-08T10:21:00Z">
                    <w:tcPr>
                      <w:tcW w:w="1446" w:type="dxa"/>
                      <w:vAlign w:val="center"/>
                    </w:tcPr>
                  </w:tcPrChange>
                </w:tcPr>
                <w:p w:rsidR="003C64F8" w:rsidRPr="00217DA8" w:rsidDel="003A2153" w:rsidRDefault="003C64F8" w:rsidP="003C64F8">
                  <w:pPr>
                    <w:spacing w:line="360" w:lineRule="auto"/>
                    <w:rPr>
                      <w:ins w:id="3267" w:author="longshine_LPF" w:date="2016-04-08T10:21:00Z"/>
                      <w:del w:id="3268" w:author="jiefang chen" w:date="2016-04-20T16:52:00Z"/>
                      <w:color w:val="FF0000"/>
                      <w:szCs w:val="21"/>
                      <w:rPrChange w:id="3269" w:author="Longshine" w:date="2016-04-15T17:12:00Z">
                        <w:rPr>
                          <w:ins w:id="3270" w:author="longshine_LPF" w:date="2016-04-08T10:21:00Z"/>
                          <w:del w:id="3271" w:author="jiefang chen" w:date="2016-04-20T16:52:00Z"/>
                          <w:szCs w:val="21"/>
                        </w:rPr>
                      </w:rPrChange>
                    </w:rPr>
                  </w:pPr>
                  <w:ins w:id="3272" w:author="longshine_LPF" w:date="2016-04-08T10:21:00Z">
                    <w:del w:id="3273" w:author="jiefang chen" w:date="2016-04-20T16:52:00Z">
                      <w:r w:rsidRPr="00217DA8" w:rsidDel="003A2153">
                        <w:rPr>
                          <w:color w:val="FF0000"/>
                          <w:rPrChange w:id="3274" w:author="Longshine" w:date="2016-04-15T17:12:00Z">
                            <w:rPr/>
                          </w:rPrChange>
                        </w:rPr>
                        <w:delText>newOrderTim</w:delText>
                      </w:r>
                    </w:del>
                  </w:ins>
                  <w:ins w:id="3275" w:author="Longshine" w:date="2016-04-15T17:12:00Z">
                    <w:del w:id="3276" w:author="jiefang chen" w:date="2016-04-20T16:52:00Z">
                      <w:r w:rsidR="00217DA8" w:rsidRPr="00217DA8" w:rsidDel="003A2153">
                        <w:rPr>
                          <w:color w:val="FF0000"/>
                          <w:rPrChange w:id="3277" w:author="Longshine" w:date="2016-04-15T17:12:00Z">
                            <w:rPr/>
                          </w:rPrChange>
                        </w:rPr>
                        <w:delText>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278" w:author="longshine_LPF" w:date="2016-04-08T10:21:00Z">
                    <w:tcPr>
                      <w:tcW w:w="1560" w:type="dxa"/>
                      <w:vAlign w:val="center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79" w:author="longshine_LPF" w:date="2016-04-08T10:21:00Z"/>
                      <w:del w:id="3280" w:author="jiefang chen" w:date="2016-04-20T16:52:00Z"/>
                      <w:szCs w:val="21"/>
                    </w:rPr>
                  </w:pPr>
                  <w:ins w:id="3281" w:author="longshine_LPF" w:date="2016-04-08T10:21:00Z">
                    <w:del w:id="3282" w:author="jiefang chen" w:date="2016-04-20T16:52:00Z">
                      <w:r w:rsidDel="003A2153">
                        <w:rPr>
                          <w:rFonts w:hint="eastAsia"/>
                        </w:rPr>
                        <w:delText>订单创建时间</w:delText>
                      </w:r>
                    </w:del>
                  </w:ins>
                </w:p>
              </w:tc>
              <w:tc>
                <w:tcPr>
                  <w:tcW w:w="1701" w:type="dxa"/>
                  <w:tcPrChange w:id="3283" w:author="longshine_LPF" w:date="2016-04-08T10:21:00Z">
                    <w:tcPr>
                      <w:tcW w:w="1701" w:type="dxa"/>
                      <w:vAlign w:val="center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284" w:author="longshine_LPF" w:date="2016-04-08T10:21:00Z"/>
                      <w:del w:id="3285" w:author="jiefang chen" w:date="2016-04-20T16:52:00Z"/>
                      <w:szCs w:val="21"/>
                    </w:rPr>
                  </w:pPr>
                  <w:ins w:id="3286" w:author="longshine_LPF" w:date="2016-04-08T10:21:00Z">
                    <w:del w:id="3287" w:author="jiefang chen" w:date="2016-04-20T16:52:00Z">
                      <w:r w:rsidDel="003A2153">
                        <w:rPr>
                          <w:szCs w:val="21"/>
                        </w:rPr>
                        <w:delText>datatime</w:delText>
                      </w:r>
                    </w:del>
                  </w:ins>
                </w:p>
              </w:tc>
              <w:tc>
                <w:tcPr>
                  <w:tcW w:w="708" w:type="dxa"/>
                  <w:tcPrChange w:id="3288" w:author="longshine_LPF" w:date="2016-04-08T10:21:00Z">
                    <w:tcPr>
                      <w:tcW w:w="708" w:type="dxa"/>
                    </w:tcPr>
                  </w:tcPrChange>
                </w:tcPr>
                <w:p w:rsidR="003C64F8" w:rsidDel="003A2153" w:rsidRDefault="003C64F8" w:rsidP="003C64F8">
                  <w:pPr>
                    <w:spacing w:line="360" w:lineRule="auto"/>
                    <w:jc w:val="center"/>
                    <w:rPr>
                      <w:ins w:id="3289" w:author="longshine_LPF" w:date="2016-04-08T10:21:00Z"/>
                      <w:del w:id="3290" w:author="jiefang chen" w:date="2016-04-20T16:52:00Z"/>
                      <w:szCs w:val="21"/>
                    </w:rPr>
                  </w:pPr>
                  <w:ins w:id="3291" w:author="longshine_LPF" w:date="2016-04-08T10:21:00Z">
                    <w:del w:id="329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293" w:author="longshine_LPF" w:date="2016-04-08T10:21:00Z">
                    <w:tcPr>
                      <w:tcW w:w="1843" w:type="dxa"/>
                    </w:tcPr>
                  </w:tcPrChange>
                </w:tcPr>
                <w:p w:rsidR="003C64F8" w:rsidDel="003A2153" w:rsidRDefault="00217DA8" w:rsidP="003C64F8">
                  <w:pPr>
                    <w:spacing w:line="360" w:lineRule="auto"/>
                    <w:rPr>
                      <w:ins w:id="3294" w:author="longshine_LPF" w:date="2016-04-08T10:21:00Z"/>
                      <w:del w:id="3295" w:author="jiefang chen" w:date="2016-04-20T16:52:00Z"/>
                      <w:szCs w:val="21"/>
                    </w:rPr>
                  </w:pPr>
                  <w:ins w:id="3296" w:author="Longshine" w:date="2016-04-15T17:12:00Z">
                    <w:del w:id="3297" w:author="jiefang chen" w:date="2016-04-20T16:52:00Z">
                      <w:r w:rsidRPr="00B1555F" w:rsidDel="003A2153">
                        <w:rPr>
                          <w:rFonts w:hint="eastAsia"/>
                          <w:color w:val="FF0000"/>
                          <w:szCs w:val="21"/>
                        </w:rPr>
                        <w:delText>修正</w:delText>
                      </w:r>
                    </w:del>
                  </w:ins>
                </w:p>
              </w:tc>
            </w:tr>
            <w:tr w:rsidR="001320C4" w:rsidDel="003A2153" w:rsidTr="004E48BC">
              <w:trPr>
                <w:trHeight w:val="297"/>
                <w:ins w:id="3298" w:author="longshine_LPF" w:date="2016-04-08T10:23:00Z"/>
                <w:del w:id="3299" w:author="jiefang chen" w:date="2016-04-20T16:52:00Z"/>
              </w:trPr>
              <w:tc>
                <w:tcPr>
                  <w:tcW w:w="1446" w:type="dxa"/>
                </w:tcPr>
                <w:p w:rsidR="001320C4" w:rsidRPr="00217DA8" w:rsidDel="003A2153" w:rsidRDefault="001320C4" w:rsidP="003C64F8">
                  <w:pPr>
                    <w:spacing w:line="360" w:lineRule="auto"/>
                    <w:rPr>
                      <w:ins w:id="3300" w:author="longshine_LPF" w:date="2016-04-08T10:23:00Z"/>
                      <w:del w:id="3301" w:author="jiefang chen" w:date="2016-04-20T16:52:00Z"/>
                      <w:color w:val="FF0000"/>
                      <w:rPrChange w:id="3302" w:author="Longshine" w:date="2016-04-15T17:12:00Z">
                        <w:rPr>
                          <w:ins w:id="3303" w:author="longshine_LPF" w:date="2016-04-08T10:23:00Z"/>
                          <w:del w:id="3304" w:author="jiefang chen" w:date="2016-04-20T16:52:00Z"/>
                        </w:rPr>
                      </w:rPrChange>
                    </w:rPr>
                  </w:pPr>
                  <w:ins w:id="3305" w:author="longshine_LPF" w:date="2016-04-08T10:23:00Z">
                    <w:del w:id="3306" w:author="jiefang chen" w:date="2016-04-20T16:52:00Z">
                      <w:r w:rsidRPr="00217DA8" w:rsidDel="003A2153">
                        <w:rPr>
                          <w:color w:val="FF0000"/>
                          <w:rPrChange w:id="3307" w:author="Longshine" w:date="2016-04-15T17:12:00Z">
                            <w:rPr/>
                          </w:rPrChange>
                        </w:rPr>
                        <w:delText>ORDER_STATE</w:delText>
                      </w:r>
                    </w:del>
                  </w:ins>
                  <w:ins w:id="3308" w:author="Longshine" w:date="2016-04-15T17:12:00Z">
                    <w:del w:id="3309" w:author="jiefang chen" w:date="2016-04-20T16:52:00Z">
                      <w:r w:rsidR="00217DA8" w:rsidRPr="00217DA8" w:rsidDel="003A2153">
                        <w:rPr>
                          <w:color w:val="FF0000"/>
                          <w:rPrChange w:id="3310" w:author="Longshine" w:date="2016-04-15T17:12:00Z">
                            <w:rPr/>
                          </w:rPrChange>
                        </w:rPr>
                        <w:delText>orderState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1320C4" w:rsidDel="003A2153" w:rsidRDefault="001320C4" w:rsidP="003C64F8">
                  <w:pPr>
                    <w:spacing w:line="360" w:lineRule="auto"/>
                    <w:rPr>
                      <w:ins w:id="3311" w:author="longshine_LPF" w:date="2016-04-08T10:23:00Z"/>
                      <w:del w:id="3312" w:author="jiefang chen" w:date="2016-04-20T16:52:00Z"/>
                    </w:rPr>
                  </w:pPr>
                  <w:ins w:id="3313" w:author="longshine_LPF" w:date="2016-04-08T10:23:00Z">
                    <w:del w:id="3314" w:author="jiefang chen" w:date="2016-04-20T16:52:00Z">
                      <w:r w:rsidRPr="001320C4" w:rsidDel="003A2153">
                        <w:rPr>
                          <w:rFonts w:hint="eastAsia"/>
                        </w:rPr>
                        <w:delText>订单状态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1320C4" w:rsidDel="003A2153" w:rsidRDefault="001320C4" w:rsidP="003C64F8">
                  <w:pPr>
                    <w:spacing w:line="360" w:lineRule="auto"/>
                    <w:rPr>
                      <w:ins w:id="3315" w:author="longshine_LPF" w:date="2016-04-08T10:23:00Z"/>
                      <w:del w:id="3316" w:author="jiefang chen" w:date="2016-04-20T16:52:00Z"/>
                      <w:szCs w:val="21"/>
                    </w:rPr>
                  </w:pPr>
                  <w:ins w:id="3317" w:author="longshine_LPF" w:date="2016-04-08T10:24:00Z">
                    <w:del w:id="3318" w:author="jiefang chen" w:date="2016-04-20T16:52:00Z">
                      <w:r w:rsidRPr="001320C4" w:rsidDel="003A2153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1320C4" w:rsidDel="003A2153" w:rsidRDefault="008A4BFF" w:rsidP="003C64F8">
                  <w:pPr>
                    <w:spacing w:line="360" w:lineRule="auto"/>
                    <w:jc w:val="center"/>
                    <w:rPr>
                      <w:ins w:id="3319" w:author="longshine_LPF" w:date="2016-04-08T10:23:00Z"/>
                      <w:del w:id="3320" w:author="jiefang chen" w:date="2016-04-20T16:52:00Z"/>
                      <w:szCs w:val="21"/>
                    </w:rPr>
                  </w:pPr>
                  <w:ins w:id="3321" w:author="longshine_LPF" w:date="2016-04-08T11:11:00Z">
                    <w:del w:id="332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1320C4" w:rsidRPr="00217DA8" w:rsidDel="003A2153" w:rsidRDefault="00217DA8" w:rsidP="003C64F8">
                  <w:pPr>
                    <w:spacing w:line="360" w:lineRule="auto"/>
                    <w:rPr>
                      <w:ins w:id="3323" w:author="longshine_LPF" w:date="2016-04-08T10:23:00Z"/>
                      <w:del w:id="3324" w:author="jiefang chen" w:date="2016-04-20T16:52:00Z"/>
                      <w:color w:val="FF0000"/>
                      <w:szCs w:val="21"/>
                      <w:rPrChange w:id="3325" w:author="Longshine" w:date="2016-04-15T17:12:00Z">
                        <w:rPr>
                          <w:ins w:id="3326" w:author="longshine_LPF" w:date="2016-04-08T10:23:00Z"/>
                          <w:del w:id="3327" w:author="jiefang chen" w:date="2016-04-20T16:52:00Z"/>
                          <w:szCs w:val="21"/>
                        </w:rPr>
                      </w:rPrChange>
                    </w:rPr>
                  </w:pPr>
                  <w:ins w:id="3328" w:author="Longshine" w:date="2016-04-15T17:12:00Z">
                    <w:del w:id="3329" w:author="jiefang chen" w:date="2016-04-20T16:52:00Z">
                      <w:r w:rsidRPr="00217DA8" w:rsidDel="003A2153">
                        <w:rPr>
                          <w:rFonts w:hint="eastAsia"/>
                          <w:color w:val="FF0000"/>
                          <w:szCs w:val="21"/>
                          <w:rPrChange w:id="3330" w:author="Longshine" w:date="2016-04-15T17:12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修正</w:delText>
                      </w:r>
                    </w:del>
                  </w:ins>
                </w:p>
              </w:tc>
            </w:tr>
            <w:tr w:rsidR="003C64F8" w:rsidDel="003A2153">
              <w:trPr>
                <w:trHeight w:val="297"/>
                <w:ins w:id="3331" w:author="longshine_LPF" w:date="2016-04-08T10:21:00Z"/>
                <w:del w:id="333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333" w:author="longshine_LPF" w:date="2016-04-08T10:21:00Z"/>
                      <w:del w:id="3334" w:author="jiefang chen" w:date="2016-04-20T16:52:00Z"/>
                      <w:szCs w:val="21"/>
                    </w:rPr>
                  </w:pPr>
                  <w:ins w:id="3335" w:author="longshine_LPF" w:date="2016-04-08T10:22:00Z">
                    <w:del w:id="3336" w:author="jiefang chen" w:date="2016-04-20T16:52:00Z">
                      <w:r w:rsidRPr="003C64F8" w:rsidDel="003A2153">
                        <w:rPr>
                          <w:szCs w:val="21"/>
                        </w:rPr>
                        <w:delText>seller</w:delText>
                      </w:r>
                    </w:del>
                  </w:ins>
                  <w:ins w:id="3337" w:author="longshine_LPF" w:date="2016-04-08T10:23:00Z">
                    <w:del w:id="3338" w:author="jiefang chen" w:date="2016-04-20T16:52:00Z">
                      <w:r w:rsidDel="003A2153">
                        <w:rPr>
                          <w:szCs w:val="21"/>
                        </w:rPr>
                        <w:delText>A</w:delText>
                      </w:r>
                    </w:del>
                  </w:ins>
                  <w:ins w:id="3339" w:author="longshine_LPF" w:date="2016-04-08T10:22:00Z">
                    <w:del w:id="3340" w:author="jiefang chen" w:date="2016-04-20T16:52:00Z">
                      <w:r w:rsidRPr="003C64F8" w:rsidDel="003A2153">
                        <w:rPr>
                          <w:szCs w:val="21"/>
                        </w:rPr>
                        <w:delText>ccount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341" w:author="longshine_LPF" w:date="2016-04-08T10:21:00Z"/>
                      <w:del w:id="3342" w:author="jiefang chen" w:date="2016-04-20T16:52:00Z"/>
                      <w:szCs w:val="21"/>
                    </w:rPr>
                  </w:pPr>
                  <w:ins w:id="3343" w:author="longshine_LPF" w:date="2016-04-08T10:22:00Z">
                    <w:del w:id="3344" w:author="jiefang chen" w:date="2016-04-20T16:52:00Z">
                      <w:r w:rsidRPr="003C64F8" w:rsidDel="003A2153">
                        <w:rPr>
                          <w:rFonts w:hint="eastAsia"/>
                          <w:szCs w:val="21"/>
                        </w:rPr>
                        <w:delText>卖家账号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3C64F8" w:rsidDel="003A2153" w:rsidRDefault="001320C4" w:rsidP="003C64F8">
                  <w:pPr>
                    <w:spacing w:line="360" w:lineRule="auto"/>
                    <w:rPr>
                      <w:ins w:id="3345" w:author="longshine_LPF" w:date="2016-04-08T10:21:00Z"/>
                      <w:del w:id="3346" w:author="jiefang chen" w:date="2016-04-20T16:52:00Z"/>
                      <w:szCs w:val="21"/>
                    </w:rPr>
                  </w:pPr>
                  <w:ins w:id="3347" w:author="longshine_LPF" w:date="2016-04-08T10:23:00Z">
                    <w:del w:id="3348" w:author="jiefang chen" w:date="2016-04-20T16:52:00Z">
                      <w:r w:rsidRPr="001320C4"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3C64F8" w:rsidDel="003A2153" w:rsidRDefault="003C64F8" w:rsidP="003C64F8">
                  <w:pPr>
                    <w:spacing w:line="360" w:lineRule="auto"/>
                    <w:jc w:val="center"/>
                    <w:rPr>
                      <w:ins w:id="3349" w:author="longshine_LPF" w:date="2016-04-08T10:21:00Z"/>
                      <w:del w:id="335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351" w:author="longshine_LPF" w:date="2016-04-08T10:21:00Z"/>
                      <w:del w:id="3352" w:author="jiefang chen" w:date="2016-04-20T16:52:00Z"/>
                      <w:szCs w:val="21"/>
                    </w:rPr>
                  </w:pPr>
                </w:p>
              </w:tc>
            </w:tr>
            <w:tr w:rsidR="003C64F8" w:rsidDel="003A2153">
              <w:trPr>
                <w:trHeight w:val="297"/>
                <w:ins w:id="3353" w:author="longshine_LPF" w:date="2016-04-08T10:21:00Z"/>
                <w:del w:id="3354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3C64F8" w:rsidDel="003A2153" w:rsidRDefault="003C64F8">
                  <w:pPr>
                    <w:spacing w:line="360" w:lineRule="auto"/>
                    <w:rPr>
                      <w:ins w:id="3355" w:author="longshine_LPF" w:date="2016-04-08T10:21:00Z"/>
                      <w:del w:id="3356" w:author="jiefang chen" w:date="2016-04-20T16:52:00Z"/>
                      <w:szCs w:val="21"/>
                    </w:rPr>
                  </w:pPr>
                  <w:ins w:id="3357" w:author="longshine_LPF" w:date="2016-04-08T10:22:00Z">
                    <w:del w:id="3358" w:author="jiefang chen" w:date="2016-04-20T16:52:00Z">
                      <w:r w:rsidRPr="003C64F8" w:rsidDel="003A2153">
                        <w:rPr>
                          <w:szCs w:val="21"/>
                        </w:rPr>
                        <w:delText>seller</w:delText>
                      </w:r>
                    </w:del>
                  </w:ins>
                  <w:ins w:id="3359" w:author="longshine_LPF" w:date="2016-04-08T10:23:00Z">
                    <w:del w:id="3360" w:author="jiefang chen" w:date="2016-04-20T16:52:00Z">
                      <w:r w:rsidDel="003A2153">
                        <w:rPr>
                          <w:szCs w:val="21"/>
                        </w:rPr>
                        <w:delText>E</w:delText>
                      </w:r>
                    </w:del>
                  </w:ins>
                  <w:ins w:id="3361" w:author="longshine_LPF" w:date="2016-04-08T10:22:00Z">
                    <w:del w:id="3362" w:author="jiefang chen" w:date="2016-04-20T16:52:00Z">
                      <w:r w:rsidRPr="003C64F8" w:rsidDel="003A2153">
                        <w:rPr>
                          <w:szCs w:val="21"/>
                        </w:rPr>
                        <w:delText>nt</w:delText>
                      </w:r>
                    </w:del>
                  </w:ins>
                  <w:ins w:id="3363" w:author="longshine_LPF" w:date="2016-04-08T10:23:00Z">
                    <w:del w:id="3364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ins w:id="3365" w:author="longshine_LPF" w:date="2016-04-08T10:22:00Z">
                    <w:del w:id="3366" w:author="jiefang chen" w:date="2016-04-20T16:52:00Z">
                      <w:r w:rsidRPr="003C64F8" w:rsidDel="003A2153">
                        <w:rPr>
                          <w:szCs w:val="21"/>
                        </w:rPr>
                        <w:delText>ame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367" w:author="longshine_LPF" w:date="2016-04-08T10:21:00Z"/>
                      <w:del w:id="3368" w:author="jiefang chen" w:date="2016-04-20T16:52:00Z"/>
                      <w:szCs w:val="21"/>
                    </w:rPr>
                  </w:pPr>
                  <w:ins w:id="3369" w:author="longshine_LPF" w:date="2016-04-08T10:22:00Z">
                    <w:del w:id="3370" w:author="jiefang chen" w:date="2016-04-20T16:52:00Z">
                      <w:r w:rsidRPr="003C64F8" w:rsidDel="003A2153">
                        <w:rPr>
                          <w:rFonts w:hint="eastAsia"/>
                          <w:szCs w:val="21"/>
                        </w:rPr>
                        <w:delText>卖家企业名称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3C64F8" w:rsidDel="003A2153" w:rsidRDefault="001320C4" w:rsidP="003C64F8">
                  <w:pPr>
                    <w:spacing w:line="360" w:lineRule="auto"/>
                    <w:rPr>
                      <w:ins w:id="3371" w:author="longshine_LPF" w:date="2016-04-08T10:21:00Z"/>
                      <w:del w:id="3372" w:author="jiefang chen" w:date="2016-04-20T16:52:00Z"/>
                      <w:szCs w:val="21"/>
                    </w:rPr>
                  </w:pPr>
                  <w:ins w:id="3373" w:author="longshine_LPF" w:date="2016-04-08T10:23:00Z">
                    <w:del w:id="3374" w:author="jiefang chen" w:date="2016-04-20T16:52:00Z">
                      <w:r w:rsidRPr="001320C4" w:rsidDel="003A2153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3C64F8" w:rsidDel="003A2153" w:rsidRDefault="003C64F8" w:rsidP="003C64F8">
                  <w:pPr>
                    <w:spacing w:line="360" w:lineRule="auto"/>
                    <w:jc w:val="center"/>
                    <w:rPr>
                      <w:ins w:id="3375" w:author="longshine_LPF" w:date="2016-04-08T10:21:00Z"/>
                      <w:del w:id="337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3C64F8" w:rsidDel="003A2153" w:rsidRDefault="003C64F8" w:rsidP="003C64F8">
                  <w:pPr>
                    <w:spacing w:line="360" w:lineRule="auto"/>
                    <w:rPr>
                      <w:ins w:id="3377" w:author="longshine_LPF" w:date="2016-04-08T10:21:00Z"/>
                      <w:del w:id="3378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ins w:id="3379" w:author="longshine_LPF" w:date="2016-04-08T10:23:00Z"/>
                <w:del w:id="3380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1320C4" w:rsidRPr="003C64F8" w:rsidDel="003A2153" w:rsidRDefault="001320C4" w:rsidP="001320C4">
                  <w:pPr>
                    <w:spacing w:line="360" w:lineRule="auto"/>
                    <w:rPr>
                      <w:ins w:id="3381" w:author="longshine_LPF" w:date="2016-04-08T10:23:00Z"/>
                      <w:del w:id="3382" w:author="jiefang chen" w:date="2016-04-20T16:52:00Z"/>
                      <w:szCs w:val="21"/>
                    </w:rPr>
                  </w:pPr>
                  <w:ins w:id="3383" w:author="longshine_LPF" w:date="2016-04-08T10:27:00Z">
                    <w:del w:id="3384" w:author="jiefang chen" w:date="2016-04-20T16:52:00Z">
                      <w:r w:rsidDel="003A2153">
                        <w:rPr>
                          <w:szCs w:val="21"/>
                        </w:rPr>
                        <w:delText>distribMode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</w:tcPr>
                <w:p w:rsidR="001320C4" w:rsidRPr="003C64F8" w:rsidDel="003A2153" w:rsidRDefault="001320C4" w:rsidP="001320C4">
                  <w:pPr>
                    <w:spacing w:line="360" w:lineRule="auto"/>
                    <w:rPr>
                      <w:ins w:id="3385" w:author="longshine_LPF" w:date="2016-04-08T10:23:00Z"/>
                      <w:del w:id="3386" w:author="jiefang chen" w:date="2016-04-20T16:52:00Z"/>
                      <w:szCs w:val="21"/>
                    </w:rPr>
                  </w:pPr>
                  <w:ins w:id="3387" w:author="longshine_LPF" w:date="2016-04-08T10:27:00Z">
                    <w:del w:id="338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配送</w:delText>
                      </w:r>
                      <w:r w:rsidDel="003A2153">
                        <w:rPr>
                          <w:szCs w:val="21"/>
                        </w:rPr>
                        <w:delText>方式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389" w:author="longshine_LPF" w:date="2016-04-08T10:23:00Z"/>
                      <w:del w:id="3390" w:author="jiefang chen" w:date="2016-04-20T16:52:00Z"/>
                      <w:szCs w:val="21"/>
                    </w:rPr>
                  </w:pPr>
                  <w:ins w:id="3391" w:author="longshine_LPF" w:date="2016-04-08T10:27:00Z">
                    <w:del w:id="3392" w:author="jiefang chen" w:date="2016-04-20T16:52:00Z">
                      <w:r w:rsidDel="003A2153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393" w:author="longshine_LPF" w:date="2016-04-08T10:23:00Z"/>
                      <w:del w:id="3394" w:author="jiefang chen" w:date="2016-04-20T16:52:00Z"/>
                      <w:szCs w:val="21"/>
                    </w:rPr>
                  </w:pPr>
                  <w:ins w:id="3395" w:author="longshine_LPF" w:date="2016-04-08T10:27:00Z">
                    <w:del w:id="339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397" w:author="longshine_LPF" w:date="2016-04-08T10:23:00Z"/>
                      <w:del w:id="3398" w:author="jiefang chen" w:date="2016-04-20T16:52:00Z"/>
                      <w:szCs w:val="21"/>
                    </w:rPr>
                  </w:pPr>
                </w:p>
              </w:tc>
            </w:tr>
            <w:tr w:rsidR="001320C4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399" w:author="longshine_LPF" w:date="2016-04-08T10:27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400" w:author="longshine_LPF" w:date="2016-04-08T10:27:00Z"/>
                <w:del w:id="3401" w:author="jiefang chen" w:date="2016-04-20T16:52:00Z"/>
                <w:trPrChange w:id="3402" w:author="longshine_LPF" w:date="2016-04-08T10:27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vAlign w:val="center"/>
                  <w:tcPrChange w:id="3403" w:author="longshine_LPF" w:date="2016-04-08T10:27:00Z">
                    <w:tcPr>
                      <w:tcW w:w="1446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04" w:author="longshine_LPF" w:date="2016-04-08T10:27:00Z"/>
                      <w:del w:id="3405" w:author="jiefang chen" w:date="2016-04-20T16:52:00Z"/>
                      <w:szCs w:val="21"/>
                    </w:rPr>
                  </w:pPr>
                  <w:ins w:id="3406" w:author="longshine_LPF" w:date="2016-04-08T10:27:00Z">
                    <w:del w:id="3407" w:author="jiefang chen" w:date="2016-04-20T16:52:00Z">
                      <w:r w:rsidDel="003A2153">
                        <w:rPr>
                          <w:szCs w:val="21"/>
                        </w:rPr>
                        <w:delText>discountAmount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3408" w:author="longshine_LPF" w:date="2016-04-08T10:27:00Z">
                    <w:tcPr>
                      <w:tcW w:w="1560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09" w:author="longshine_LPF" w:date="2016-04-08T10:27:00Z"/>
                      <w:del w:id="3410" w:author="jiefang chen" w:date="2016-04-20T16:52:00Z"/>
                      <w:szCs w:val="21"/>
                    </w:rPr>
                  </w:pPr>
                  <w:ins w:id="3411" w:author="longshine_LPF" w:date="2016-04-08T10:27:00Z">
                    <w:del w:id="341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订单优惠金额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413" w:author="longshine_LPF" w:date="2016-04-08T10:27:00Z">
                    <w:tcPr>
                      <w:tcW w:w="1701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14" w:author="longshine_LPF" w:date="2016-04-08T10:27:00Z"/>
                      <w:del w:id="3415" w:author="jiefang chen" w:date="2016-04-20T16:52:00Z"/>
                      <w:szCs w:val="21"/>
                    </w:rPr>
                  </w:pPr>
                  <w:ins w:id="3416" w:author="longshine_LPF" w:date="2016-04-08T10:27:00Z">
                    <w:del w:id="3417" w:author="jiefang chen" w:date="2016-04-20T16:52:00Z">
                      <w:r w:rsidDel="003A2153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418" w:author="longshine_LPF" w:date="2016-04-08T10:27:00Z">
                    <w:tcPr>
                      <w:tcW w:w="708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419" w:author="longshine_LPF" w:date="2016-04-08T10:27:00Z"/>
                      <w:del w:id="3420" w:author="jiefang chen" w:date="2016-04-20T16:52:00Z"/>
                      <w:szCs w:val="21"/>
                    </w:rPr>
                  </w:pPr>
                  <w:ins w:id="3421" w:author="longshine_LPF" w:date="2016-04-08T10:27:00Z">
                    <w:del w:id="342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423" w:author="longshine_LPF" w:date="2016-04-08T10:27:00Z">
                    <w:tcPr>
                      <w:tcW w:w="1843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424" w:author="longshine_LPF" w:date="2016-04-08T10:27:00Z"/>
                      <w:del w:id="3425" w:author="jiefang chen" w:date="2016-04-20T16:52:00Z"/>
                      <w:szCs w:val="21"/>
                    </w:rPr>
                  </w:pPr>
                </w:p>
              </w:tc>
            </w:tr>
            <w:tr w:rsidR="001320C4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426" w:author="longshine_LPF" w:date="2016-04-08T10:27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427" w:author="longshine_LPF" w:date="2016-04-08T10:27:00Z"/>
                <w:del w:id="3428" w:author="jiefang chen" w:date="2016-04-20T16:52:00Z"/>
                <w:trPrChange w:id="3429" w:author="longshine_LPF" w:date="2016-04-08T10:27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vAlign w:val="center"/>
                  <w:tcPrChange w:id="3430" w:author="longshine_LPF" w:date="2016-04-08T10:27:00Z">
                    <w:tcPr>
                      <w:tcW w:w="1446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31" w:author="longshine_LPF" w:date="2016-04-08T10:27:00Z"/>
                      <w:del w:id="3432" w:author="jiefang chen" w:date="2016-04-20T16:52:00Z"/>
                      <w:szCs w:val="21"/>
                    </w:rPr>
                  </w:pPr>
                  <w:ins w:id="3433" w:author="longshine_LPF" w:date="2016-04-08T10:27:00Z">
                    <w:del w:id="3434" w:author="jiefang chen" w:date="2016-04-20T16:52:00Z">
                      <w:r w:rsidDel="003A2153">
                        <w:rPr>
                          <w:szCs w:val="21"/>
                        </w:rPr>
                        <w:delText>payableAmount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3435" w:author="longshine_LPF" w:date="2016-04-08T10:27:00Z">
                    <w:tcPr>
                      <w:tcW w:w="1560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36" w:author="longshine_LPF" w:date="2016-04-08T10:27:00Z"/>
                      <w:del w:id="3437" w:author="jiefang chen" w:date="2016-04-20T16:52:00Z"/>
                      <w:szCs w:val="21"/>
                    </w:rPr>
                  </w:pPr>
                  <w:ins w:id="3438" w:author="longshine_LPF" w:date="2016-04-08T10:27:00Z">
                    <w:del w:id="343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订单应付金额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440" w:author="longshine_LPF" w:date="2016-04-08T10:27:00Z">
                    <w:tcPr>
                      <w:tcW w:w="1701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41" w:author="longshine_LPF" w:date="2016-04-08T10:27:00Z"/>
                      <w:del w:id="3442" w:author="jiefang chen" w:date="2016-04-20T16:52:00Z"/>
                      <w:szCs w:val="21"/>
                    </w:rPr>
                  </w:pPr>
                  <w:ins w:id="3443" w:author="longshine_LPF" w:date="2016-04-08T10:27:00Z">
                    <w:del w:id="3444" w:author="jiefang chen" w:date="2016-04-20T16:52:00Z">
                      <w:r w:rsidDel="003A2153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445" w:author="longshine_LPF" w:date="2016-04-08T10:27:00Z">
                    <w:tcPr>
                      <w:tcW w:w="708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446" w:author="longshine_LPF" w:date="2016-04-08T10:27:00Z"/>
                      <w:del w:id="3447" w:author="jiefang chen" w:date="2016-04-20T16:52:00Z"/>
                      <w:szCs w:val="21"/>
                    </w:rPr>
                  </w:pPr>
                  <w:ins w:id="3448" w:author="longshine_LPF" w:date="2016-04-08T10:27:00Z">
                    <w:del w:id="344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450" w:author="longshine_LPF" w:date="2016-04-08T10:27:00Z">
                    <w:tcPr>
                      <w:tcW w:w="1843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451" w:author="longshine_LPF" w:date="2016-04-08T10:27:00Z"/>
                      <w:del w:id="3452" w:author="jiefang chen" w:date="2016-04-20T16:52:00Z"/>
                      <w:szCs w:val="21"/>
                    </w:rPr>
                  </w:pPr>
                </w:p>
              </w:tc>
            </w:tr>
            <w:tr w:rsidR="001320C4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453" w:author="longshine_LPF" w:date="2016-04-08T10:27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454" w:author="longshine_LPF" w:date="2016-04-08T10:27:00Z"/>
                <w:del w:id="3455" w:author="jiefang chen" w:date="2016-04-20T16:52:00Z"/>
                <w:trPrChange w:id="3456" w:author="longshine_LPF" w:date="2016-04-08T10:27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vAlign w:val="center"/>
                  <w:tcPrChange w:id="3457" w:author="longshine_LPF" w:date="2016-04-08T10:27:00Z">
                    <w:tcPr>
                      <w:tcW w:w="1446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58" w:author="longshine_LPF" w:date="2016-04-08T10:27:00Z"/>
                      <w:del w:id="3459" w:author="jiefang chen" w:date="2016-04-20T16:52:00Z"/>
                      <w:szCs w:val="21"/>
                    </w:rPr>
                  </w:pPr>
                  <w:ins w:id="3460" w:author="longshine_LPF" w:date="2016-04-08T10:27:00Z">
                    <w:del w:id="3461" w:author="jiefang chen" w:date="2016-04-20T16:52:00Z">
                      <w:r w:rsidDel="003A2153">
                        <w:rPr>
                          <w:szCs w:val="21"/>
                        </w:rPr>
                        <w:delText>waitAmount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3462" w:author="longshine_LPF" w:date="2016-04-08T10:27:00Z">
                    <w:tcPr>
                      <w:tcW w:w="1560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63" w:author="longshine_LPF" w:date="2016-04-08T10:27:00Z"/>
                      <w:del w:id="3464" w:author="jiefang chen" w:date="2016-04-20T16:52:00Z"/>
                      <w:szCs w:val="21"/>
                    </w:rPr>
                  </w:pPr>
                  <w:ins w:id="3465" w:author="longshine_LPF" w:date="2016-04-08T10:27:00Z">
                    <w:del w:id="346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待支付金额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467" w:author="longshine_LPF" w:date="2016-04-08T10:27:00Z">
                    <w:tcPr>
                      <w:tcW w:w="1701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68" w:author="longshine_LPF" w:date="2016-04-08T10:27:00Z"/>
                      <w:del w:id="3469" w:author="jiefang chen" w:date="2016-04-20T16:52:00Z"/>
                      <w:szCs w:val="21"/>
                    </w:rPr>
                  </w:pPr>
                  <w:ins w:id="3470" w:author="longshine_LPF" w:date="2016-04-08T10:27:00Z">
                    <w:del w:id="3471" w:author="jiefang chen" w:date="2016-04-20T16:52:00Z">
                      <w:r w:rsidDel="003A2153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472" w:author="longshine_LPF" w:date="2016-04-08T10:27:00Z">
                    <w:tcPr>
                      <w:tcW w:w="708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473" w:author="longshine_LPF" w:date="2016-04-08T10:27:00Z"/>
                      <w:del w:id="3474" w:author="jiefang chen" w:date="2016-04-20T16:52:00Z"/>
                      <w:szCs w:val="21"/>
                    </w:rPr>
                  </w:pPr>
                  <w:ins w:id="3475" w:author="longshine_LPF" w:date="2016-04-08T10:27:00Z">
                    <w:del w:id="347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477" w:author="longshine_LPF" w:date="2016-04-08T10:27:00Z">
                    <w:tcPr>
                      <w:tcW w:w="1843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478" w:author="longshine_LPF" w:date="2016-04-08T10:27:00Z"/>
                      <w:del w:id="3479" w:author="jiefang chen" w:date="2016-04-20T16:52:00Z"/>
                      <w:szCs w:val="21"/>
                    </w:rPr>
                  </w:pPr>
                </w:p>
              </w:tc>
            </w:tr>
            <w:tr w:rsidR="001320C4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480" w:author="longshine_LPF" w:date="2016-04-08T10:27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481" w:author="longshine_LPF" w:date="2016-04-08T10:27:00Z"/>
                <w:del w:id="3482" w:author="jiefang chen" w:date="2016-04-20T16:52:00Z"/>
                <w:trPrChange w:id="3483" w:author="longshine_LPF" w:date="2016-04-08T10:27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vAlign w:val="center"/>
                  <w:tcPrChange w:id="3484" w:author="longshine_LPF" w:date="2016-04-08T10:27:00Z">
                    <w:tcPr>
                      <w:tcW w:w="1446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85" w:author="longshine_LPF" w:date="2016-04-08T10:27:00Z"/>
                      <w:del w:id="3486" w:author="jiefang chen" w:date="2016-04-20T16:52:00Z"/>
                      <w:szCs w:val="21"/>
                    </w:rPr>
                  </w:pPr>
                  <w:ins w:id="3487" w:author="longshine_LPF" w:date="2016-04-08T10:27:00Z">
                    <w:del w:id="3488" w:author="jiefang chen" w:date="2016-04-20T16:52:00Z">
                      <w:r w:rsidDel="003A2153">
                        <w:rPr>
                          <w:szCs w:val="21"/>
                        </w:rPr>
                        <w:delText>settleAmount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3489" w:author="longshine_LPF" w:date="2016-04-08T10:27:00Z">
                    <w:tcPr>
                      <w:tcW w:w="1560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90" w:author="longshine_LPF" w:date="2016-04-08T10:27:00Z"/>
                      <w:del w:id="3491" w:author="jiefang chen" w:date="2016-04-20T16:52:00Z"/>
                      <w:szCs w:val="21"/>
                    </w:rPr>
                  </w:pPr>
                  <w:ins w:id="3492" w:author="longshine_LPF" w:date="2016-04-08T10:27:00Z">
                    <w:del w:id="349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结算金额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494" w:author="longshine_LPF" w:date="2016-04-08T10:27:00Z">
                    <w:tcPr>
                      <w:tcW w:w="1701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495" w:author="longshine_LPF" w:date="2016-04-08T10:27:00Z"/>
                      <w:del w:id="3496" w:author="jiefang chen" w:date="2016-04-20T16:52:00Z"/>
                      <w:szCs w:val="21"/>
                    </w:rPr>
                  </w:pPr>
                  <w:ins w:id="3497" w:author="longshine_LPF" w:date="2016-04-08T10:27:00Z">
                    <w:del w:id="3498" w:author="jiefang chen" w:date="2016-04-20T16:52:00Z">
                      <w:r w:rsidDel="003A2153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499" w:author="longshine_LPF" w:date="2016-04-08T10:27:00Z">
                    <w:tcPr>
                      <w:tcW w:w="708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500" w:author="longshine_LPF" w:date="2016-04-08T10:27:00Z"/>
                      <w:del w:id="3501" w:author="jiefang chen" w:date="2016-04-20T16:52:00Z"/>
                      <w:szCs w:val="21"/>
                    </w:rPr>
                  </w:pPr>
                  <w:ins w:id="3502" w:author="longshine_LPF" w:date="2016-04-08T10:27:00Z">
                    <w:del w:id="350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504" w:author="longshine_LPF" w:date="2016-04-08T10:27:00Z">
                    <w:tcPr>
                      <w:tcW w:w="1843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505" w:author="longshine_LPF" w:date="2016-04-08T10:27:00Z"/>
                      <w:del w:id="3506" w:author="jiefang chen" w:date="2016-04-20T16:52:00Z"/>
                      <w:szCs w:val="21"/>
                    </w:rPr>
                  </w:pPr>
                </w:p>
              </w:tc>
            </w:tr>
            <w:tr w:rsidR="001320C4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507" w:author="longshine_LPF" w:date="2016-04-08T10:27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508" w:author="longshine_LPF" w:date="2016-04-08T10:23:00Z"/>
                <w:del w:id="3509" w:author="jiefang chen" w:date="2016-04-20T16:52:00Z"/>
                <w:trPrChange w:id="3510" w:author="longshine_LPF" w:date="2016-04-08T10:27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vAlign w:val="center"/>
                  <w:tcPrChange w:id="3511" w:author="longshine_LPF" w:date="2016-04-08T10:27:00Z">
                    <w:tcPr>
                      <w:tcW w:w="1446" w:type="dxa"/>
                      <w:vAlign w:val="center"/>
                    </w:tcPr>
                  </w:tcPrChange>
                </w:tcPr>
                <w:p w:rsidR="001320C4" w:rsidRPr="003C64F8" w:rsidDel="003A2153" w:rsidRDefault="001320C4" w:rsidP="001320C4">
                  <w:pPr>
                    <w:spacing w:line="360" w:lineRule="auto"/>
                    <w:rPr>
                      <w:ins w:id="3512" w:author="longshine_LPF" w:date="2016-04-08T10:23:00Z"/>
                      <w:del w:id="3513" w:author="jiefang chen" w:date="2016-04-20T16:52:00Z"/>
                      <w:szCs w:val="21"/>
                    </w:rPr>
                  </w:pPr>
                  <w:ins w:id="3514" w:author="longshine_LPF" w:date="2016-04-08T10:27:00Z">
                    <w:del w:id="3515" w:author="jiefang chen" w:date="2016-04-20T16:52:00Z">
                      <w:r w:rsidDel="003A2153">
                        <w:rPr>
                          <w:szCs w:val="21"/>
                        </w:rPr>
                        <w:delText>tradFee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3516" w:author="longshine_LPF" w:date="2016-04-08T10:27:00Z">
                    <w:tcPr>
                      <w:tcW w:w="1560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517" w:author="longshine_LPF" w:date="2016-04-08T10:23:00Z"/>
                      <w:del w:id="3518" w:author="jiefang chen" w:date="2016-04-20T16:52:00Z"/>
                      <w:szCs w:val="21"/>
                    </w:rPr>
                  </w:pPr>
                  <w:ins w:id="3519" w:author="longshine_LPF" w:date="2016-04-08T10:27:00Z">
                    <w:del w:id="352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订单运费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3521" w:author="longshine_LPF" w:date="2016-04-08T10:27:00Z">
                    <w:tcPr>
                      <w:tcW w:w="1701" w:type="dxa"/>
                      <w:vAlign w:val="center"/>
                    </w:tcPr>
                  </w:tcPrChange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522" w:author="longshine_LPF" w:date="2016-04-08T10:23:00Z"/>
                      <w:del w:id="3523" w:author="jiefang chen" w:date="2016-04-20T16:52:00Z"/>
                      <w:szCs w:val="21"/>
                    </w:rPr>
                  </w:pPr>
                  <w:ins w:id="3524" w:author="longshine_LPF" w:date="2016-04-08T10:27:00Z">
                    <w:del w:id="3525" w:author="jiefang chen" w:date="2016-04-20T16:52:00Z">
                      <w:r w:rsidDel="003A2153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526" w:author="longshine_LPF" w:date="2016-04-08T10:27:00Z">
                    <w:tcPr>
                      <w:tcW w:w="708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527" w:author="longshine_LPF" w:date="2016-04-08T10:23:00Z"/>
                      <w:del w:id="3528" w:author="jiefang chen" w:date="2016-04-20T16:52:00Z"/>
                      <w:szCs w:val="21"/>
                    </w:rPr>
                  </w:pPr>
                  <w:ins w:id="3529" w:author="longshine_LPF" w:date="2016-04-08T10:27:00Z">
                    <w:del w:id="353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3531" w:author="longshine_LPF" w:date="2016-04-08T10:27:00Z">
                    <w:tcPr>
                      <w:tcW w:w="1843" w:type="dxa"/>
                    </w:tcPr>
                  </w:tcPrChange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532" w:author="longshine_LPF" w:date="2016-04-08T10:23:00Z"/>
                      <w:del w:id="3533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ins w:id="3534" w:author="longshine_LPF" w:date="2016-04-08T10:23:00Z"/>
                <w:del w:id="3535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1320C4" w:rsidRPr="003C64F8" w:rsidDel="003A2153" w:rsidRDefault="001320C4" w:rsidP="001320C4">
                  <w:pPr>
                    <w:spacing w:line="360" w:lineRule="auto"/>
                    <w:rPr>
                      <w:ins w:id="3536" w:author="longshine_LPF" w:date="2016-04-08T10:23:00Z"/>
                      <w:del w:id="353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538" w:author="longshine_LPF" w:date="2016-04-08T10:23:00Z"/>
                      <w:del w:id="353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1320C4" w:rsidRPr="001320C4" w:rsidDel="003A2153" w:rsidRDefault="001320C4" w:rsidP="001320C4">
                  <w:pPr>
                    <w:spacing w:line="360" w:lineRule="auto"/>
                    <w:rPr>
                      <w:ins w:id="3540" w:author="longshine_LPF" w:date="2016-04-08T10:23:00Z"/>
                      <w:del w:id="3541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spacing w:line="360" w:lineRule="auto"/>
                    <w:jc w:val="center"/>
                    <w:rPr>
                      <w:ins w:id="3542" w:author="longshine_LPF" w:date="2016-04-08T10:23:00Z"/>
                      <w:del w:id="3543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ins w:id="3544" w:author="longshine_LPF" w:date="2016-04-08T10:23:00Z"/>
                      <w:del w:id="3545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del w:id="3546" w:author="jiefang chen" w:date="2016-04-20T16:52:00Z"/>
              </w:trPr>
              <w:tc>
                <w:tcPr>
                  <w:tcW w:w="7258" w:type="dxa"/>
                  <w:gridSpan w:val="5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47" w:author="jiefang chen" w:date="2016-04-20T16:52:00Z"/>
                      <w:szCs w:val="21"/>
                    </w:rPr>
                  </w:pPr>
                  <w:del w:id="354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订单</w:delText>
                    </w:r>
                    <w:r w:rsidDel="003A2153">
                      <w:rPr>
                        <w:szCs w:val="21"/>
                      </w:rPr>
                      <w:delText>商品列表（</w:delText>
                    </w:r>
                  </w:del>
                  <w:ins w:id="3549" w:author="Longshine" w:date="2016-04-15T17:15:00Z">
                    <w:del w:id="3550" w:author="jiefang chen" w:date="2016-04-20T16:52:00Z">
                      <w:r w:rsidR="00217DA8" w:rsidRPr="00B42159" w:rsidDel="003A2153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highlight w:val="lightGray"/>
                          <w:rPrChange w:id="3551" w:author="Longshine" w:date="2016-04-15T17:15:00Z">
                            <w:rPr>
                              <w:rFonts w:ascii="Consolas" w:hAnsi="Consolas" w:cs="Consolas"/>
                              <w:color w:val="000000"/>
                              <w:kern w:val="0"/>
                              <w:sz w:val="22"/>
                              <w:szCs w:val="22"/>
                              <w:highlight w:val="lightGray"/>
                            </w:rPr>
                          </w:rPrChange>
                        </w:rPr>
                        <w:delText>orderGoodsList</w:delText>
                      </w:r>
                    </w:del>
                  </w:ins>
                  <w:del w:id="3552" w:author="jiefang chen" w:date="2016-04-20T16:52:00Z">
                    <w:r w:rsidDel="003A2153">
                      <w:rPr>
                        <w:szCs w:val="21"/>
                      </w:rPr>
                      <w:delText>orderProList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1320C4" w:rsidDel="003A2153">
              <w:trPr>
                <w:trHeight w:val="297"/>
                <w:del w:id="3553" w:author="jiefang chen" w:date="2016-04-20T16:52:00Z"/>
              </w:trPr>
              <w:tc>
                <w:tcPr>
                  <w:tcW w:w="1446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54" w:author="jiefang chen" w:date="2016-04-20T16:52:00Z"/>
                      <w:szCs w:val="21"/>
                    </w:rPr>
                  </w:pPr>
                  <w:del w:id="3555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560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56" w:author="jiefang chen" w:date="2016-04-20T16:52:00Z"/>
                      <w:szCs w:val="21"/>
                    </w:rPr>
                  </w:pPr>
                  <w:del w:id="355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58" w:author="jiefang chen" w:date="2016-04-20T16:52:00Z"/>
                      <w:szCs w:val="21"/>
                    </w:rPr>
                  </w:pPr>
                  <w:del w:id="3559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rPr>
                      <w:del w:id="3560" w:author="jiefang chen" w:date="2016-04-20T16:52:00Z"/>
                    </w:rPr>
                  </w:pPr>
                  <w:del w:id="35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1320C4" w:rsidDel="003A2153" w:rsidRDefault="001320C4" w:rsidP="001320C4">
                  <w:pPr>
                    <w:pStyle w:val="aff2"/>
                    <w:rPr>
                      <w:del w:id="3562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del w:id="3563" w:author="jiefang chen" w:date="2016-04-20T16:52:00Z"/>
              </w:trPr>
              <w:tc>
                <w:tcPr>
                  <w:tcW w:w="1446" w:type="dxa"/>
                </w:tcPr>
                <w:p w:rsidR="001320C4" w:rsidDel="003A2153" w:rsidRDefault="001320C4" w:rsidP="001320C4">
                  <w:pPr>
                    <w:rPr>
                      <w:del w:id="3564" w:author="jiefang chen" w:date="2016-04-20T16:52:00Z"/>
                    </w:rPr>
                  </w:pPr>
                  <w:del w:id="3565" w:author="jiefang chen" w:date="2016-04-20T16:52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560" w:type="dxa"/>
                </w:tcPr>
                <w:p w:rsidR="001320C4" w:rsidDel="003A2153" w:rsidRDefault="001320C4" w:rsidP="001320C4">
                  <w:pPr>
                    <w:rPr>
                      <w:del w:id="3566" w:author="jiefang chen" w:date="2016-04-20T16:52:00Z"/>
                    </w:rPr>
                  </w:pPr>
                  <w:del w:id="3567" w:author="jiefang chen" w:date="2016-04-20T16:52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68" w:author="jiefang chen" w:date="2016-04-20T16:52:00Z"/>
                      <w:szCs w:val="21"/>
                    </w:rPr>
                  </w:pPr>
                  <w:del w:id="356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rPr>
                      <w:del w:id="3570" w:author="jiefang chen" w:date="2016-04-20T16:52:00Z"/>
                    </w:rPr>
                  </w:pPr>
                  <w:del w:id="35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1320C4" w:rsidDel="003A2153" w:rsidRDefault="001320C4" w:rsidP="001320C4">
                  <w:pPr>
                    <w:pStyle w:val="aff2"/>
                    <w:rPr>
                      <w:del w:id="3572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del w:id="3573" w:author="jiefang chen" w:date="2016-04-20T16:52:00Z"/>
              </w:trPr>
              <w:tc>
                <w:tcPr>
                  <w:tcW w:w="1446" w:type="dxa"/>
                </w:tcPr>
                <w:p w:rsidR="001320C4" w:rsidDel="003A2153" w:rsidRDefault="001320C4" w:rsidP="001320C4">
                  <w:pPr>
                    <w:rPr>
                      <w:del w:id="3574" w:author="jiefang chen" w:date="2016-04-20T16:52:00Z"/>
                    </w:rPr>
                  </w:pPr>
                  <w:del w:id="3575" w:author="jiefang chen" w:date="2016-04-20T16:52:00Z">
                    <w:r w:rsidDel="003A2153">
                      <w:delText>orderNo</w:delText>
                    </w:r>
                  </w:del>
                </w:p>
              </w:tc>
              <w:tc>
                <w:tcPr>
                  <w:tcW w:w="1560" w:type="dxa"/>
                </w:tcPr>
                <w:p w:rsidR="001320C4" w:rsidDel="003A2153" w:rsidRDefault="001320C4" w:rsidP="001320C4">
                  <w:pPr>
                    <w:rPr>
                      <w:del w:id="3576" w:author="jiefang chen" w:date="2016-04-20T16:52:00Z"/>
                    </w:rPr>
                  </w:pPr>
                  <w:del w:id="3577" w:author="jiefang chen" w:date="2016-04-20T16:52:00Z">
                    <w:r w:rsidDel="003A2153">
                      <w:rPr>
                        <w:rFonts w:hint="eastAsia"/>
                      </w:rPr>
                      <w:delText>订单编号</w:delText>
                    </w:r>
                  </w:del>
                </w:p>
              </w:tc>
              <w:tc>
                <w:tcPr>
                  <w:tcW w:w="1701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78" w:author="jiefang chen" w:date="2016-04-20T16:52:00Z"/>
                      <w:szCs w:val="21"/>
                    </w:rPr>
                  </w:pPr>
                  <w:del w:id="3579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rPr>
                      <w:del w:id="3580" w:author="jiefang chen" w:date="2016-04-20T16:52:00Z"/>
                    </w:rPr>
                  </w:pPr>
                  <w:del w:id="35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1320C4" w:rsidDel="003A2153" w:rsidRDefault="001320C4" w:rsidP="001320C4">
                  <w:pPr>
                    <w:pStyle w:val="aff2"/>
                    <w:rPr>
                      <w:del w:id="3582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del w:id="3583" w:author="jiefang chen" w:date="2016-04-20T16:52:00Z"/>
              </w:trPr>
              <w:tc>
                <w:tcPr>
                  <w:tcW w:w="1446" w:type="dxa"/>
                </w:tcPr>
                <w:p w:rsidR="001320C4" w:rsidDel="003A2153" w:rsidRDefault="001320C4" w:rsidP="001320C4">
                  <w:pPr>
                    <w:rPr>
                      <w:del w:id="3584" w:author="jiefang chen" w:date="2016-04-20T16:52:00Z"/>
                    </w:rPr>
                  </w:pPr>
                  <w:del w:id="3585" w:author="jiefang chen" w:date="2016-04-20T16:52:00Z">
                    <w:r w:rsidDel="003A2153">
                      <w:delText>newOrderTime</w:delText>
                    </w:r>
                  </w:del>
                </w:p>
              </w:tc>
              <w:tc>
                <w:tcPr>
                  <w:tcW w:w="1560" w:type="dxa"/>
                </w:tcPr>
                <w:p w:rsidR="001320C4" w:rsidDel="003A2153" w:rsidRDefault="001320C4" w:rsidP="001320C4">
                  <w:pPr>
                    <w:rPr>
                      <w:del w:id="3586" w:author="jiefang chen" w:date="2016-04-20T16:52:00Z"/>
                    </w:rPr>
                  </w:pPr>
                  <w:del w:id="3587" w:author="jiefang chen" w:date="2016-04-20T16:52:00Z">
                    <w:r w:rsidDel="003A2153">
                      <w:rPr>
                        <w:rFonts w:hint="eastAsia"/>
                      </w:rPr>
                      <w:delText>订单创建时间</w:delText>
                    </w:r>
                  </w:del>
                </w:p>
              </w:tc>
              <w:tc>
                <w:tcPr>
                  <w:tcW w:w="1701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588" w:author="jiefang chen" w:date="2016-04-20T16:52:00Z"/>
                      <w:szCs w:val="21"/>
                    </w:rPr>
                  </w:pPr>
                  <w:del w:id="3589" w:author="jiefang chen" w:date="2016-04-20T16:52:00Z">
                    <w:r w:rsidDel="003A2153">
                      <w:rPr>
                        <w:szCs w:val="21"/>
                      </w:rPr>
                      <w:delText>datatime</w:delText>
                    </w:r>
                  </w:del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rPr>
                      <w:del w:id="3590" w:author="jiefang chen" w:date="2016-04-20T16:52:00Z"/>
                      <w:szCs w:val="21"/>
                    </w:rPr>
                  </w:pPr>
                  <w:del w:id="359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1320C4" w:rsidDel="003A2153" w:rsidRDefault="001320C4" w:rsidP="001320C4">
                  <w:pPr>
                    <w:pStyle w:val="aff2"/>
                    <w:rPr>
                      <w:del w:id="3592" w:author="jiefang chen" w:date="2016-04-20T16:52:00Z"/>
                      <w:szCs w:val="21"/>
                    </w:rPr>
                  </w:pPr>
                </w:p>
              </w:tc>
            </w:tr>
            <w:tr w:rsidR="001320C4" w:rsidDel="003A2153">
              <w:trPr>
                <w:trHeight w:val="297"/>
                <w:del w:id="3593" w:author="jiefang chen" w:date="2016-04-20T16:52:00Z"/>
              </w:trPr>
              <w:tc>
                <w:tcPr>
                  <w:tcW w:w="1446" w:type="dxa"/>
                </w:tcPr>
                <w:p w:rsidR="001320C4" w:rsidRPr="00217DA8" w:rsidDel="003A2153" w:rsidRDefault="00217DA8">
                  <w:pPr>
                    <w:rPr>
                      <w:del w:id="3594" w:author="jiefang chen" w:date="2016-04-20T16:52:00Z"/>
                      <w:color w:val="FF0000"/>
                      <w:rPrChange w:id="3595" w:author="Longshine" w:date="2016-04-15T17:13:00Z">
                        <w:rPr>
                          <w:del w:id="3596" w:author="jiefang chen" w:date="2016-04-20T16:52:00Z"/>
                        </w:rPr>
                      </w:rPrChange>
                    </w:rPr>
                  </w:pPr>
                  <w:ins w:id="3597" w:author="Longshine" w:date="2016-04-15T17:13:00Z">
                    <w:del w:id="3598" w:author="jiefang chen" w:date="2016-04-20T16:52:00Z">
                      <w:r w:rsidRPr="00217DA8" w:rsidDel="003A2153">
                        <w:rPr>
                          <w:color w:val="FF0000"/>
                          <w:rPrChange w:id="3599" w:author="Longshine" w:date="2016-04-15T17:13:00Z">
                            <w:rPr/>
                          </w:rPrChange>
                        </w:rPr>
                        <w:delText>specImg</w:delText>
                      </w:r>
                    </w:del>
                  </w:ins>
                  <w:del w:id="3600" w:author="jiefang chen" w:date="2016-04-20T16:52:00Z">
                    <w:r w:rsidR="001320C4" w:rsidRPr="00217DA8" w:rsidDel="003A2153">
                      <w:rPr>
                        <w:color w:val="FF0000"/>
                        <w:rPrChange w:id="3601" w:author="Longshine" w:date="2016-04-15T17:13:00Z">
                          <w:rPr/>
                        </w:rPrChange>
                      </w:rPr>
                      <w:delText>goodsPhotoPath</w:delText>
                    </w:r>
                  </w:del>
                </w:p>
              </w:tc>
              <w:tc>
                <w:tcPr>
                  <w:tcW w:w="1560" w:type="dxa"/>
                </w:tcPr>
                <w:p w:rsidR="001320C4" w:rsidDel="003A2153" w:rsidRDefault="001320C4" w:rsidP="001320C4">
                  <w:pPr>
                    <w:rPr>
                      <w:del w:id="3602" w:author="jiefang chen" w:date="2016-04-20T16:52:00Z"/>
                    </w:rPr>
                  </w:pPr>
                  <w:del w:id="3603" w:author="jiefang chen" w:date="2016-04-20T16:52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1320C4" w:rsidDel="003A2153" w:rsidRDefault="001320C4" w:rsidP="001320C4">
                  <w:pPr>
                    <w:spacing w:line="360" w:lineRule="auto"/>
                    <w:rPr>
                      <w:del w:id="3604" w:author="jiefang chen" w:date="2016-04-20T16:52:00Z"/>
                      <w:szCs w:val="21"/>
                    </w:rPr>
                  </w:pPr>
                  <w:del w:id="3605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1320C4" w:rsidDel="003A2153" w:rsidRDefault="001320C4" w:rsidP="001320C4">
                  <w:pPr>
                    <w:rPr>
                      <w:del w:id="3606" w:author="jiefang chen" w:date="2016-04-20T16:52:00Z"/>
                    </w:rPr>
                  </w:pPr>
                  <w:del w:id="360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1320C4" w:rsidDel="003A2153" w:rsidRDefault="001320C4" w:rsidP="001320C4">
                  <w:pPr>
                    <w:pStyle w:val="aff2"/>
                    <w:rPr>
                      <w:del w:id="3608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ins w:id="3609" w:author="longshine_LPF" w:date="2016-04-08T11:19:00Z"/>
                <w:del w:id="3610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ins w:id="3611" w:author="longshine_LPF" w:date="2016-04-08T11:19:00Z"/>
                      <w:del w:id="3612" w:author="jiefang chen" w:date="2016-04-20T16:52:00Z"/>
                    </w:rPr>
                  </w:pPr>
                  <w:ins w:id="3613" w:author="longshine_LPF" w:date="2016-04-08T11:19:00Z">
                    <w:del w:id="3614" w:author="jiefang chen" w:date="2016-04-20T16:52:00Z">
                      <w:r w:rsidDel="003A2153">
                        <w:delText>specName</w:delText>
                      </w:r>
                    </w:del>
                  </w:ins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ins w:id="3615" w:author="longshine_LPF" w:date="2016-04-08T11:19:00Z"/>
                      <w:del w:id="3616" w:author="jiefang chen" w:date="2016-04-20T16:52:00Z"/>
                    </w:rPr>
                  </w:pPr>
                  <w:ins w:id="3617" w:author="longshine_LPF" w:date="2016-04-08T11:19:00Z">
                    <w:del w:id="3618" w:author="jiefang chen" w:date="2016-04-20T16:52:00Z">
                      <w:r w:rsidDel="003A2153">
                        <w:rPr>
                          <w:rFonts w:hint="eastAsia"/>
                        </w:rPr>
                        <w:delText>规格</w:delText>
                      </w:r>
                      <w:r w:rsidDel="003A2153">
                        <w:delText>名称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619" w:author="longshine_LPF" w:date="2016-04-08T11:19:00Z"/>
                      <w:del w:id="3620" w:author="jiefang chen" w:date="2016-04-20T16:52:00Z"/>
                      <w:szCs w:val="21"/>
                    </w:rPr>
                  </w:pPr>
                  <w:ins w:id="3621" w:author="longshine_LPF" w:date="2016-04-08T11:19:00Z">
                    <w:del w:id="3622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ins w:id="3623" w:author="longshine_LPF" w:date="2016-04-08T11:19:00Z"/>
                      <w:del w:id="3624" w:author="jiefang chen" w:date="2016-04-20T16:52:00Z"/>
                      <w:szCs w:val="21"/>
                    </w:rPr>
                  </w:pPr>
                  <w:ins w:id="3625" w:author="longshine_LPF" w:date="2016-04-08T11:19:00Z">
                    <w:del w:id="362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ins w:id="3627" w:author="longshine_LPF" w:date="2016-04-08T11:19:00Z"/>
                      <w:del w:id="3628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629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630" w:author="longshine_LPF" w:date="2016-04-08T11:20:00Z"/>
                <w:del w:id="3631" w:author="jiefang chen" w:date="2016-04-20T16:52:00Z"/>
                <w:trPrChange w:id="3632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633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>
                  <w:pPr>
                    <w:rPr>
                      <w:ins w:id="3634" w:author="longshine_LPF" w:date="2016-04-08T11:20:00Z"/>
                      <w:del w:id="3635" w:author="jiefang chen" w:date="2016-04-20T16:52:00Z"/>
                    </w:rPr>
                  </w:pPr>
                  <w:ins w:id="3636" w:author="longshine_LPF" w:date="2016-04-08T11:21:00Z">
                    <w:del w:id="3637" w:author="jiefang chen" w:date="2016-04-20T16:52:00Z">
                      <w:r w:rsidRPr="00A8594B" w:rsidDel="003A2153">
                        <w:delText>unit</w:delText>
                      </w:r>
                      <w:r w:rsidDel="003A2153">
                        <w:delText>P</w:delText>
                      </w:r>
                      <w:r w:rsidRPr="00A8594B" w:rsidDel="003A2153">
                        <w:delText>rice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638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39" w:author="longshine_LPF" w:date="2016-04-08T11:20:00Z"/>
                      <w:del w:id="3640" w:author="jiefang chen" w:date="2016-04-20T16:52:00Z"/>
                    </w:rPr>
                  </w:pPr>
                  <w:ins w:id="3641" w:author="longshine_LPF" w:date="2016-04-08T11:21:00Z">
                    <w:del w:id="3642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3643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644" w:author="longshine_LPF" w:date="2016-04-08T11:20:00Z"/>
                      <w:del w:id="3645" w:author="jiefang chen" w:date="2016-04-20T16:52:00Z"/>
                      <w:szCs w:val="21"/>
                    </w:rPr>
                  </w:pPr>
                  <w:ins w:id="3646" w:author="longshine_LPF" w:date="2016-04-08T11:20:00Z">
                    <w:del w:id="3647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648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49" w:author="longshine_LPF" w:date="2016-04-08T11:20:00Z"/>
                      <w:del w:id="3650" w:author="jiefang chen" w:date="2016-04-20T16:52:00Z"/>
                      <w:szCs w:val="21"/>
                    </w:rPr>
                  </w:pPr>
                  <w:ins w:id="3651" w:author="longshine_LPF" w:date="2016-04-08T11:21:00Z">
                    <w:del w:id="365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653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654" w:author="longshine_LPF" w:date="2016-04-08T11:20:00Z"/>
                      <w:del w:id="3655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656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657" w:author="longshine_LPF" w:date="2016-04-08T11:20:00Z"/>
                <w:del w:id="3658" w:author="jiefang chen" w:date="2016-04-20T16:52:00Z"/>
                <w:trPrChange w:id="3659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660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>
                  <w:pPr>
                    <w:rPr>
                      <w:ins w:id="3661" w:author="longshine_LPF" w:date="2016-04-08T11:20:00Z"/>
                      <w:del w:id="3662" w:author="jiefang chen" w:date="2016-04-20T16:52:00Z"/>
                    </w:rPr>
                  </w:pPr>
                  <w:ins w:id="3663" w:author="longshine_LPF" w:date="2016-04-08T11:21:00Z">
                    <w:del w:id="3664" w:author="jiefang chen" w:date="2016-04-20T16:52:00Z">
                      <w:r w:rsidDel="003A2153">
                        <w:delText>buyN</w:delText>
                      </w:r>
                      <w:r w:rsidRPr="00A8594B" w:rsidDel="003A2153">
                        <w:delText>um</w:delText>
                      </w:r>
                    </w:del>
                  </w:ins>
                </w:p>
              </w:tc>
              <w:tc>
                <w:tcPr>
                  <w:tcW w:w="1560" w:type="dxa"/>
                  <w:tcPrChange w:id="3665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66" w:author="longshine_LPF" w:date="2016-04-08T11:20:00Z"/>
                      <w:del w:id="3667" w:author="jiefang chen" w:date="2016-04-20T16:52:00Z"/>
                    </w:rPr>
                  </w:pPr>
                  <w:ins w:id="3668" w:author="longshine_LPF" w:date="2016-04-08T11:21:00Z">
                    <w:del w:id="3669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购买数量</w:delText>
                      </w:r>
                    </w:del>
                  </w:ins>
                </w:p>
              </w:tc>
              <w:tc>
                <w:tcPr>
                  <w:tcW w:w="1701" w:type="dxa"/>
                  <w:tcPrChange w:id="3670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671" w:author="longshine_LPF" w:date="2016-04-08T11:20:00Z"/>
                      <w:del w:id="3672" w:author="jiefang chen" w:date="2016-04-20T16:52:00Z"/>
                      <w:szCs w:val="21"/>
                    </w:rPr>
                  </w:pPr>
                  <w:ins w:id="3673" w:author="longshine_LPF" w:date="2016-04-08T11:20:00Z">
                    <w:del w:id="3674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numeric(15)</w:delText>
                      </w:r>
                    </w:del>
                  </w:ins>
                </w:p>
              </w:tc>
              <w:tc>
                <w:tcPr>
                  <w:tcW w:w="708" w:type="dxa"/>
                  <w:tcPrChange w:id="3675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76" w:author="longshine_LPF" w:date="2016-04-08T11:20:00Z"/>
                      <w:del w:id="3677" w:author="jiefang chen" w:date="2016-04-20T16:52:00Z"/>
                      <w:szCs w:val="21"/>
                    </w:rPr>
                  </w:pPr>
                  <w:ins w:id="3678" w:author="longshine_LPF" w:date="2016-04-08T11:21:00Z">
                    <w:del w:id="367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680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681" w:author="longshine_LPF" w:date="2016-04-08T11:20:00Z"/>
                      <w:del w:id="368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683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684" w:author="longshine_LPF" w:date="2016-04-08T11:20:00Z"/>
                <w:del w:id="3685" w:author="jiefang chen" w:date="2016-04-20T16:52:00Z"/>
                <w:trPrChange w:id="3686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687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88" w:author="longshine_LPF" w:date="2016-04-08T11:20:00Z"/>
                      <w:del w:id="3689" w:author="jiefang chen" w:date="2016-04-20T16:52:00Z"/>
                    </w:rPr>
                  </w:pPr>
                  <w:ins w:id="3690" w:author="longshine_LPF" w:date="2016-04-08T11:21:00Z">
                    <w:del w:id="3691" w:author="jiefang chen" w:date="2016-04-20T16:52:00Z">
                      <w:r w:rsidRPr="00A8594B" w:rsidDel="003A2153">
                        <w:delText>discount</w:delText>
                      </w:r>
                    </w:del>
                  </w:ins>
                </w:p>
              </w:tc>
              <w:tc>
                <w:tcPr>
                  <w:tcW w:w="1560" w:type="dxa"/>
                  <w:tcPrChange w:id="3692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693" w:author="longshine_LPF" w:date="2016-04-08T11:20:00Z"/>
                      <w:del w:id="3694" w:author="jiefang chen" w:date="2016-04-20T16:52:00Z"/>
                    </w:rPr>
                  </w:pPr>
                  <w:ins w:id="3695" w:author="longshine_LPF" w:date="2016-04-08T11:21:00Z">
                    <w:del w:id="3696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其他优惠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3697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698" w:author="longshine_LPF" w:date="2016-04-08T11:20:00Z"/>
                      <w:del w:id="3699" w:author="jiefang chen" w:date="2016-04-20T16:52:00Z"/>
                      <w:szCs w:val="21"/>
                    </w:rPr>
                  </w:pPr>
                  <w:ins w:id="3700" w:author="longshine_LPF" w:date="2016-04-08T11:20:00Z">
                    <w:del w:id="3701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702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03" w:author="longshine_LPF" w:date="2016-04-08T11:20:00Z"/>
                      <w:del w:id="3704" w:author="jiefang chen" w:date="2016-04-20T16:52:00Z"/>
                      <w:szCs w:val="21"/>
                    </w:rPr>
                  </w:pPr>
                  <w:ins w:id="3705" w:author="longshine_LPF" w:date="2016-04-08T11:21:00Z">
                    <w:del w:id="370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707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708" w:author="longshine_LPF" w:date="2016-04-08T11:20:00Z"/>
                      <w:del w:id="3709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710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711" w:author="longshine_LPF" w:date="2016-04-08T11:20:00Z"/>
                <w:del w:id="3712" w:author="jiefang chen" w:date="2016-04-20T16:52:00Z"/>
                <w:trPrChange w:id="3713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714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15" w:author="longshine_LPF" w:date="2016-04-08T11:20:00Z"/>
                      <w:del w:id="3716" w:author="jiefang chen" w:date="2016-04-20T16:52:00Z"/>
                    </w:rPr>
                  </w:pPr>
                  <w:ins w:id="3717" w:author="longshine_LPF" w:date="2016-04-08T11:21:00Z">
                    <w:del w:id="3718" w:author="jiefang chen" w:date="2016-04-20T16:52:00Z">
                      <w:r w:rsidRPr="00A8594B" w:rsidDel="003A2153">
                        <w:delText>freight</w:delText>
                      </w:r>
                    </w:del>
                  </w:ins>
                </w:p>
              </w:tc>
              <w:tc>
                <w:tcPr>
                  <w:tcW w:w="1560" w:type="dxa"/>
                  <w:tcPrChange w:id="3719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20" w:author="longshine_LPF" w:date="2016-04-08T11:20:00Z"/>
                      <w:del w:id="3721" w:author="jiefang chen" w:date="2016-04-20T16:52:00Z"/>
                    </w:rPr>
                  </w:pPr>
                  <w:ins w:id="3722" w:author="longshine_LPF" w:date="2016-04-08T11:21:00Z">
                    <w:del w:id="3723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运费</w:delText>
                      </w:r>
                    </w:del>
                  </w:ins>
                </w:p>
              </w:tc>
              <w:tc>
                <w:tcPr>
                  <w:tcW w:w="1701" w:type="dxa"/>
                  <w:tcPrChange w:id="3724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725" w:author="longshine_LPF" w:date="2016-04-08T11:20:00Z"/>
                      <w:del w:id="3726" w:author="jiefang chen" w:date="2016-04-20T16:52:00Z"/>
                      <w:szCs w:val="21"/>
                    </w:rPr>
                  </w:pPr>
                  <w:ins w:id="3727" w:author="longshine_LPF" w:date="2016-04-08T11:20:00Z">
                    <w:del w:id="3728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729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30" w:author="longshine_LPF" w:date="2016-04-08T11:20:00Z"/>
                      <w:del w:id="3731" w:author="jiefang chen" w:date="2016-04-20T16:52:00Z"/>
                      <w:szCs w:val="21"/>
                    </w:rPr>
                  </w:pPr>
                  <w:ins w:id="3732" w:author="longshine_LPF" w:date="2016-04-08T11:21:00Z">
                    <w:del w:id="373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734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735" w:author="longshine_LPF" w:date="2016-04-08T11:20:00Z"/>
                      <w:del w:id="3736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737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738" w:author="longshine_LPF" w:date="2016-04-08T11:20:00Z"/>
                <w:del w:id="3739" w:author="jiefang chen" w:date="2016-04-20T16:52:00Z"/>
                <w:trPrChange w:id="3740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741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>
                  <w:pPr>
                    <w:rPr>
                      <w:ins w:id="3742" w:author="longshine_LPF" w:date="2016-04-08T11:20:00Z"/>
                      <w:del w:id="3743" w:author="jiefang chen" w:date="2016-04-20T16:52:00Z"/>
                    </w:rPr>
                  </w:pPr>
                  <w:ins w:id="3744" w:author="longshine_LPF" w:date="2016-04-08T11:21:00Z">
                    <w:del w:id="3745" w:author="jiefang chen" w:date="2016-04-20T16:52:00Z">
                      <w:r w:rsidRPr="00A8594B" w:rsidDel="003A2153">
                        <w:delText>amount</w:delText>
                      </w:r>
                      <w:r w:rsidDel="003A2153">
                        <w:delText>J</w:delText>
                      </w:r>
                      <w:r w:rsidRPr="00A8594B" w:rsidDel="003A2153">
                        <w:delText>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746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47" w:author="longshine_LPF" w:date="2016-04-08T11:20:00Z"/>
                      <w:del w:id="3748" w:author="jiefang chen" w:date="2016-04-20T16:52:00Z"/>
                    </w:rPr>
                  </w:pPr>
                  <w:ins w:id="3749" w:author="longshine_LPF" w:date="2016-04-08T11:21:00Z">
                    <w:del w:id="3750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应付金额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3751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752" w:author="longshine_LPF" w:date="2016-04-08T11:20:00Z"/>
                      <w:del w:id="3753" w:author="jiefang chen" w:date="2016-04-20T16:52:00Z"/>
                      <w:szCs w:val="21"/>
                    </w:rPr>
                  </w:pPr>
                  <w:ins w:id="3754" w:author="longshine_LPF" w:date="2016-04-08T11:20:00Z">
                    <w:del w:id="3755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756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57" w:author="longshine_LPF" w:date="2016-04-08T11:20:00Z"/>
                      <w:del w:id="3758" w:author="jiefang chen" w:date="2016-04-20T16:52:00Z"/>
                      <w:szCs w:val="21"/>
                    </w:rPr>
                  </w:pPr>
                  <w:ins w:id="3759" w:author="longshine_LPF" w:date="2016-04-08T11:21:00Z">
                    <w:del w:id="376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761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762" w:author="longshine_LPF" w:date="2016-04-08T11:20:00Z"/>
                      <w:del w:id="3763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764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765" w:author="longshine_LPF" w:date="2016-04-08T11:20:00Z"/>
                <w:del w:id="3766" w:author="jiefang chen" w:date="2016-04-20T16:52:00Z"/>
                <w:trPrChange w:id="3767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768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>
                  <w:pPr>
                    <w:rPr>
                      <w:ins w:id="3769" w:author="longshine_LPF" w:date="2016-04-08T11:20:00Z"/>
                      <w:del w:id="3770" w:author="jiefang chen" w:date="2016-04-20T16:52:00Z"/>
                    </w:rPr>
                  </w:pPr>
                  <w:ins w:id="3771" w:author="longshine_LPF" w:date="2016-04-08T11:21:00Z">
                    <w:del w:id="3772" w:author="jiefang chen" w:date="2016-04-20T16:52:00Z">
                      <w:r w:rsidDel="003A2153">
                        <w:delText>distribM</w:delText>
                      </w:r>
                      <w:r w:rsidRPr="00A8594B" w:rsidDel="003A2153">
                        <w:delText>ode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773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74" w:author="longshine_LPF" w:date="2016-04-08T11:20:00Z"/>
                      <w:del w:id="3775" w:author="jiefang chen" w:date="2016-04-20T16:52:00Z"/>
                    </w:rPr>
                  </w:pPr>
                  <w:ins w:id="3776" w:author="longshine_LPF" w:date="2016-04-08T11:21:00Z">
                    <w:del w:id="3777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配送方式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3778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779" w:author="longshine_LPF" w:date="2016-04-08T11:20:00Z"/>
                      <w:del w:id="3780" w:author="jiefang chen" w:date="2016-04-20T16:52:00Z"/>
                      <w:szCs w:val="21"/>
                    </w:rPr>
                  </w:pPr>
                  <w:ins w:id="3781" w:author="longshine_LPF" w:date="2016-04-08T11:20:00Z">
                    <w:del w:id="3782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  <w:tcPrChange w:id="3783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84" w:author="longshine_LPF" w:date="2016-04-08T11:20:00Z"/>
                      <w:del w:id="3785" w:author="jiefang chen" w:date="2016-04-20T16:52:00Z"/>
                      <w:szCs w:val="21"/>
                    </w:rPr>
                  </w:pPr>
                  <w:ins w:id="3786" w:author="longshine_LPF" w:date="2016-04-08T11:21:00Z">
                    <w:del w:id="378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788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789" w:author="longshine_LPF" w:date="2016-04-08T11:20:00Z"/>
                      <w:del w:id="3790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791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792" w:author="longshine_LPF" w:date="2016-04-08T11:20:00Z"/>
                <w:del w:id="3793" w:author="jiefang chen" w:date="2016-04-20T16:52:00Z"/>
                <w:trPrChange w:id="3794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795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796" w:author="longshine_LPF" w:date="2016-04-08T11:20:00Z"/>
                      <w:del w:id="3797" w:author="jiefang chen" w:date="2016-04-20T16:52:00Z"/>
                    </w:rPr>
                  </w:pPr>
                  <w:ins w:id="3798" w:author="longshine_LPF" w:date="2016-04-08T11:21:00Z">
                    <w:del w:id="3799" w:author="jiefang chen" w:date="2016-04-20T16:52:00Z">
                      <w:r w:rsidDel="003A2153">
                        <w:delText>realJ</w:delText>
                      </w:r>
                      <w:r w:rsidRPr="00A8594B" w:rsidDel="003A2153">
                        <w:delText>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800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01" w:author="longshine_LPF" w:date="2016-04-08T11:20:00Z"/>
                      <w:del w:id="3802" w:author="jiefang chen" w:date="2016-04-20T16:52:00Z"/>
                    </w:rPr>
                  </w:pPr>
                  <w:ins w:id="3803" w:author="longshine_LPF" w:date="2016-04-08T11:21:00Z">
                    <w:del w:id="3804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实付金额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3805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806" w:author="longshine_LPF" w:date="2016-04-08T11:20:00Z"/>
                      <w:del w:id="3807" w:author="jiefang chen" w:date="2016-04-20T16:52:00Z"/>
                      <w:szCs w:val="21"/>
                    </w:rPr>
                  </w:pPr>
                  <w:ins w:id="3808" w:author="longshine_LPF" w:date="2016-04-08T11:20:00Z">
                    <w:del w:id="3809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810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11" w:author="longshine_LPF" w:date="2016-04-08T11:20:00Z"/>
                      <w:del w:id="3812" w:author="jiefang chen" w:date="2016-04-20T16:52:00Z"/>
                      <w:szCs w:val="21"/>
                    </w:rPr>
                  </w:pPr>
                  <w:ins w:id="3813" w:author="longshine_LPF" w:date="2016-04-08T11:21:00Z">
                    <w:del w:id="3814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815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816" w:author="longshine_LPF" w:date="2016-04-08T11:20:00Z"/>
                      <w:del w:id="3817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818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819" w:author="longshine_LPF" w:date="2016-04-08T11:20:00Z"/>
                <w:del w:id="3820" w:author="jiefang chen" w:date="2016-04-20T16:52:00Z"/>
                <w:trPrChange w:id="3821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822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>
                  <w:pPr>
                    <w:rPr>
                      <w:ins w:id="3823" w:author="longshine_LPF" w:date="2016-04-08T11:20:00Z"/>
                      <w:del w:id="3824" w:author="jiefang chen" w:date="2016-04-20T16:52:00Z"/>
                    </w:rPr>
                  </w:pPr>
                  <w:ins w:id="3825" w:author="longshine_LPF" w:date="2016-04-08T11:21:00Z">
                    <w:del w:id="3826" w:author="jiefang chen" w:date="2016-04-20T16:52:00Z">
                      <w:r w:rsidDel="003A2153">
                        <w:delText>sellD</w:delText>
                      </w:r>
                      <w:r w:rsidRPr="00A8594B" w:rsidDel="003A2153">
                        <w:delText>iscount</w:delText>
                      </w:r>
                    </w:del>
                  </w:ins>
                </w:p>
              </w:tc>
              <w:tc>
                <w:tcPr>
                  <w:tcW w:w="1560" w:type="dxa"/>
                  <w:tcPrChange w:id="3827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28" w:author="longshine_LPF" w:date="2016-04-08T11:20:00Z"/>
                      <w:del w:id="3829" w:author="jiefang chen" w:date="2016-04-20T16:52:00Z"/>
                    </w:rPr>
                  </w:pPr>
                  <w:ins w:id="3830" w:author="longshine_LPF" w:date="2016-04-08T11:21:00Z">
                    <w:del w:id="3831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卖家改价优惠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3832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833" w:author="longshine_LPF" w:date="2016-04-08T11:20:00Z"/>
                      <w:del w:id="3834" w:author="jiefang chen" w:date="2016-04-20T16:52:00Z"/>
                      <w:szCs w:val="21"/>
                    </w:rPr>
                  </w:pPr>
                  <w:ins w:id="3835" w:author="longshine_LPF" w:date="2016-04-08T11:20:00Z">
                    <w:del w:id="3836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837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38" w:author="longshine_LPF" w:date="2016-04-08T11:20:00Z"/>
                      <w:del w:id="3839" w:author="jiefang chen" w:date="2016-04-20T16:52:00Z"/>
                      <w:szCs w:val="21"/>
                    </w:rPr>
                  </w:pPr>
                  <w:ins w:id="3840" w:author="longshine_LPF" w:date="2016-04-08T11:21:00Z">
                    <w:del w:id="384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842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843" w:author="longshine_LPF" w:date="2016-04-08T11:20:00Z"/>
                      <w:del w:id="3844" w:author="jiefang chen" w:date="2016-04-20T16:52:00Z"/>
                      <w:szCs w:val="21"/>
                    </w:rPr>
                  </w:pPr>
                </w:p>
              </w:tc>
            </w:tr>
            <w:tr w:rsidR="004403B5" w:rsidDel="003A2153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3845" w:author="longshine_LPF" w:date="2016-04-08T11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3846" w:author="longshine_LPF" w:date="2016-04-08T11:20:00Z"/>
                <w:del w:id="3847" w:author="jiefang chen" w:date="2016-04-20T16:52:00Z"/>
                <w:trPrChange w:id="3848" w:author="longshine_LPF" w:date="2016-04-08T11:20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tcPrChange w:id="3849" w:author="longshine_LPF" w:date="2016-04-08T11:20:00Z">
                    <w:tcPr>
                      <w:tcW w:w="1446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50" w:author="longshine_LPF" w:date="2016-04-08T11:20:00Z"/>
                      <w:del w:id="3851" w:author="jiefang chen" w:date="2016-04-20T16:52:00Z"/>
                    </w:rPr>
                  </w:pPr>
                  <w:ins w:id="3852" w:author="longshine_LPF" w:date="2016-04-08T11:21:00Z">
                    <w:del w:id="3853" w:author="jiefang chen" w:date="2016-04-20T16:52:00Z">
                      <w:r w:rsidDel="003A2153">
                        <w:delText>actP</w:delText>
                      </w:r>
                      <w:r w:rsidRPr="00A8594B" w:rsidDel="003A2153">
                        <w:delText>rice</w:delText>
                      </w:r>
                    </w:del>
                  </w:ins>
                </w:p>
              </w:tc>
              <w:tc>
                <w:tcPr>
                  <w:tcW w:w="1560" w:type="dxa"/>
                  <w:tcPrChange w:id="3854" w:author="longshine_LPF" w:date="2016-04-08T11:20:00Z">
                    <w:tcPr>
                      <w:tcW w:w="1560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55" w:author="longshine_LPF" w:date="2016-04-08T11:20:00Z"/>
                      <w:del w:id="3856" w:author="jiefang chen" w:date="2016-04-20T16:52:00Z"/>
                    </w:rPr>
                  </w:pPr>
                  <w:ins w:id="3857" w:author="longshine_LPF" w:date="2016-04-08T11:21:00Z">
                    <w:del w:id="3858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实际单价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3859" w:author="longshine_LPF" w:date="2016-04-08T11:20:00Z">
                    <w:tcPr>
                      <w:tcW w:w="1701" w:type="dxa"/>
                    </w:tcPr>
                  </w:tcPrChange>
                </w:tcPr>
                <w:p w:rsidR="004403B5" w:rsidDel="003A2153" w:rsidRDefault="004403B5" w:rsidP="004403B5">
                  <w:pPr>
                    <w:spacing w:line="360" w:lineRule="auto"/>
                    <w:rPr>
                      <w:ins w:id="3860" w:author="longshine_LPF" w:date="2016-04-08T11:20:00Z"/>
                      <w:del w:id="3861" w:author="jiefang chen" w:date="2016-04-20T16:52:00Z"/>
                      <w:szCs w:val="21"/>
                    </w:rPr>
                  </w:pPr>
                  <w:ins w:id="3862" w:author="longshine_LPF" w:date="2016-04-08T11:20:00Z">
                    <w:del w:id="3863" w:author="jiefang chen" w:date="2016-04-20T16:52:00Z">
                      <w:r w:rsidRPr="00A8594B" w:rsidDel="003A2153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3864" w:author="longshine_LPF" w:date="2016-04-08T11:20:00Z">
                    <w:tcPr>
                      <w:tcW w:w="708" w:type="dxa"/>
                    </w:tcPr>
                  </w:tcPrChange>
                </w:tcPr>
                <w:p w:rsidR="004403B5" w:rsidDel="003A2153" w:rsidRDefault="004403B5" w:rsidP="004403B5">
                  <w:pPr>
                    <w:rPr>
                      <w:ins w:id="3865" w:author="longshine_LPF" w:date="2016-04-08T11:20:00Z"/>
                      <w:del w:id="3866" w:author="jiefang chen" w:date="2016-04-20T16:52:00Z"/>
                      <w:szCs w:val="21"/>
                    </w:rPr>
                  </w:pPr>
                  <w:ins w:id="3867" w:author="longshine_LPF" w:date="2016-04-08T11:21:00Z">
                    <w:del w:id="386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3869" w:author="longshine_LPF" w:date="2016-04-08T11:20:00Z">
                    <w:tcPr>
                      <w:tcW w:w="1843" w:type="dxa"/>
                      <w:vAlign w:val="center"/>
                    </w:tcPr>
                  </w:tcPrChange>
                </w:tcPr>
                <w:p w:rsidR="004403B5" w:rsidDel="003A2153" w:rsidRDefault="004403B5" w:rsidP="004403B5">
                  <w:pPr>
                    <w:pStyle w:val="aff2"/>
                    <w:rPr>
                      <w:ins w:id="3870" w:author="longshine_LPF" w:date="2016-04-08T11:20:00Z"/>
                      <w:del w:id="387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87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873" w:author="jiefang chen" w:date="2016-04-20T16:52:00Z"/>
                    </w:rPr>
                  </w:pPr>
                  <w:del w:id="3874" w:author="jiefang chen" w:date="2016-04-20T16:52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875" w:author="jiefang chen" w:date="2016-04-20T16:52:00Z"/>
                    </w:rPr>
                  </w:pPr>
                  <w:del w:id="3876" w:author="jiefang chen" w:date="2016-04-20T16:52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3877" w:author="jiefang chen" w:date="2016-04-20T16:52:00Z"/>
                    </w:rPr>
                  </w:pPr>
                  <w:del w:id="387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879" w:author="jiefang chen" w:date="2016-04-20T16:52:00Z"/>
                    </w:rPr>
                  </w:pPr>
                  <w:del w:id="38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88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88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883" w:author="jiefang chen" w:date="2016-04-20T16:52:00Z"/>
                    </w:rPr>
                  </w:pPr>
                  <w:del w:id="3884" w:author="jiefang chen" w:date="2016-04-20T16:52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885" w:author="jiefang chen" w:date="2016-04-20T16:52:00Z"/>
                    </w:rPr>
                  </w:pPr>
                  <w:del w:id="3886" w:author="jiefang chen" w:date="2016-04-20T16:52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3887" w:author="jiefang chen" w:date="2016-04-20T16:52:00Z"/>
                    </w:rPr>
                  </w:pPr>
                  <w:del w:id="388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889" w:author="jiefang chen" w:date="2016-04-20T16:52:00Z"/>
                    </w:rPr>
                  </w:pPr>
                  <w:del w:id="389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89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89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893" w:author="jiefang chen" w:date="2016-04-20T16:52:00Z"/>
                    </w:rPr>
                  </w:pPr>
                  <w:del w:id="3894" w:author="jiefang chen" w:date="2016-04-20T16:52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895" w:author="jiefang chen" w:date="2016-04-20T16:52:00Z"/>
                    </w:rPr>
                  </w:pPr>
                  <w:del w:id="3896" w:author="jiefang chen" w:date="2016-04-20T16:52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897" w:author="jiefang chen" w:date="2016-04-20T16:52:00Z"/>
                      <w:szCs w:val="21"/>
                    </w:rPr>
                  </w:pPr>
                  <w:del w:id="3898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899" w:author="jiefang chen" w:date="2016-04-20T16:52:00Z"/>
                    </w:rPr>
                  </w:pPr>
                  <w:del w:id="39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0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0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903" w:author="jiefang chen" w:date="2016-04-20T16:52:00Z"/>
                    </w:rPr>
                  </w:pPr>
                  <w:del w:id="3904" w:author="jiefang chen" w:date="2016-04-20T16:52:00Z">
                    <w:r w:rsidDel="003A2153">
                      <w:delText>specPrice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905" w:author="jiefang chen" w:date="2016-04-20T16:52:00Z"/>
                    </w:rPr>
                  </w:pPr>
                  <w:del w:id="3906" w:author="jiefang chen" w:date="2016-04-20T16:52:00Z">
                    <w:r w:rsidDel="003A2153">
                      <w:rPr>
                        <w:rFonts w:hint="eastAsia"/>
                      </w:rPr>
                      <w:delText>规格</w:delText>
                    </w:r>
                    <w:r w:rsidDel="003A2153">
                      <w:delText>价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07" w:author="jiefang chen" w:date="2016-04-20T16:52:00Z"/>
                      <w:szCs w:val="21"/>
                    </w:rPr>
                  </w:pPr>
                  <w:del w:id="3908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09" w:author="jiefang chen" w:date="2016-04-20T16:52:00Z"/>
                    </w:rPr>
                  </w:pPr>
                  <w:del w:id="391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1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1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913" w:author="jiefang chen" w:date="2016-04-20T16:52:00Z"/>
                    </w:rPr>
                  </w:pPr>
                  <w:del w:id="3914" w:author="jiefang chen" w:date="2016-04-20T16:52:00Z">
                    <w:r w:rsidDel="003A2153">
                      <w:delText>specName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915" w:author="jiefang chen" w:date="2016-04-20T16:52:00Z"/>
                    </w:rPr>
                  </w:pPr>
                  <w:del w:id="3916" w:author="jiefang chen" w:date="2016-04-20T16:52:00Z">
                    <w:r w:rsidDel="003A2153">
                      <w:rPr>
                        <w:rFonts w:hint="eastAsia"/>
                      </w:rPr>
                      <w:delText>规格</w:delText>
                    </w:r>
                    <w:r w:rsidDel="003A2153">
                      <w:delText>名称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17" w:author="jiefang chen" w:date="2016-04-20T16:52:00Z"/>
                      <w:szCs w:val="21"/>
                    </w:rPr>
                  </w:pPr>
                  <w:del w:id="391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19" w:author="jiefang chen" w:date="2016-04-20T16:52:00Z"/>
                    </w:rPr>
                  </w:pPr>
                  <w:del w:id="392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2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2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23" w:author="jiefang chen" w:date="2016-04-20T16:52:00Z"/>
                      <w:szCs w:val="21"/>
                    </w:rPr>
                  </w:pPr>
                  <w:del w:id="3924" w:author="jiefang chen" w:date="2016-04-20T16:52:00Z">
                    <w:r w:rsidDel="003A2153">
                      <w:rPr>
                        <w:szCs w:val="21"/>
                      </w:rPr>
                      <w:delText>paymentWay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25" w:author="jiefang chen" w:date="2016-04-20T16:52:00Z"/>
                      <w:szCs w:val="21"/>
                    </w:rPr>
                  </w:pPr>
                  <w:del w:id="392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付款方式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27" w:author="jiefang chen" w:date="2016-04-20T16:52:00Z"/>
                      <w:szCs w:val="21"/>
                    </w:rPr>
                  </w:pPr>
                  <w:del w:id="3928" w:author="jiefang chen" w:date="2016-04-20T16:52:00Z">
                    <w:r w:rsidDel="003A2153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29" w:author="jiefang chen" w:date="2016-04-20T16:52:00Z"/>
                    </w:rPr>
                  </w:pPr>
                  <w:del w:id="393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3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3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33" w:author="jiefang chen" w:date="2016-04-20T16:52:00Z"/>
                      <w:szCs w:val="21"/>
                    </w:rPr>
                  </w:pPr>
                  <w:del w:id="3934" w:author="jiefang chen" w:date="2016-04-20T16:52:00Z">
                    <w:r w:rsidDel="003A2153">
                      <w:rPr>
                        <w:szCs w:val="21"/>
                      </w:rPr>
                      <w:delText>buyNum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35" w:author="jiefang chen" w:date="2016-04-20T16:52:00Z"/>
                      <w:szCs w:val="21"/>
                    </w:rPr>
                  </w:pPr>
                  <w:del w:id="393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购买</w:delText>
                    </w:r>
                    <w:r w:rsidDel="003A2153">
                      <w:rPr>
                        <w:szCs w:val="21"/>
                      </w:rPr>
                      <w:delText>数量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37" w:author="jiefang chen" w:date="2016-04-20T16:52:00Z"/>
                      <w:szCs w:val="21"/>
                    </w:rPr>
                  </w:pPr>
                  <w:del w:id="3938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ber(15)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39" w:author="jiefang chen" w:date="2016-04-20T16:52:00Z"/>
                    </w:rPr>
                  </w:pPr>
                  <w:del w:id="39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4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4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3943" w:author="jiefang chen" w:date="2016-04-20T16:52:00Z"/>
                    </w:rPr>
                  </w:pPr>
                  <w:del w:id="3944" w:author="jiefang chen" w:date="2016-04-20T16:52:00Z">
                    <w:r w:rsidDel="003A2153">
                      <w:delText>taxRate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3945" w:author="jiefang chen" w:date="2016-04-20T16:52:00Z"/>
                    </w:rPr>
                  </w:pPr>
                  <w:del w:id="3946" w:author="jiefang chen" w:date="2016-04-20T16:52:00Z">
                    <w:r w:rsidDel="003A2153">
                      <w:rPr>
                        <w:rFonts w:hint="eastAsia"/>
                      </w:rPr>
                      <w:delText>税</w:delText>
                    </w:r>
                    <w:r w:rsidDel="003A2153">
                      <w:delText>率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3947" w:author="jiefang chen" w:date="2016-04-20T16:52:00Z"/>
                      <w:szCs w:val="21"/>
                    </w:rPr>
                  </w:pPr>
                  <w:del w:id="3948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49" w:author="jiefang chen" w:date="2016-04-20T16:52:00Z"/>
                    </w:rPr>
                  </w:pPr>
                  <w:del w:id="395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5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5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53" w:author="jiefang chen" w:date="2016-04-20T16:52:00Z"/>
                      <w:szCs w:val="21"/>
                    </w:rPr>
                  </w:pPr>
                  <w:del w:id="3954" w:author="jiefang chen" w:date="2016-04-20T16:52:00Z">
                    <w:r w:rsidDel="003A2153">
                      <w:rPr>
                        <w:szCs w:val="21"/>
                      </w:rPr>
                      <w:delText>distribMode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55" w:author="jiefang chen" w:date="2016-04-20T16:52:00Z"/>
                      <w:szCs w:val="21"/>
                    </w:rPr>
                  </w:pPr>
                  <w:del w:id="395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配送</w:delText>
                    </w:r>
                    <w:r w:rsidDel="003A2153">
                      <w:rPr>
                        <w:szCs w:val="21"/>
                      </w:rPr>
                      <w:delText>方式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57" w:author="jiefang chen" w:date="2016-04-20T16:52:00Z"/>
                      <w:szCs w:val="21"/>
                    </w:rPr>
                  </w:pPr>
                  <w:del w:id="3958" w:author="jiefang chen" w:date="2016-04-20T16:52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59" w:author="jiefang chen" w:date="2016-04-20T16:52:00Z"/>
                    </w:rPr>
                  </w:pPr>
                  <w:del w:id="39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6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6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63" w:author="jiefang chen" w:date="2016-04-20T16:52:00Z"/>
                      <w:szCs w:val="21"/>
                    </w:rPr>
                  </w:pPr>
                  <w:del w:id="3964" w:author="jiefang chen" w:date="2016-04-20T16:52:00Z">
                    <w:r w:rsidDel="003A2153">
                      <w:rPr>
                        <w:szCs w:val="21"/>
                      </w:rPr>
                      <w:delText>discountAmount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65" w:author="jiefang chen" w:date="2016-04-20T16:52:00Z"/>
                      <w:szCs w:val="21"/>
                    </w:rPr>
                  </w:pPr>
                  <w:del w:id="396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订单优惠金额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67" w:author="jiefang chen" w:date="2016-04-20T16:52:00Z"/>
                      <w:szCs w:val="21"/>
                    </w:rPr>
                  </w:pPr>
                  <w:del w:id="3968" w:author="jiefang chen" w:date="2016-04-20T16:52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69" w:author="jiefang chen" w:date="2016-04-20T16:52:00Z"/>
                    </w:rPr>
                  </w:pPr>
                  <w:del w:id="39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7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7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73" w:author="jiefang chen" w:date="2016-04-20T16:52:00Z"/>
                      <w:szCs w:val="21"/>
                    </w:rPr>
                  </w:pPr>
                  <w:del w:id="3974" w:author="jiefang chen" w:date="2016-04-20T16:52:00Z">
                    <w:r w:rsidDel="003A2153">
                      <w:rPr>
                        <w:szCs w:val="21"/>
                      </w:rPr>
                      <w:delText>payableAmount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75" w:author="jiefang chen" w:date="2016-04-20T16:52:00Z"/>
                      <w:szCs w:val="21"/>
                    </w:rPr>
                  </w:pPr>
                  <w:del w:id="397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订单应付金额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77" w:author="jiefang chen" w:date="2016-04-20T16:52:00Z"/>
                      <w:szCs w:val="21"/>
                    </w:rPr>
                  </w:pPr>
                  <w:del w:id="3978" w:author="jiefang chen" w:date="2016-04-20T16:52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79" w:author="jiefang chen" w:date="2016-04-20T16:52:00Z"/>
                    </w:rPr>
                  </w:pPr>
                  <w:del w:id="39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8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8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83" w:author="jiefang chen" w:date="2016-04-20T16:52:00Z"/>
                      <w:szCs w:val="21"/>
                    </w:rPr>
                  </w:pPr>
                  <w:del w:id="3984" w:author="jiefang chen" w:date="2016-04-20T16:52:00Z">
                    <w:r w:rsidDel="003A2153">
                      <w:rPr>
                        <w:szCs w:val="21"/>
                      </w:rPr>
                      <w:delText>waitAmount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85" w:author="jiefang chen" w:date="2016-04-20T16:52:00Z"/>
                      <w:szCs w:val="21"/>
                    </w:rPr>
                  </w:pPr>
                  <w:del w:id="398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待支付金额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87" w:author="jiefang chen" w:date="2016-04-20T16:52:00Z"/>
                      <w:szCs w:val="21"/>
                    </w:rPr>
                  </w:pPr>
                  <w:del w:id="3988" w:author="jiefang chen" w:date="2016-04-20T16:52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89" w:author="jiefang chen" w:date="2016-04-20T16:52:00Z"/>
                    </w:rPr>
                  </w:pPr>
                  <w:del w:id="399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9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399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93" w:author="jiefang chen" w:date="2016-04-20T16:52:00Z"/>
                      <w:szCs w:val="21"/>
                    </w:rPr>
                  </w:pPr>
                  <w:del w:id="3994" w:author="jiefang chen" w:date="2016-04-20T16:52:00Z">
                    <w:r w:rsidDel="003A2153">
                      <w:rPr>
                        <w:szCs w:val="21"/>
                      </w:rPr>
                      <w:delText>settleAmount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95" w:author="jiefang chen" w:date="2016-04-20T16:52:00Z"/>
                      <w:szCs w:val="21"/>
                    </w:rPr>
                  </w:pPr>
                  <w:del w:id="39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结算金额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3997" w:author="jiefang chen" w:date="2016-04-20T16:52:00Z"/>
                      <w:szCs w:val="21"/>
                    </w:rPr>
                  </w:pPr>
                  <w:del w:id="3998" w:author="jiefang chen" w:date="2016-04-20T16:52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3999" w:author="jiefang chen" w:date="2016-04-20T16:52:00Z"/>
                    </w:rPr>
                  </w:pPr>
                  <w:del w:id="40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0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0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03" w:author="jiefang chen" w:date="2016-04-20T16:52:00Z"/>
                      <w:szCs w:val="21"/>
                    </w:rPr>
                  </w:pPr>
                  <w:del w:id="4004" w:author="jiefang chen" w:date="2016-04-20T16:52:00Z">
                    <w:r w:rsidDel="003A2153">
                      <w:rPr>
                        <w:szCs w:val="21"/>
                      </w:rPr>
                      <w:delText>settlementMethod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05" w:author="jiefang chen" w:date="2016-04-20T16:52:00Z"/>
                      <w:szCs w:val="21"/>
                    </w:rPr>
                  </w:pPr>
                  <w:del w:id="400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结算</w:delText>
                    </w:r>
                    <w:r w:rsidDel="003A2153">
                      <w:rPr>
                        <w:szCs w:val="21"/>
                      </w:rPr>
                      <w:delText>方式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07" w:author="jiefang chen" w:date="2016-04-20T16:52:00Z"/>
                      <w:szCs w:val="21"/>
                    </w:rPr>
                  </w:pPr>
                  <w:del w:id="4008" w:author="jiefang chen" w:date="2016-04-20T16:52:00Z">
                    <w:r w:rsidDel="003A2153">
                      <w:rPr>
                        <w:szCs w:val="21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09" w:author="jiefang chen" w:date="2016-04-20T16:52:00Z"/>
                    </w:rPr>
                  </w:pPr>
                  <w:del w:id="401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1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1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13" w:author="jiefang chen" w:date="2016-04-20T16:52:00Z"/>
                      <w:szCs w:val="21"/>
                    </w:rPr>
                  </w:pPr>
                  <w:del w:id="4014" w:author="jiefang chen" w:date="2016-04-20T16:52:00Z">
                    <w:r w:rsidDel="003A2153">
                      <w:rPr>
                        <w:szCs w:val="21"/>
                      </w:rPr>
                      <w:delText>settleAttachId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15" w:author="jiefang chen" w:date="2016-04-20T16:52:00Z"/>
                      <w:szCs w:val="21"/>
                    </w:rPr>
                  </w:pPr>
                  <w:del w:id="401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结算附件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17" w:author="jiefang chen" w:date="2016-04-20T16:52:00Z"/>
                      <w:szCs w:val="21"/>
                    </w:rPr>
                  </w:pPr>
                  <w:del w:id="401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19" w:author="jiefang chen" w:date="2016-04-20T16:52:00Z"/>
                    </w:rPr>
                  </w:pPr>
                  <w:del w:id="402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2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2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23" w:author="jiefang chen" w:date="2016-04-20T16:52:00Z"/>
                      <w:szCs w:val="21"/>
                    </w:rPr>
                  </w:pPr>
                  <w:del w:id="4024" w:author="jiefang chen" w:date="2016-04-20T16:52:00Z">
                    <w:r w:rsidDel="003A2153">
                      <w:rPr>
                        <w:szCs w:val="21"/>
                      </w:rPr>
                      <w:delText>settleConment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25" w:author="jiefang chen" w:date="2016-04-20T16:52:00Z"/>
                      <w:szCs w:val="21"/>
                    </w:rPr>
                  </w:pPr>
                  <w:del w:id="402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结算情况说明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27" w:author="jiefang chen" w:date="2016-04-20T16:52:00Z"/>
                      <w:szCs w:val="21"/>
                    </w:rPr>
                  </w:pPr>
                  <w:del w:id="4028" w:author="jiefang chen" w:date="2016-04-20T16:52:00Z">
                    <w:r w:rsidDel="003A2153">
                      <w:rPr>
                        <w:szCs w:val="21"/>
                      </w:rPr>
                      <w:delText>varchar(2000)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29" w:author="jiefang chen" w:date="2016-04-20T16:52:00Z"/>
                    </w:rPr>
                  </w:pPr>
                  <w:del w:id="403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3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3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33" w:author="jiefang chen" w:date="2016-04-20T16:52:00Z"/>
                      <w:szCs w:val="21"/>
                    </w:rPr>
                  </w:pPr>
                  <w:del w:id="4034" w:author="jiefang chen" w:date="2016-04-20T16:52:00Z">
                    <w:r w:rsidDel="003A2153">
                      <w:rPr>
                        <w:szCs w:val="21"/>
                      </w:rPr>
                      <w:delText>placeOrderRemark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35" w:author="jiefang chen" w:date="2016-04-20T16:52:00Z"/>
                      <w:szCs w:val="21"/>
                    </w:rPr>
                  </w:pPr>
                  <w:del w:id="403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下单</w:delText>
                    </w:r>
                    <w:r w:rsidDel="003A2153">
                      <w:rPr>
                        <w:szCs w:val="21"/>
                      </w:rPr>
                      <w:delText>留言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37" w:author="jiefang chen" w:date="2016-04-20T16:52:00Z"/>
                      <w:szCs w:val="21"/>
                    </w:rPr>
                  </w:pPr>
                  <w:del w:id="4038" w:author="jiefang chen" w:date="2016-04-20T16:52:00Z">
                    <w:r w:rsidDel="003A2153">
                      <w:rPr>
                        <w:szCs w:val="21"/>
                      </w:rPr>
                      <w:delText>varchar(2000)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39" w:author="jiefang chen" w:date="2016-04-20T16:52:00Z"/>
                    </w:rPr>
                  </w:pPr>
                  <w:del w:id="40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4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4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43" w:author="jiefang chen" w:date="2016-04-20T16:52:00Z"/>
                      <w:szCs w:val="21"/>
                    </w:rPr>
                  </w:pPr>
                  <w:del w:id="4044" w:author="jiefang chen" w:date="2016-04-20T16:52:00Z">
                    <w:r w:rsidDel="003A2153">
                      <w:rPr>
                        <w:szCs w:val="21"/>
                      </w:rPr>
                      <w:delText>tradFee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45" w:author="jiefang chen" w:date="2016-04-20T16:52:00Z"/>
                      <w:szCs w:val="21"/>
                    </w:rPr>
                  </w:pPr>
                  <w:del w:id="404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订单运费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47" w:author="jiefang chen" w:date="2016-04-20T16:52:00Z"/>
                      <w:szCs w:val="21"/>
                    </w:rPr>
                  </w:pPr>
                  <w:del w:id="4048" w:author="jiefang chen" w:date="2016-04-20T16:52:00Z">
                    <w:r w:rsidDel="003A2153">
                      <w:rPr>
                        <w:szCs w:val="21"/>
                      </w:rPr>
                      <w:delText>numeric(18,2)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49" w:author="jiefang chen" w:date="2016-04-20T16:52:00Z"/>
                    </w:rPr>
                  </w:pPr>
                  <w:del w:id="405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5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52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53" w:author="jiefang chen" w:date="2016-04-20T16:52:00Z"/>
                      <w:szCs w:val="21"/>
                    </w:rPr>
                  </w:pPr>
                  <w:del w:id="4054" w:author="jiefang chen" w:date="2016-04-20T16:52:00Z">
                    <w:r w:rsidDel="003A2153">
                      <w:rPr>
                        <w:szCs w:val="21"/>
                      </w:rPr>
                      <w:delText>arrivalTime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55" w:author="jiefang chen" w:date="2016-04-20T16:52:00Z"/>
                      <w:szCs w:val="21"/>
                    </w:rPr>
                  </w:pPr>
                  <w:del w:id="405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到货时间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57" w:author="jiefang chen" w:date="2016-04-20T16:52:00Z"/>
                      <w:szCs w:val="21"/>
                    </w:rPr>
                  </w:pPr>
                  <w:del w:id="4058" w:author="jiefang chen" w:date="2016-04-20T16:52:00Z">
                    <w:r w:rsidDel="003A2153">
                      <w:rPr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59" w:author="jiefang chen" w:date="2016-04-20T16:52:00Z"/>
                    </w:rPr>
                  </w:pPr>
                  <w:del w:id="40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61" w:author="jiefang chen" w:date="2016-04-20T16:52:00Z"/>
                      <w:szCs w:val="21"/>
                    </w:rPr>
                  </w:pPr>
                  <w:del w:id="406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配送</w:delText>
                    </w:r>
                    <w:r w:rsidDel="003A2153">
                      <w:rPr>
                        <w:szCs w:val="21"/>
                      </w:rPr>
                      <w:delText>要求</w:delText>
                    </w:r>
                  </w:del>
                </w:p>
              </w:tc>
            </w:tr>
            <w:tr w:rsidR="004403B5" w:rsidDel="003A2153">
              <w:trPr>
                <w:trHeight w:val="297"/>
                <w:del w:id="4063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64" w:author="jiefang chen" w:date="2016-04-20T16:52:00Z"/>
                      <w:szCs w:val="21"/>
                    </w:rPr>
                  </w:pPr>
                  <w:del w:id="4065" w:author="jiefang chen" w:date="2016-04-20T16:52:00Z">
                    <w:r w:rsidDel="003A2153">
                      <w:rPr>
                        <w:szCs w:val="21"/>
                      </w:rPr>
                      <w:delText>entName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66" w:author="jiefang chen" w:date="2016-04-20T16:52:00Z"/>
                      <w:szCs w:val="21"/>
                    </w:rPr>
                  </w:pPr>
                  <w:del w:id="406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单位</w:delText>
                    </w:r>
                    <w:r w:rsidDel="003A2153">
                      <w:rPr>
                        <w:szCs w:val="21"/>
                      </w:rPr>
                      <w:delText>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68" w:author="jiefang chen" w:date="2016-04-20T16:52:00Z"/>
                      <w:szCs w:val="21"/>
                    </w:rPr>
                  </w:pPr>
                  <w:del w:id="406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70" w:author="jiefang chen" w:date="2016-04-20T16:52:00Z"/>
                    </w:rPr>
                  </w:pPr>
                  <w:del w:id="40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7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7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074" w:author="jiefang chen" w:date="2016-04-20T16:52:00Z"/>
                    </w:rPr>
                  </w:pPr>
                  <w:del w:id="4075" w:author="jiefang chen" w:date="2016-04-20T16:52:00Z">
                    <w:r w:rsidDel="003A2153">
                      <w:delText>country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076" w:author="jiefang chen" w:date="2016-04-20T16:52:00Z"/>
                    </w:rPr>
                  </w:pPr>
                  <w:del w:id="4077" w:author="jiefang chen" w:date="2016-04-20T16:52:00Z">
                    <w:r w:rsidDel="003A2153">
                      <w:rPr>
                        <w:rFonts w:hint="eastAsia"/>
                      </w:rPr>
                      <w:delText>国家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78" w:author="jiefang chen" w:date="2016-04-20T16:52:00Z"/>
                      <w:szCs w:val="21"/>
                    </w:rPr>
                  </w:pPr>
                  <w:del w:id="407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80" w:author="jiefang chen" w:date="2016-04-20T16:52:00Z"/>
                    </w:rPr>
                  </w:pPr>
                  <w:del w:id="40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8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8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084" w:author="jiefang chen" w:date="2016-04-20T16:52:00Z"/>
                    </w:rPr>
                  </w:pPr>
                  <w:del w:id="4085" w:author="jiefang chen" w:date="2016-04-20T16:52:00Z">
                    <w:r w:rsidDel="003A2153">
                      <w:delText>province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086" w:author="jiefang chen" w:date="2016-04-20T16:52:00Z"/>
                    </w:rPr>
                  </w:pPr>
                  <w:del w:id="4087" w:author="jiefang chen" w:date="2016-04-20T16:52:00Z">
                    <w:r w:rsidDel="003A2153">
                      <w:rPr>
                        <w:rFonts w:hint="eastAsia"/>
                      </w:rPr>
                      <w:delText>省份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088" w:author="jiefang chen" w:date="2016-04-20T16:52:00Z"/>
                    </w:rPr>
                  </w:pPr>
                  <w:del w:id="408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090" w:author="jiefang chen" w:date="2016-04-20T16:52:00Z"/>
                    </w:rPr>
                  </w:pPr>
                  <w:del w:id="409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09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09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094" w:author="jiefang chen" w:date="2016-04-20T16:52:00Z"/>
                    </w:rPr>
                  </w:pPr>
                  <w:del w:id="4095" w:author="jiefang chen" w:date="2016-04-20T16:52:00Z">
                    <w:r w:rsidDel="003A2153">
                      <w:delText>city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096" w:author="jiefang chen" w:date="2016-04-20T16:52:00Z"/>
                    </w:rPr>
                  </w:pPr>
                  <w:del w:id="4097" w:author="jiefang chen" w:date="2016-04-20T16:52:00Z">
                    <w:r w:rsidDel="003A2153">
                      <w:rPr>
                        <w:rFonts w:hint="eastAsia"/>
                      </w:rPr>
                      <w:delText>城市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098" w:author="jiefang chen" w:date="2016-04-20T16:52:00Z"/>
                    </w:rPr>
                  </w:pPr>
                  <w:del w:id="409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00" w:author="jiefang chen" w:date="2016-04-20T16:52:00Z"/>
                    </w:rPr>
                  </w:pPr>
                  <w:del w:id="41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0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0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04" w:author="jiefang chen" w:date="2016-04-20T16:52:00Z"/>
                    </w:rPr>
                  </w:pPr>
                  <w:del w:id="4105" w:author="jiefang chen" w:date="2016-04-20T16:52:00Z">
                    <w:r w:rsidDel="003A2153">
                      <w:delText>county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06" w:author="jiefang chen" w:date="2016-04-20T16:52:00Z"/>
                    </w:rPr>
                  </w:pPr>
                  <w:del w:id="4107" w:author="jiefang chen" w:date="2016-04-20T16:52:00Z">
                    <w:r w:rsidDel="003A2153">
                      <w:rPr>
                        <w:rFonts w:hint="eastAsia"/>
                      </w:rPr>
                      <w:delText>区县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108" w:author="jiefang chen" w:date="2016-04-20T16:52:00Z"/>
                    </w:rPr>
                  </w:pPr>
                  <w:del w:id="410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10" w:author="jiefang chen" w:date="2016-04-20T16:52:00Z"/>
                    </w:rPr>
                  </w:pPr>
                  <w:del w:id="411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1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1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14" w:author="jiefang chen" w:date="2016-04-20T16:52:00Z"/>
                    </w:rPr>
                  </w:pPr>
                  <w:del w:id="4115" w:author="jiefang chen" w:date="2016-04-20T16:52:00Z">
                    <w:r w:rsidDel="003A2153">
                      <w:delText>detailAddr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16" w:author="jiefang chen" w:date="2016-04-20T16:52:00Z"/>
                    </w:rPr>
                  </w:pPr>
                  <w:del w:id="4117" w:author="jiefang chen" w:date="2016-04-20T16:52:00Z">
                    <w:r w:rsidDel="003A2153">
                      <w:rPr>
                        <w:rFonts w:hint="eastAsia"/>
                      </w:rPr>
                      <w:delText>详细地址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18" w:author="jiefang chen" w:date="2016-04-20T16:52:00Z"/>
                      <w:szCs w:val="21"/>
                    </w:rPr>
                  </w:pPr>
                  <w:del w:id="411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20" w:author="jiefang chen" w:date="2016-04-20T16:52:00Z"/>
                    </w:rPr>
                  </w:pPr>
                  <w:del w:id="412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2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2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24" w:author="jiefang chen" w:date="2016-04-20T16:52:00Z"/>
                    </w:rPr>
                  </w:pPr>
                  <w:del w:id="4125" w:author="jiefang chen" w:date="2016-04-20T16:52:00Z">
                    <w:r w:rsidDel="003A2153">
                      <w:delText>proName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26" w:author="jiefang chen" w:date="2016-04-20T16:52:00Z"/>
                    </w:rPr>
                  </w:pPr>
                  <w:del w:id="4127" w:author="jiefang chen" w:date="2016-04-20T16:52:00Z">
                    <w:r w:rsidDel="003A2153">
                      <w:rPr>
                        <w:rFonts w:hint="eastAsia"/>
                      </w:rPr>
                      <w:delText>企业名称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28" w:author="jiefang chen" w:date="2016-04-20T16:52:00Z"/>
                      <w:szCs w:val="21"/>
                    </w:rPr>
                  </w:pPr>
                  <w:del w:id="412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30" w:author="jiefang chen" w:date="2016-04-20T16:52:00Z"/>
                    </w:rPr>
                  </w:pPr>
                  <w:del w:id="413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3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3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34" w:author="jiefang chen" w:date="2016-04-20T16:52:00Z"/>
                    </w:rPr>
                  </w:pPr>
                  <w:del w:id="4135" w:author="jiefang chen" w:date="2016-04-20T16:52:00Z">
                    <w:r w:rsidDel="003A2153">
                      <w:delText>contactName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36" w:author="jiefang chen" w:date="2016-04-20T16:52:00Z"/>
                    </w:rPr>
                  </w:pPr>
                  <w:del w:id="4137" w:author="jiefang chen" w:date="2016-04-20T16:52:00Z">
                    <w:r w:rsidDel="003A2153">
                      <w:rPr>
                        <w:rFonts w:hint="eastAsia"/>
                      </w:rPr>
                      <w:delText>联系人姓名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38" w:author="jiefang chen" w:date="2016-04-20T16:52:00Z"/>
                      <w:szCs w:val="21"/>
                    </w:rPr>
                  </w:pPr>
                  <w:del w:id="413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40" w:author="jiefang chen" w:date="2016-04-20T16:52:00Z"/>
                    </w:rPr>
                  </w:pPr>
                  <w:del w:id="414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4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4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44" w:author="jiefang chen" w:date="2016-04-20T16:52:00Z"/>
                    </w:rPr>
                  </w:pPr>
                  <w:del w:id="4145" w:author="jiefang chen" w:date="2016-04-20T16:52:00Z">
                    <w:r w:rsidDel="003A2153">
                      <w:delText>contactTel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46" w:author="jiefang chen" w:date="2016-04-20T16:52:00Z"/>
                    </w:rPr>
                  </w:pPr>
                  <w:del w:id="4147" w:author="jiefang chen" w:date="2016-04-20T16:52:00Z">
                    <w:r w:rsidDel="003A2153">
                      <w:rPr>
                        <w:rFonts w:hint="eastAsia"/>
                      </w:rPr>
                      <w:delText>联系人电话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48" w:author="jiefang chen" w:date="2016-04-20T16:52:00Z"/>
                      <w:szCs w:val="21"/>
                    </w:rPr>
                  </w:pPr>
                  <w:del w:id="4149" w:author="jiefang chen" w:date="2016-04-20T16:52:00Z">
                    <w:r w:rsidDel="003A2153">
                      <w:rPr>
                        <w:szCs w:val="21"/>
                      </w:rPr>
                      <w:delText>varchar(11)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50" w:author="jiefang chen" w:date="2016-04-20T16:52:00Z"/>
                    </w:rPr>
                  </w:pPr>
                  <w:del w:id="415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5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5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54" w:author="jiefang chen" w:date="2016-04-20T16:52:00Z"/>
                    </w:rPr>
                  </w:pPr>
                  <w:del w:id="4155" w:author="jiefang chen" w:date="2016-04-20T16:52:00Z">
                    <w:r w:rsidDel="003A2153">
                      <w:delText>invoiceInfoId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56" w:author="jiefang chen" w:date="2016-04-20T16:52:00Z"/>
                    </w:rPr>
                  </w:pPr>
                  <w:del w:id="4157" w:author="jiefang chen" w:date="2016-04-20T16:52:00Z">
                    <w:r w:rsidDel="003A2153">
                      <w:rPr>
                        <w:rFonts w:hint="eastAsia"/>
                      </w:rPr>
                      <w:delText xml:space="preserve"> </w:delText>
                    </w:r>
                    <w:r w:rsidDel="003A2153">
                      <w:rPr>
                        <w:rFonts w:hint="eastAsia"/>
                      </w:rPr>
                      <w:delText>发票信息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58" w:author="jiefang chen" w:date="2016-04-20T16:52:00Z"/>
                      <w:szCs w:val="21"/>
                    </w:rPr>
                  </w:pPr>
                  <w:del w:id="415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60" w:author="jiefang chen" w:date="2016-04-20T16:52:00Z"/>
                    </w:rPr>
                  </w:pPr>
                  <w:del w:id="41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6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6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64" w:author="jiefang chen" w:date="2016-04-20T16:52:00Z"/>
                    </w:rPr>
                  </w:pPr>
                  <w:del w:id="4165" w:author="jiefang chen" w:date="2016-04-20T16:52:00Z">
                    <w:r w:rsidDel="003A2153">
                      <w:delText>entName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66" w:author="jiefang chen" w:date="2016-04-20T16:52:00Z"/>
                    </w:rPr>
                  </w:pPr>
                  <w:del w:id="4167" w:author="jiefang chen" w:date="2016-04-20T16:52:00Z">
                    <w:r w:rsidDel="003A2153">
                      <w:rPr>
                        <w:rFonts w:hint="eastAsia"/>
                      </w:rPr>
                      <w:delText>单位名称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68" w:author="jiefang chen" w:date="2016-04-20T16:52:00Z"/>
                      <w:szCs w:val="21"/>
                    </w:rPr>
                  </w:pPr>
                  <w:del w:id="416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70" w:author="jiefang chen" w:date="2016-04-20T16:52:00Z"/>
                    </w:rPr>
                  </w:pPr>
                  <w:del w:id="41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7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7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74" w:author="jiefang chen" w:date="2016-04-20T16:52:00Z"/>
                    </w:rPr>
                  </w:pPr>
                  <w:del w:id="4175" w:author="jiefang chen" w:date="2016-04-20T16:52:00Z">
                    <w:r w:rsidDel="003A2153">
                      <w:delText>taxpayerIdentifyCode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76" w:author="jiefang chen" w:date="2016-04-20T16:52:00Z"/>
                    </w:rPr>
                  </w:pPr>
                  <w:del w:id="4177" w:author="jiefang chen" w:date="2016-04-20T16:52:00Z">
                    <w:r w:rsidDel="003A2153">
                      <w:rPr>
                        <w:rFonts w:hint="eastAsia"/>
                      </w:rPr>
                      <w:delText>纳税人识别码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78" w:author="jiefang chen" w:date="2016-04-20T16:52:00Z"/>
                      <w:szCs w:val="21"/>
                    </w:rPr>
                  </w:pPr>
                  <w:del w:id="417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80" w:author="jiefang chen" w:date="2016-04-20T16:52:00Z"/>
                    </w:rPr>
                  </w:pPr>
                  <w:del w:id="41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8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8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84" w:author="jiefang chen" w:date="2016-04-20T16:52:00Z"/>
                    </w:rPr>
                  </w:pPr>
                  <w:del w:id="4185" w:author="jiefang chen" w:date="2016-04-20T16:52:00Z">
                    <w:r w:rsidDel="003A2153">
                      <w:delText>registerAddr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86" w:author="jiefang chen" w:date="2016-04-20T16:52:00Z"/>
                    </w:rPr>
                  </w:pPr>
                  <w:del w:id="4187" w:author="jiefang chen" w:date="2016-04-20T16:52:00Z">
                    <w:r w:rsidDel="003A2153">
                      <w:rPr>
                        <w:rFonts w:hint="eastAsia"/>
                      </w:rPr>
                      <w:delText>注册地址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88" w:author="jiefang chen" w:date="2016-04-20T16:52:00Z"/>
                      <w:szCs w:val="21"/>
                    </w:rPr>
                  </w:pPr>
                  <w:del w:id="418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190" w:author="jiefang chen" w:date="2016-04-20T16:52:00Z"/>
                    </w:rPr>
                  </w:pPr>
                  <w:del w:id="419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9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19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194" w:author="jiefang chen" w:date="2016-04-20T16:52:00Z"/>
                    </w:rPr>
                  </w:pPr>
                  <w:del w:id="4195" w:author="jiefang chen" w:date="2016-04-20T16:52:00Z">
                    <w:r w:rsidDel="003A2153">
                      <w:delText>depositBank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196" w:author="jiefang chen" w:date="2016-04-20T16:52:00Z"/>
                    </w:rPr>
                  </w:pPr>
                  <w:del w:id="4197" w:author="jiefang chen" w:date="2016-04-20T16:52:00Z">
                    <w:r w:rsidDel="003A2153">
                      <w:rPr>
                        <w:rFonts w:hint="eastAsia"/>
                      </w:rPr>
                      <w:delText>开户银行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198" w:author="jiefang chen" w:date="2016-04-20T16:52:00Z"/>
                      <w:szCs w:val="21"/>
                    </w:rPr>
                  </w:pPr>
                  <w:del w:id="4199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00" w:author="jiefang chen" w:date="2016-04-20T16:52:00Z"/>
                    </w:rPr>
                  </w:pPr>
                  <w:del w:id="42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0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0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04" w:author="jiefang chen" w:date="2016-04-20T16:52:00Z"/>
                    </w:rPr>
                  </w:pPr>
                  <w:del w:id="4205" w:author="jiefang chen" w:date="2016-04-20T16:52:00Z">
                    <w:r w:rsidDel="003A2153">
                      <w:delText>bankAccount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06" w:author="jiefang chen" w:date="2016-04-20T16:52:00Z"/>
                    </w:rPr>
                  </w:pPr>
                  <w:del w:id="4207" w:author="jiefang chen" w:date="2016-04-20T16:52:00Z">
                    <w:r w:rsidDel="003A2153">
                      <w:rPr>
                        <w:rFonts w:hint="eastAsia"/>
                      </w:rPr>
                      <w:delText>银行账户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08" w:author="jiefang chen" w:date="2016-04-20T16:52:00Z"/>
                      <w:szCs w:val="21"/>
                    </w:rPr>
                  </w:pPr>
                  <w:del w:id="4209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10" w:author="jiefang chen" w:date="2016-04-20T16:52:00Z"/>
                    </w:rPr>
                  </w:pPr>
                  <w:del w:id="421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1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1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14" w:author="jiefang chen" w:date="2016-04-20T16:52:00Z"/>
                    </w:rPr>
                  </w:pPr>
                  <w:del w:id="4215" w:author="jiefang chen" w:date="2016-04-20T16:52:00Z">
                    <w:r w:rsidDel="003A2153">
                      <w:delText>registerTel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16" w:author="jiefang chen" w:date="2016-04-20T16:52:00Z"/>
                    </w:rPr>
                  </w:pPr>
                  <w:del w:id="4217" w:author="jiefang chen" w:date="2016-04-20T16:52:00Z">
                    <w:r w:rsidDel="003A2153">
                      <w:rPr>
                        <w:rFonts w:hint="eastAsia"/>
                      </w:rPr>
                      <w:delText>注册电话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18" w:author="jiefang chen" w:date="2016-04-20T16:52:00Z"/>
                      <w:szCs w:val="21"/>
                    </w:rPr>
                  </w:pPr>
                  <w:del w:id="421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20" w:author="jiefang chen" w:date="2016-04-20T16:52:00Z"/>
                    </w:rPr>
                  </w:pPr>
                  <w:del w:id="422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2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23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24" w:author="jiefang chen" w:date="2016-04-20T16:52:00Z"/>
                    </w:rPr>
                  </w:pPr>
                  <w:del w:id="4225" w:author="jiefang chen" w:date="2016-04-20T16:52:00Z">
                    <w:r w:rsidDel="003A2153">
                      <w:delText>zipCode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26" w:author="jiefang chen" w:date="2016-04-20T16:52:00Z"/>
                    </w:rPr>
                  </w:pPr>
                  <w:del w:id="4227" w:author="jiefang chen" w:date="2016-04-20T16:52:00Z">
                    <w:r w:rsidDel="003A2153">
                      <w:rPr>
                        <w:rFonts w:hint="eastAsia"/>
                      </w:rPr>
                      <w:delText>邮编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28" w:author="jiefang chen" w:date="2016-04-20T16:52:00Z"/>
                      <w:szCs w:val="21"/>
                    </w:rPr>
                  </w:pPr>
                  <w:del w:id="4229" w:author="jiefang chen" w:date="2016-04-20T16:52:00Z">
                    <w:r w:rsidDel="003A2153">
                      <w:rPr>
                        <w:szCs w:val="21"/>
                      </w:rPr>
                      <w:delText>varchar(6)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30" w:author="jiefang chen" w:date="2016-04-20T16:52:00Z"/>
                    </w:rPr>
                  </w:pPr>
                  <w:del w:id="423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32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33" w:author="jiefang chen" w:date="2016-04-20T16:52:00Z"/>
              </w:trPr>
              <w:tc>
                <w:tcPr>
                  <w:tcW w:w="7258" w:type="dxa"/>
                  <w:gridSpan w:val="5"/>
                </w:tcPr>
                <w:p w:rsidR="004403B5" w:rsidRPr="00CA0E0C" w:rsidDel="003A2153" w:rsidRDefault="004403B5" w:rsidP="004403B5">
                  <w:pPr>
                    <w:pStyle w:val="aff2"/>
                    <w:rPr>
                      <w:del w:id="4234" w:author="jiefang chen" w:date="2016-04-20T16:52:00Z"/>
                      <w:szCs w:val="21"/>
                      <w:lang w:val="en-US"/>
                      <w:rPrChange w:id="4235" w:author="longshine_LPF" w:date="2016-04-08T09:33:00Z">
                        <w:rPr>
                          <w:del w:id="4236" w:author="jiefang chen" w:date="2016-04-20T16:52:00Z"/>
                          <w:szCs w:val="21"/>
                        </w:rPr>
                      </w:rPrChange>
                    </w:rPr>
                  </w:pPr>
                  <w:del w:id="423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物流信息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4238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（</w:delText>
                    </w:r>
                    <w:r w:rsidRPr="00CA0E0C" w:rsidDel="003A2153">
                      <w:rPr>
                        <w:szCs w:val="21"/>
                        <w:lang w:val="en-US"/>
                        <w:rPrChange w:id="4239" w:author="longshine_LPF" w:date="2016-04-08T09:33:00Z">
                          <w:rPr>
                            <w:szCs w:val="21"/>
                          </w:rPr>
                        </w:rPrChange>
                      </w:rPr>
                      <w:delText>logisticsList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4240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）</w:delText>
                    </w:r>
                  </w:del>
                  <w:ins w:id="4241" w:author="Longshine" w:date="2016-04-15T17:13:00Z">
                    <w:del w:id="4242" w:author="jiefang chen" w:date="2016-04-20T16:52:00Z">
                      <w:r w:rsidR="00217DA8" w:rsidRPr="00217DA8" w:rsidDel="003A2153">
                        <w:rPr>
                          <w:rFonts w:hint="eastAsia"/>
                          <w:color w:val="FF0000"/>
                          <w:szCs w:val="21"/>
                          <w:rPrChange w:id="4243" w:author="Longshine" w:date="2016-04-15T17:13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暂无</w:delText>
                      </w:r>
                    </w:del>
                  </w:ins>
                </w:p>
              </w:tc>
            </w:tr>
            <w:tr w:rsidR="004403B5" w:rsidDel="003A2153">
              <w:trPr>
                <w:trHeight w:val="297"/>
                <w:del w:id="4244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45" w:author="jiefang chen" w:date="2016-04-20T16:52:00Z"/>
                    </w:rPr>
                  </w:pPr>
                  <w:del w:id="4246" w:author="jiefang chen" w:date="2016-04-20T16:52:00Z">
                    <w:r w:rsidDel="003A2153">
                      <w:delText>orderNo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47" w:author="jiefang chen" w:date="2016-04-20T16:52:00Z"/>
                    </w:rPr>
                  </w:pPr>
                  <w:del w:id="4248" w:author="jiefang chen" w:date="2016-04-20T16:52:00Z">
                    <w:r w:rsidDel="003A2153">
                      <w:rPr>
                        <w:rFonts w:hint="eastAsia"/>
                      </w:rPr>
                      <w:delText>订单编号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spacing w:line="360" w:lineRule="auto"/>
                    <w:rPr>
                      <w:del w:id="4249" w:author="jiefang chen" w:date="2016-04-20T16:52:00Z"/>
                      <w:szCs w:val="21"/>
                    </w:rPr>
                  </w:pPr>
                  <w:del w:id="4250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51" w:author="jiefang chen" w:date="2016-04-20T16:52:00Z"/>
                    </w:rPr>
                  </w:pPr>
                  <w:del w:id="425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  <w:ins w:id="4253" w:author="longshine_LPF" w:date="2016-03-22T09:25:00Z">
                    <w:del w:id="4254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55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56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57" w:author="jiefang chen" w:date="2016-04-20T16:52:00Z"/>
                    </w:rPr>
                  </w:pPr>
                  <w:del w:id="4258" w:author="jiefang chen" w:date="2016-04-20T16:52:00Z">
                    <w:r w:rsidDel="003A2153">
                      <w:delText>handleTime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59" w:author="jiefang chen" w:date="2016-04-20T16:52:00Z"/>
                    </w:rPr>
                  </w:pPr>
                  <w:del w:id="4260" w:author="jiefang chen" w:date="2016-04-20T16:52:00Z">
                    <w:r w:rsidDel="003A2153">
                      <w:rPr>
                        <w:rFonts w:hint="eastAsia"/>
                      </w:rPr>
                      <w:delText>处理时间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261" w:author="jiefang chen" w:date="2016-04-20T16:52:00Z"/>
                    </w:rPr>
                  </w:pPr>
                  <w:del w:id="4262" w:author="jiefang chen" w:date="2016-04-20T16:52:00Z">
                    <w:r w:rsidDel="003A2153"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63" w:author="jiefang chen" w:date="2016-04-20T16:52:00Z"/>
                    </w:rPr>
                  </w:pPr>
                  <w:ins w:id="4264" w:author="longshine_LPF" w:date="2016-03-22T09:26:00Z">
                    <w:del w:id="4265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426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67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68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69" w:author="jiefang chen" w:date="2016-04-20T16:52:00Z"/>
                    </w:rPr>
                  </w:pPr>
                  <w:del w:id="4270" w:author="jiefang chen" w:date="2016-04-20T16:52:00Z">
                    <w:r w:rsidDel="003A2153">
                      <w:delText>deliverNo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71" w:author="jiefang chen" w:date="2016-04-20T16:52:00Z"/>
                    </w:rPr>
                  </w:pPr>
                  <w:del w:id="4272" w:author="jiefang chen" w:date="2016-04-20T16:52:00Z">
                    <w:r w:rsidDel="003A2153">
                      <w:rPr>
                        <w:rFonts w:hint="eastAsia"/>
                      </w:rPr>
                      <w:delText>发货单号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273" w:author="jiefang chen" w:date="2016-04-20T16:52:00Z"/>
                    </w:rPr>
                  </w:pPr>
                  <w:del w:id="4274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75" w:author="jiefang chen" w:date="2016-04-20T16:52:00Z"/>
                    </w:rPr>
                  </w:pPr>
                  <w:ins w:id="4276" w:author="longshine_LPF" w:date="2016-03-22T09:26:00Z">
                    <w:del w:id="4277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427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79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80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81" w:author="jiefang chen" w:date="2016-04-20T16:52:00Z"/>
                    </w:rPr>
                  </w:pPr>
                  <w:del w:id="4282" w:author="jiefang chen" w:date="2016-04-20T16:52:00Z">
                    <w:r w:rsidDel="003A2153">
                      <w:delText>stateDescription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83" w:author="jiefang chen" w:date="2016-04-20T16:52:00Z"/>
                    </w:rPr>
                  </w:pPr>
                  <w:del w:id="4284" w:author="jiefang chen" w:date="2016-04-20T16:52:00Z">
                    <w:r w:rsidDel="003A2153">
                      <w:rPr>
                        <w:rFonts w:hint="eastAsia"/>
                      </w:rPr>
                      <w:delText>状态描述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285" w:author="jiefang chen" w:date="2016-04-20T16:52:00Z"/>
                    </w:rPr>
                  </w:pPr>
                  <w:del w:id="4286" w:author="jiefang chen" w:date="2016-04-20T16:52:00Z">
                    <w:r w:rsidDel="003A2153"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87" w:author="jiefang chen" w:date="2016-04-20T16:52:00Z"/>
                    </w:rPr>
                  </w:pPr>
                  <w:ins w:id="4288" w:author="longshine_LPF" w:date="2016-03-22T09:26:00Z">
                    <w:del w:id="4289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429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29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29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293" w:author="jiefang chen" w:date="2016-04-20T16:52:00Z"/>
                    </w:rPr>
                  </w:pPr>
                  <w:del w:id="4294" w:author="jiefang chen" w:date="2016-04-20T16:52:00Z">
                    <w:r w:rsidDel="003A2153">
                      <w:delText>contactName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295" w:author="jiefang chen" w:date="2016-04-20T16:52:00Z"/>
                    </w:rPr>
                  </w:pPr>
                  <w:del w:id="4296" w:author="jiefang chen" w:date="2016-04-20T16:52:00Z">
                    <w:r w:rsidDel="003A2153">
                      <w:rPr>
                        <w:rFonts w:hint="eastAsia"/>
                      </w:rPr>
                      <w:delText>联系人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297" w:author="jiefang chen" w:date="2016-04-20T16:52:00Z"/>
                    </w:rPr>
                  </w:pPr>
                  <w:del w:id="4298" w:author="jiefang chen" w:date="2016-04-20T16:52:00Z">
                    <w:r w:rsidDel="003A2153">
                      <w:rPr>
                        <w:rFonts w:hint="eastAsia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299" w:author="jiefang chen" w:date="2016-04-20T16:52:00Z"/>
                    </w:rPr>
                  </w:pPr>
                  <w:ins w:id="4300" w:author="longshine_LPF" w:date="2016-03-22T09:26:00Z">
                    <w:del w:id="4301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430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03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304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305" w:author="jiefang chen" w:date="2016-04-20T16:52:00Z"/>
                    </w:rPr>
                  </w:pPr>
                  <w:del w:id="4306" w:author="jiefang chen" w:date="2016-04-20T16:52:00Z">
                    <w:r w:rsidDel="003A2153">
                      <w:delText>contactTel</w:delText>
                    </w:r>
                  </w:del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307" w:author="jiefang chen" w:date="2016-04-20T16:52:00Z"/>
                    </w:rPr>
                  </w:pPr>
                  <w:del w:id="4308" w:author="jiefang chen" w:date="2016-04-20T16:52:00Z">
                    <w:r w:rsidDel="003A2153">
                      <w:rPr>
                        <w:rFonts w:hint="eastAsia"/>
                      </w:rPr>
                      <w:delText>联系电话</w:delText>
                    </w:r>
                  </w:del>
                </w:p>
              </w:tc>
              <w:tc>
                <w:tcPr>
                  <w:tcW w:w="1701" w:type="dxa"/>
                </w:tcPr>
                <w:p w:rsidR="004403B5" w:rsidDel="003A2153" w:rsidRDefault="004403B5" w:rsidP="004403B5">
                  <w:pPr>
                    <w:rPr>
                      <w:del w:id="4309" w:author="jiefang chen" w:date="2016-04-20T16:52:00Z"/>
                    </w:rPr>
                  </w:pPr>
                  <w:del w:id="4310" w:author="jiefang chen" w:date="2016-04-20T16:52:00Z">
                    <w:r w:rsidDel="003A2153">
                      <w:rPr>
                        <w:rFonts w:hint="eastAsia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311" w:author="jiefang chen" w:date="2016-04-20T16:52:00Z"/>
                    </w:rPr>
                  </w:pPr>
                  <w:ins w:id="4312" w:author="longshine_LPF" w:date="2016-03-22T09:26:00Z">
                    <w:del w:id="4313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431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15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316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317" w:author="jiefang chen" w:date="2016-04-20T16:52:00Z"/>
                    </w:rPr>
                  </w:pPr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318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19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32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21" w:author="jiefang chen" w:date="2016-04-20T16:52:00Z"/>
                      <w:szCs w:val="21"/>
                    </w:rPr>
                  </w:pPr>
                </w:p>
              </w:tc>
            </w:tr>
            <w:tr w:rsidR="004403B5" w:rsidDel="003A2153">
              <w:trPr>
                <w:trHeight w:val="297"/>
                <w:del w:id="4322" w:author="jiefang chen" w:date="2016-04-20T16:52:00Z"/>
              </w:trPr>
              <w:tc>
                <w:tcPr>
                  <w:tcW w:w="1446" w:type="dxa"/>
                </w:tcPr>
                <w:p w:rsidR="004403B5" w:rsidDel="003A2153" w:rsidRDefault="004403B5" w:rsidP="004403B5">
                  <w:pPr>
                    <w:rPr>
                      <w:del w:id="4323" w:author="jiefang chen" w:date="2016-04-20T16:52:00Z"/>
                    </w:rPr>
                  </w:pPr>
                </w:p>
              </w:tc>
              <w:tc>
                <w:tcPr>
                  <w:tcW w:w="1560" w:type="dxa"/>
                </w:tcPr>
                <w:p w:rsidR="004403B5" w:rsidDel="003A2153" w:rsidRDefault="004403B5" w:rsidP="004403B5">
                  <w:pPr>
                    <w:rPr>
                      <w:del w:id="4324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25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4403B5" w:rsidDel="003A2153" w:rsidRDefault="004403B5" w:rsidP="004403B5">
                  <w:pPr>
                    <w:rPr>
                      <w:del w:id="432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403B5" w:rsidDel="003A2153" w:rsidRDefault="004403B5" w:rsidP="004403B5">
                  <w:pPr>
                    <w:pStyle w:val="aff2"/>
                    <w:rPr>
                      <w:del w:id="4327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4328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4329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4330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4331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433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333" w:author="jiefang chen" w:date="2016-04-20T16:52:00Z"/>
                <w:b/>
                <w:szCs w:val="21"/>
              </w:rPr>
            </w:pPr>
            <w:del w:id="4334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335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336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337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433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339" w:author="jiefang chen" w:date="2016-04-20T16:52:00Z"/>
                <w:b/>
                <w:szCs w:val="21"/>
              </w:rPr>
            </w:pPr>
            <w:del w:id="4340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341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342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343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rPr>
          <w:del w:id="4344" w:author="jiefang chen" w:date="2016-04-20T16:52:00Z"/>
          <w:lang w:val="zh-CN"/>
        </w:rPr>
      </w:pPr>
    </w:p>
    <w:p w:rsidR="00FF506D" w:rsidDel="003A2153" w:rsidRDefault="00314E6C">
      <w:pPr>
        <w:pStyle w:val="3"/>
        <w:rPr>
          <w:del w:id="4345" w:author="jiefang chen" w:date="2016-04-20T16:52:00Z"/>
        </w:rPr>
      </w:pPr>
      <w:del w:id="4346" w:author="jiefang chen" w:date="2016-04-20T16:52:00Z">
        <w:r w:rsidDel="003A2153">
          <w:rPr>
            <w:rFonts w:hint="eastAsia"/>
          </w:rPr>
          <w:delText>我</w:delText>
        </w:r>
        <w:r w:rsidDel="003A2153">
          <w:delText>的货柜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434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48" w:author="jiefang chen" w:date="2016-04-20T16:52:00Z"/>
                <w:b/>
                <w:szCs w:val="21"/>
              </w:rPr>
            </w:pPr>
            <w:del w:id="434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50" w:author="jiefang chen" w:date="2016-04-20T16:52:00Z"/>
                <w:szCs w:val="21"/>
              </w:rPr>
            </w:pPr>
            <w:del w:id="4351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我</w:delText>
              </w:r>
              <w:r w:rsidDel="003A2153">
                <w:rPr>
                  <w:kern w:val="0"/>
                  <w:szCs w:val="20"/>
                </w:rPr>
                <w:delText>的货柜</w:delText>
              </w:r>
            </w:del>
          </w:p>
        </w:tc>
      </w:tr>
      <w:tr w:rsidR="00FF506D" w:rsidDel="003A2153">
        <w:trPr>
          <w:del w:id="435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53" w:author="jiefang chen" w:date="2016-04-20T16:52:00Z"/>
                <w:b/>
                <w:szCs w:val="21"/>
              </w:rPr>
            </w:pPr>
            <w:del w:id="435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55" w:author="jiefang chen" w:date="2016-04-20T16:52:00Z"/>
                <w:szCs w:val="21"/>
              </w:rPr>
            </w:pPr>
            <w:del w:id="4356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我</w:delText>
              </w:r>
              <w:r w:rsidDel="003A2153">
                <w:rPr>
                  <w:kern w:val="0"/>
                  <w:szCs w:val="20"/>
                </w:rPr>
                <w:delText>的货柜</w:delText>
              </w:r>
            </w:del>
          </w:p>
        </w:tc>
      </w:tr>
      <w:tr w:rsidR="00FF506D" w:rsidDel="003A2153">
        <w:trPr>
          <w:del w:id="435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58" w:author="jiefang chen" w:date="2016-04-20T16:52:00Z"/>
                <w:b/>
                <w:szCs w:val="21"/>
              </w:rPr>
            </w:pPr>
            <w:del w:id="435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60" w:author="jiefang chen" w:date="2016-04-20T16:52:00Z"/>
                <w:szCs w:val="21"/>
              </w:rPr>
            </w:pPr>
            <w:ins w:id="4361" w:author="longshine_LPF" w:date="2016-03-29T10:16:00Z">
              <w:del w:id="4362" w:author="jiefang chen" w:date="2016-04-20T16:52:00Z">
                <w:r w:rsidDel="003A2153">
                  <w:rPr>
                    <w:szCs w:val="21"/>
                  </w:rPr>
                  <w:delText>/trde/rest/appService/containerInfo</w:delText>
                </w:r>
              </w:del>
            </w:ins>
          </w:p>
        </w:tc>
      </w:tr>
      <w:tr w:rsidR="00FF506D" w:rsidDel="003A2153">
        <w:trPr>
          <w:del w:id="436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64" w:author="jiefang chen" w:date="2016-04-20T16:52:00Z"/>
                <w:b/>
                <w:szCs w:val="21"/>
              </w:rPr>
            </w:pPr>
            <w:del w:id="436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66" w:author="jiefang chen" w:date="2016-04-20T16:52:00Z"/>
                <w:szCs w:val="21"/>
              </w:rPr>
            </w:pPr>
            <w:del w:id="4367" w:author="jiefang chen" w:date="2016-04-20T16:52:00Z">
              <w:r w:rsidDel="003A2153">
                <w:rPr>
                  <w:kern w:val="0"/>
                  <w:szCs w:val="20"/>
                </w:rPr>
                <w:delText>containerInfo</w:delText>
              </w:r>
            </w:del>
          </w:p>
        </w:tc>
      </w:tr>
      <w:tr w:rsidR="00FF506D" w:rsidDel="003A2153">
        <w:trPr>
          <w:del w:id="436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69" w:author="jiefang chen" w:date="2016-04-20T16:52:00Z"/>
                <w:b/>
                <w:szCs w:val="21"/>
              </w:rPr>
            </w:pPr>
            <w:del w:id="437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71" w:author="jiefang chen" w:date="2016-04-20T16:52:00Z"/>
                <w:szCs w:val="21"/>
              </w:rPr>
            </w:pPr>
            <w:del w:id="4372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437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74" w:author="jiefang chen" w:date="2016-04-20T16:52:00Z"/>
                <w:b/>
                <w:szCs w:val="21"/>
              </w:rPr>
            </w:pPr>
            <w:del w:id="437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76" w:author="jiefang chen" w:date="2016-04-20T16:52:00Z"/>
                <w:szCs w:val="21"/>
              </w:rPr>
            </w:pPr>
            <w:del w:id="4377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437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79" w:author="jiefang chen" w:date="2016-04-20T16:52:00Z"/>
                <w:b/>
                <w:szCs w:val="21"/>
              </w:rPr>
            </w:pPr>
            <w:del w:id="438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81" w:author="jiefang chen" w:date="2016-04-20T16:52:00Z"/>
                <w:szCs w:val="21"/>
              </w:rPr>
            </w:pPr>
            <w:del w:id="4382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438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84" w:author="jiefang chen" w:date="2016-04-20T16:52:00Z"/>
                <w:b/>
                <w:szCs w:val="21"/>
              </w:rPr>
            </w:pPr>
            <w:del w:id="438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86" w:author="jiefang chen" w:date="2016-04-20T16:52:00Z"/>
                <w:szCs w:val="21"/>
              </w:rPr>
            </w:pPr>
            <w:del w:id="4387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438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89" w:author="jiefang chen" w:date="2016-04-20T16:52:00Z"/>
                <w:b/>
                <w:szCs w:val="21"/>
              </w:rPr>
            </w:pPr>
            <w:del w:id="439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391" w:author="jiefang chen" w:date="2016-04-20T16:52:00Z"/>
                <w:szCs w:val="21"/>
              </w:rPr>
            </w:pPr>
            <w:del w:id="4392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439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394" w:author="jiefang chen" w:date="2016-04-20T16:52:00Z"/>
                <w:b/>
                <w:szCs w:val="21"/>
              </w:rPr>
            </w:pPr>
            <w:del w:id="439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4396" w:author="jiefang chen" w:date="2016-04-20T16:52:00Z"/>
                <w:szCs w:val="21"/>
              </w:rPr>
            </w:pPr>
          </w:p>
        </w:tc>
      </w:tr>
      <w:tr w:rsidR="00FF506D" w:rsidDel="003A2153">
        <w:trPr>
          <w:del w:id="4397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4398" w:author="jiefang chen" w:date="2016-04-20T16:52:00Z"/>
                <w:sz w:val="24"/>
              </w:rPr>
            </w:pPr>
            <w:del w:id="439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440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401" w:author="jiefang chen" w:date="2016-04-20T16:52:00Z"/>
                <w:b/>
                <w:szCs w:val="21"/>
              </w:rPr>
            </w:pPr>
            <w:del w:id="440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4403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04" w:author="jiefang chen" w:date="2016-04-20T16:52:00Z"/>
                      <w:b/>
                      <w:kern w:val="0"/>
                      <w:szCs w:val="21"/>
                    </w:rPr>
                  </w:pPr>
                  <w:del w:id="440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06" w:author="jiefang chen" w:date="2016-04-20T16:52:00Z"/>
                      <w:b/>
                      <w:kern w:val="0"/>
                      <w:szCs w:val="21"/>
                    </w:rPr>
                  </w:pPr>
                  <w:del w:id="440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08" w:author="jiefang chen" w:date="2016-04-20T16:52:00Z"/>
                      <w:b/>
                      <w:kern w:val="0"/>
                      <w:szCs w:val="21"/>
                    </w:rPr>
                  </w:pPr>
                  <w:del w:id="440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10" w:author="jiefang chen" w:date="2016-04-20T16:52:00Z"/>
                      <w:b/>
                      <w:kern w:val="0"/>
                      <w:szCs w:val="21"/>
                    </w:rPr>
                  </w:pPr>
                  <w:del w:id="441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12" w:author="jiefang chen" w:date="2016-04-20T16:52:00Z"/>
                      <w:b/>
                      <w:kern w:val="0"/>
                      <w:szCs w:val="21"/>
                    </w:rPr>
                  </w:pPr>
                  <w:del w:id="441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4414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15" w:author="jiefang chen" w:date="2016-04-20T16:52:00Z"/>
                      <w:szCs w:val="21"/>
                    </w:rPr>
                  </w:pPr>
                  <w:del w:id="4416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17" w:author="jiefang chen" w:date="2016-04-20T16:52:00Z"/>
                      <w:szCs w:val="21"/>
                    </w:rPr>
                  </w:pPr>
                  <w:del w:id="441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企业账号标识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19" w:author="jiefang chen" w:date="2016-04-20T16:52:00Z"/>
                      <w:szCs w:val="21"/>
                    </w:rPr>
                  </w:pPr>
                  <w:del w:id="442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421" w:author="jiefang chen" w:date="2016-04-20T16:52:00Z"/>
                      <w:szCs w:val="21"/>
                    </w:rPr>
                  </w:pPr>
                  <w:del w:id="442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42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424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aff2"/>
                    <w:rPr>
                      <w:del w:id="4425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rPr>
                      <w:del w:id="442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427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442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42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43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aff2"/>
                    <w:rPr>
                      <w:del w:id="4431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rPr>
                      <w:del w:id="4432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433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443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435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4436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443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438" w:author="jiefang chen" w:date="2016-04-20T16:52:00Z"/>
                <w:b/>
                <w:kern w:val="0"/>
                <w:szCs w:val="21"/>
              </w:rPr>
            </w:pPr>
            <w:del w:id="443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4440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41" w:author="jiefang chen" w:date="2016-04-20T16:52:00Z"/>
                      <w:b/>
                      <w:kern w:val="0"/>
                      <w:szCs w:val="21"/>
                    </w:rPr>
                  </w:pPr>
                  <w:del w:id="444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43" w:author="jiefang chen" w:date="2016-04-20T16:52:00Z"/>
                      <w:b/>
                      <w:kern w:val="0"/>
                      <w:szCs w:val="21"/>
                    </w:rPr>
                  </w:pPr>
                  <w:del w:id="444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45" w:author="jiefang chen" w:date="2016-04-20T16:52:00Z"/>
                      <w:b/>
                      <w:kern w:val="0"/>
                      <w:szCs w:val="21"/>
                    </w:rPr>
                  </w:pPr>
                  <w:del w:id="444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47" w:author="jiefang chen" w:date="2016-04-20T16:52:00Z"/>
                      <w:b/>
                      <w:kern w:val="0"/>
                      <w:szCs w:val="21"/>
                    </w:rPr>
                  </w:pPr>
                  <w:del w:id="444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449" w:author="jiefang chen" w:date="2016-04-20T16:52:00Z"/>
                      <w:b/>
                      <w:kern w:val="0"/>
                      <w:szCs w:val="21"/>
                    </w:rPr>
                  </w:pPr>
                  <w:del w:id="445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451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52" w:author="jiefang chen" w:date="2016-04-20T16:52:00Z"/>
                      <w:szCs w:val="21"/>
                    </w:rPr>
                  </w:pPr>
                  <w:del w:id="44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54" w:author="jiefang chen" w:date="2016-04-20T16:52:00Z"/>
                      <w:szCs w:val="21"/>
                    </w:rPr>
                  </w:pPr>
                  <w:del w:id="445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56" w:author="jiefang chen" w:date="2016-04-20T16:52:00Z"/>
                      <w:szCs w:val="21"/>
                    </w:rPr>
                  </w:pPr>
                  <w:del w:id="445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458" w:author="jiefang chen" w:date="2016-04-20T16:52:00Z"/>
                      <w:szCs w:val="21"/>
                    </w:rPr>
                  </w:pPr>
                  <w:del w:id="44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60" w:author="jiefang chen" w:date="2016-04-20T16:52:00Z"/>
                      <w:szCs w:val="21"/>
                    </w:rPr>
                  </w:pPr>
                  <w:del w:id="44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462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63" w:author="jiefang chen" w:date="2016-04-20T16:52:00Z"/>
                      <w:szCs w:val="21"/>
                    </w:rPr>
                  </w:pPr>
                  <w:del w:id="446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65" w:author="jiefang chen" w:date="2016-04-20T16:52:00Z"/>
                      <w:szCs w:val="21"/>
                    </w:rPr>
                  </w:pPr>
                  <w:del w:id="446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67" w:author="jiefang chen" w:date="2016-04-20T16:52:00Z"/>
                      <w:szCs w:val="21"/>
                    </w:rPr>
                  </w:pPr>
                  <w:del w:id="446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469" w:author="jiefang chen" w:date="2016-04-20T16:52:00Z"/>
                      <w:szCs w:val="21"/>
                    </w:rPr>
                  </w:pPr>
                  <w:del w:id="44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471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472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73" w:author="jiefang chen" w:date="2016-04-20T16:52:00Z"/>
                      <w:szCs w:val="21"/>
                    </w:rPr>
                  </w:pPr>
                  <w:del w:id="4474" w:author="jiefang chen" w:date="2016-04-20T16:52:00Z">
                    <w:r w:rsidDel="003A2153">
                      <w:rPr>
                        <w:szCs w:val="21"/>
                      </w:rPr>
                      <w:delText>counterId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475" w:author="jiefang chen" w:date="2016-04-20T16:52:00Z"/>
                      <w:szCs w:val="21"/>
                    </w:rPr>
                  </w:pPr>
                  <w:del w:id="447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货柜标识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tabs>
                      <w:tab w:val="left" w:pos="1426"/>
                    </w:tabs>
                    <w:spacing w:line="360" w:lineRule="auto"/>
                    <w:rPr>
                      <w:del w:id="4477" w:author="jiefang chen" w:date="2016-04-20T16:52:00Z"/>
                      <w:szCs w:val="21"/>
                    </w:rPr>
                  </w:pPr>
                  <w:del w:id="447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  <w:r w:rsidDel="003A2153">
                      <w:rPr>
                        <w:szCs w:val="21"/>
                      </w:rPr>
                      <w:tab/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479" w:author="jiefang chen" w:date="2016-04-20T16:52:00Z"/>
                    </w:rPr>
                  </w:pPr>
                  <w:del w:id="44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481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482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4483" w:author="jiefang chen" w:date="2016-04-20T16:52:00Z"/>
                      <w:szCs w:val="21"/>
                    </w:rPr>
                  </w:pPr>
                  <w:del w:id="448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货</w:delText>
                    </w:r>
                    <w:r w:rsidDel="003A2153">
                      <w:rPr>
                        <w:szCs w:val="21"/>
                      </w:rPr>
                      <w:delText>柜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内</w:delText>
                    </w:r>
                    <w:r w:rsidDel="003A2153">
                      <w:rPr>
                        <w:szCs w:val="21"/>
                      </w:rPr>
                      <w:delText>商品信息（</w:delText>
                    </w:r>
                    <w:r w:rsidDel="003A2153">
                      <w:rPr>
                        <w:szCs w:val="21"/>
                      </w:rPr>
                      <w:delText>containerList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48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86" w:author="jiefang chen" w:date="2016-04-20T16:52:00Z"/>
                      <w:szCs w:val="21"/>
                    </w:rPr>
                  </w:pPr>
                  <w:del w:id="4487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488" w:author="jiefang chen" w:date="2016-04-20T16:52:00Z"/>
                      <w:szCs w:val="21"/>
                    </w:rPr>
                  </w:pPr>
                  <w:del w:id="448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tabs>
                      <w:tab w:val="left" w:pos="1426"/>
                    </w:tabs>
                    <w:spacing w:line="360" w:lineRule="auto"/>
                    <w:rPr>
                      <w:del w:id="4490" w:author="jiefang chen" w:date="2016-04-20T16:52:00Z"/>
                      <w:szCs w:val="21"/>
                    </w:rPr>
                  </w:pPr>
                  <w:del w:id="4491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  <w:r w:rsidDel="003A2153">
                      <w:rPr>
                        <w:szCs w:val="21"/>
                      </w:rPr>
                      <w:tab/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492" w:author="jiefang chen" w:date="2016-04-20T16:52:00Z"/>
                    </w:rPr>
                  </w:pPr>
                  <w:del w:id="449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49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49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496" w:author="jiefang chen" w:date="2016-04-20T16:52:00Z"/>
                    </w:rPr>
                  </w:pPr>
                  <w:del w:id="4497" w:author="jiefang chen" w:date="2016-04-20T16:52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498" w:author="jiefang chen" w:date="2016-04-20T16:52:00Z"/>
                    </w:rPr>
                  </w:pPr>
                  <w:del w:id="4499" w:author="jiefang chen" w:date="2016-04-20T16:52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00" w:author="jiefang chen" w:date="2016-04-20T16:52:00Z"/>
                    </w:rPr>
                  </w:pPr>
                  <w:del w:id="4501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02" w:author="jiefang chen" w:date="2016-04-20T16:52:00Z"/>
                    </w:rPr>
                  </w:pPr>
                  <w:del w:id="450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0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0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506" w:author="jiefang chen" w:date="2016-04-20T16:52:00Z"/>
                    </w:rPr>
                  </w:pPr>
                  <w:del w:id="4507" w:author="jiefang chen" w:date="2016-04-20T16:52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08" w:author="jiefang chen" w:date="2016-04-20T16:52:00Z"/>
                    </w:rPr>
                  </w:pPr>
                  <w:del w:id="4509" w:author="jiefang chen" w:date="2016-04-20T16:52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10" w:author="jiefang chen" w:date="2016-04-20T16:52:00Z"/>
                      <w:szCs w:val="21"/>
                    </w:rPr>
                  </w:pPr>
                  <w:del w:id="4511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12" w:author="jiefang chen" w:date="2016-04-20T16:52:00Z"/>
                    </w:rPr>
                  </w:pPr>
                  <w:del w:id="451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1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1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516" w:author="jiefang chen" w:date="2016-04-20T16:52:00Z"/>
                    </w:rPr>
                  </w:pPr>
                  <w:del w:id="4517" w:author="jiefang chen" w:date="2016-04-20T16:52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18" w:author="jiefang chen" w:date="2016-04-20T16:52:00Z"/>
                    </w:rPr>
                  </w:pPr>
                  <w:del w:id="4519" w:author="jiefang chen" w:date="2016-04-20T16:52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20" w:author="jiefang chen" w:date="2016-04-20T16:52:00Z"/>
                      <w:szCs w:val="21"/>
                    </w:rPr>
                  </w:pPr>
                  <w:del w:id="4521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22" w:author="jiefang chen" w:date="2016-04-20T16:52:00Z"/>
                    </w:rPr>
                  </w:pPr>
                  <w:del w:id="452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2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2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526" w:author="jiefang chen" w:date="2016-04-20T16:52:00Z"/>
                    </w:rPr>
                  </w:pPr>
                  <w:del w:id="4527" w:author="jiefang chen" w:date="2016-04-20T16:52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28" w:author="jiefang chen" w:date="2016-04-20T16:52:00Z"/>
                    </w:rPr>
                  </w:pPr>
                  <w:del w:id="4529" w:author="jiefang chen" w:date="2016-04-20T16:52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30" w:author="jiefang chen" w:date="2016-04-20T16:52:00Z"/>
                      <w:szCs w:val="21"/>
                    </w:rPr>
                  </w:pPr>
                  <w:del w:id="4531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32" w:author="jiefang chen" w:date="2016-04-20T16:52:00Z"/>
                    </w:rPr>
                  </w:pPr>
                  <w:del w:id="453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3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3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536" w:author="jiefang chen" w:date="2016-04-20T16:52:00Z"/>
                    </w:rPr>
                  </w:pPr>
                  <w:del w:id="4537" w:author="jiefang chen" w:date="2016-04-20T16:52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38" w:author="jiefang chen" w:date="2016-04-20T16:52:00Z"/>
                    </w:rPr>
                  </w:pPr>
                  <w:del w:id="4539" w:author="jiefang chen" w:date="2016-04-20T16:52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40" w:author="jiefang chen" w:date="2016-04-20T16:52:00Z"/>
                    </w:rPr>
                  </w:pPr>
                  <w:del w:id="4541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42" w:author="jiefang chen" w:date="2016-04-20T16:52:00Z"/>
                    </w:rPr>
                  </w:pPr>
                  <w:del w:id="454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4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4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546" w:author="jiefang chen" w:date="2016-04-20T16:52:00Z"/>
                    </w:rPr>
                  </w:pPr>
                  <w:del w:id="4547" w:author="jiefang chen" w:date="2016-04-20T16:52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48" w:author="jiefang chen" w:date="2016-04-20T16:52:00Z"/>
                    </w:rPr>
                  </w:pPr>
                  <w:del w:id="4549" w:author="jiefang chen" w:date="2016-04-20T16:52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550" w:author="jiefang chen" w:date="2016-04-20T16:52:00Z"/>
                    </w:rPr>
                  </w:pPr>
                  <w:del w:id="4551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52" w:author="jiefang chen" w:date="2016-04-20T16:52:00Z"/>
                    </w:rPr>
                  </w:pPr>
                  <w:del w:id="45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5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5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56" w:author="jiefang chen" w:date="2016-04-20T16:52:00Z"/>
                      <w:szCs w:val="21"/>
                    </w:rPr>
                  </w:pPr>
                  <w:del w:id="4557" w:author="jiefang chen" w:date="2016-04-20T16:52:00Z">
                    <w:r w:rsidDel="003A2153">
                      <w:rPr>
                        <w:szCs w:val="21"/>
                      </w:rPr>
                      <w:delText>buyNum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58" w:author="jiefang chen" w:date="2016-04-20T16:52:00Z"/>
                      <w:szCs w:val="21"/>
                    </w:rPr>
                  </w:pPr>
                  <w:del w:id="45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购买</w:delText>
                    </w:r>
                    <w:r w:rsidDel="003A2153">
                      <w:rPr>
                        <w:szCs w:val="21"/>
                      </w:rPr>
                      <w:delText>数量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560" w:author="jiefang chen" w:date="2016-04-20T16:52:00Z"/>
                      <w:szCs w:val="21"/>
                    </w:rPr>
                  </w:pPr>
                  <w:del w:id="4561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ber(15)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4562" w:author="jiefang chen" w:date="2016-04-20T16:52:00Z"/>
                    </w:rPr>
                  </w:pPr>
                  <w:del w:id="456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6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65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6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6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68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456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7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57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72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73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74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457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576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4577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4578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4579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4580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458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582" w:author="jiefang chen" w:date="2016-04-20T16:52:00Z"/>
                <w:b/>
                <w:szCs w:val="21"/>
              </w:rPr>
            </w:pPr>
            <w:del w:id="4583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584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585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586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458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588" w:author="jiefang chen" w:date="2016-04-20T16:52:00Z"/>
                <w:b/>
                <w:szCs w:val="21"/>
              </w:rPr>
            </w:pPr>
            <w:del w:id="4589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590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591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592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4593" w:author="jiefang chen" w:date="2016-04-20T16:52:00Z"/>
        </w:rPr>
      </w:pPr>
      <w:del w:id="4594" w:author="jiefang chen" w:date="2016-04-20T16:52:00Z">
        <w:r w:rsidDel="003A2153">
          <w:rPr>
            <w:rFonts w:hint="eastAsia"/>
          </w:rPr>
          <w:delText>加入</w:delText>
        </w:r>
        <w:r w:rsidDel="003A2153">
          <w:delText>货柜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459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596" w:author="jiefang chen" w:date="2016-04-20T16:52:00Z"/>
                <w:b/>
                <w:szCs w:val="21"/>
              </w:rPr>
            </w:pPr>
            <w:del w:id="459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598" w:author="jiefang chen" w:date="2016-04-20T16:52:00Z"/>
                <w:szCs w:val="21"/>
              </w:rPr>
            </w:pPr>
            <w:del w:id="4599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加入</w:delText>
              </w:r>
              <w:r w:rsidDel="003A2153">
                <w:rPr>
                  <w:kern w:val="0"/>
                  <w:szCs w:val="20"/>
                </w:rPr>
                <w:delText>货柜</w:delText>
              </w:r>
            </w:del>
          </w:p>
        </w:tc>
      </w:tr>
      <w:tr w:rsidR="00FF506D" w:rsidDel="003A2153">
        <w:trPr>
          <w:del w:id="460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01" w:author="jiefang chen" w:date="2016-04-20T16:52:00Z"/>
                <w:b/>
                <w:szCs w:val="21"/>
              </w:rPr>
            </w:pPr>
            <w:del w:id="460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03" w:author="jiefang chen" w:date="2016-04-20T16:52:00Z"/>
                <w:szCs w:val="21"/>
              </w:rPr>
            </w:pPr>
            <w:del w:id="4604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加入</w:delText>
              </w:r>
              <w:r w:rsidDel="003A2153">
                <w:rPr>
                  <w:kern w:val="0"/>
                  <w:szCs w:val="20"/>
                </w:rPr>
                <w:delText>货柜</w:delText>
              </w:r>
            </w:del>
          </w:p>
        </w:tc>
      </w:tr>
      <w:tr w:rsidR="00FF506D" w:rsidDel="003A2153">
        <w:trPr>
          <w:del w:id="460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06" w:author="jiefang chen" w:date="2016-04-20T16:52:00Z"/>
                <w:b/>
                <w:szCs w:val="21"/>
              </w:rPr>
            </w:pPr>
            <w:del w:id="460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08" w:author="jiefang chen" w:date="2016-04-20T16:52:00Z"/>
                <w:szCs w:val="21"/>
              </w:rPr>
            </w:pPr>
            <w:ins w:id="4609" w:author="longshine_LPF" w:date="2016-03-29T10:16:00Z">
              <w:del w:id="4610" w:author="jiefang chen" w:date="2016-04-20T16:52:00Z">
                <w:r w:rsidDel="003A2153">
                  <w:rPr>
                    <w:szCs w:val="21"/>
                  </w:rPr>
                  <w:delText>/trde/rest/appService/addContainer</w:delText>
                </w:r>
              </w:del>
            </w:ins>
          </w:p>
        </w:tc>
      </w:tr>
      <w:tr w:rsidR="00FF506D" w:rsidDel="003A2153">
        <w:trPr>
          <w:del w:id="461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12" w:author="jiefang chen" w:date="2016-04-20T16:52:00Z"/>
                <w:b/>
                <w:szCs w:val="21"/>
              </w:rPr>
            </w:pPr>
            <w:del w:id="461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14" w:author="jiefang chen" w:date="2016-04-20T16:52:00Z"/>
                <w:szCs w:val="21"/>
              </w:rPr>
            </w:pPr>
            <w:del w:id="4615" w:author="jiefang chen" w:date="2016-04-20T16:52:00Z">
              <w:r w:rsidDel="003A2153">
                <w:rPr>
                  <w:kern w:val="0"/>
                  <w:szCs w:val="20"/>
                </w:rPr>
                <w:delText>addContainer</w:delText>
              </w:r>
            </w:del>
          </w:p>
        </w:tc>
      </w:tr>
      <w:tr w:rsidR="00FF506D" w:rsidDel="003A2153">
        <w:trPr>
          <w:del w:id="46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17" w:author="jiefang chen" w:date="2016-04-20T16:52:00Z"/>
                <w:b/>
                <w:szCs w:val="21"/>
              </w:rPr>
            </w:pPr>
            <w:del w:id="46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19" w:author="jiefang chen" w:date="2016-04-20T16:52:00Z"/>
                <w:szCs w:val="21"/>
              </w:rPr>
            </w:pPr>
            <w:del w:id="4620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462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22" w:author="jiefang chen" w:date="2016-04-20T16:52:00Z"/>
                <w:b/>
                <w:szCs w:val="21"/>
              </w:rPr>
            </w:pPr>
            <w:del w:id="462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24" w:author="jiefang chen" w:date="2016-04-20T16:52:00Z"/>
                <w:szCs w:val="21"/>
              </w:rPr>
            </w:pPr>
            <w:del w:id="4625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46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27" w:author="jiefang chen" w:date="2016-04-20T16:52:00Z"/>
                <w:b/>
                <w:szCs w:val="21"/>
              </w:rPr>
            </w:pPr>
            <w:del w:id="46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29" w:author="jiefang chen" w:date="2016-04-20T16:52:00Z"/>
                <w:szCs w:val="21"/>
              </w:rPr>
            </w:pPr>
            <w:del w:id="4630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463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32" w:author="jiefang chen" w:date="2016-04-20T16:52:00Z"/>
                <w:b/>
                <w:szCs w:val="21"/>
              </w:rPr>
            </w:pPr>
            <w:del w:id="463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34" w:author="jiefang chen" w:date="2016-04-20T16:52:00Z"/>
                <w:szCs w:val="21"/>
              </w:rPr>
            </w:pPr>
            <w:del w:id="4635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463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37" w:author="jiefang chen" w:date="2016-04-20T16:52:00Z"/>
                <w:b/>
                <w:szCs w:val="21"/>
              </w:rPr>
            </w:pPr>
            <w:del w:id="463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4639" w:author="jiefang chen" w:date="2016-04-20T16:52:00Z"/>
                <w:szCs w:val="21"/>
              </w:rPr>
            </w:pPr>
            <w:del w:id="4640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464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42" w:author="jiefang chen" w:date="2016-04-20T16:52:00Z"/>
                <w:b/>
                <w:szCs w:val="21"/>
              </w:rPr>
            </w:pPr>
            <w:del w:id="464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4644" w:author="jiefang chen" w:date="2016-04-20T16:52:00Z"/>
                <w:szCs w:val="21"/>
              </w:rPr>
            </w:pPr>
          </w:p>
        </w:tc>
      </w:tr>
      <w:tr w:rsidR="00FF506D" w:rsidDel="003A2153">
        <w:trPr>
          <w:del w:id="4645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4646" w:author="jiefang chen" w:date="2016-04-20T16:52:00Z"/>
                <w:sz w:val="24"/>
              </w:rPr>
            </w:pPr>
            <w:del w:id="464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464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4649" w:author="jiefang chen" w:date="2016-04-20T16:52:00Z"/>
                <w:b/>
                <w:szCs w:val="21"/>
              </w:rPr>
            </w:pPr>
            <w:del w:id="465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4651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4652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653" w:author="jiefang chen" w:date="2016-04-20T16:52:00Z"/>
                      <w:b/>
                      <w:kern w:val="0"/>
                      <w:szCs w:val="21"/>
                    </w:rPr>
                  </w:pPr>
                  <w:del w:id="465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655" w:author="jiefang chen" w:date="2016-04-20T16:52:00Z"/>
                      <w:b/>
                      <w:kern w:val="0"/>
                      <w:szCs w:val="21"/>
                    </w:rPr>
                  </w:pPr>
                  <w:del w:id="465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657" w:author="jiefang chen" w:date="2016-04-20T16:52:00Z"/>
                      <w:b/>
                      <w:kern w:val="0"/>
                      <w:szCs w:val="21"/>
                    </w:rPr>
                  </w:pPr>
                  <w:del w:id="465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659" w:author="jiefang chen" w:date="2016-04-20T16:52:00Z"/>
                      <w:b/>
                      <w:kern w:val="0"/>
                      <w:szCs w:val="21"/>
                    </w:rPr>
                  </w:pPr>
                  <w:del w:id="466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661" w:author="jiefang chen" w:date="2016-04-20T16:52:00Z"/>
                      <w:b/>
                      <w:kern w:val="0"/>
                      <w:szCs w:val="21"/>
                    </w:rPr>
                  </w:pPr>
                  <w:del w:id="466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4663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664" w:author="jiefang chen" w:date="2016-04-20T16:52:00Z"/>
                      <w:szCs w:val="21"/>
                    </w:rPr>
                  </w:pPr>
                  <w:del w:id="4665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666" w:author="jiefang chen" w:date="2016-04-20T16:52:00Z"/>
                      <w:szCs w:val="21"/>
                    </w:rPr>
                  </w:pPr>
                  <w:del w:id="466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企业账号标识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668" w:author="jiefang chen" w:date="2016-04-20T16:52:00Z"/>
                      <w:szCs w:val="21"/>
                    </w:rPr>
                  </w:pPr>
                  <w:del w:id="466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670" w:author="jiefang chen" w:date="2016-04-20T16:52:00Z"/>
                      <w:szCs w:val="21"/>
                    </w:rPr>
                  </w:pPr>
                  <w:del w:id="46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67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4673" w:author="黄进明" w:date="2016-03-21T15:07:00Z"/>
                <w:del w:id="4674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4675" w:author="黄进明" w:date="2016-03-21T15:07:00Z"/>
                      <w:del w:id="4676" w:author="jiefang chen" w:date="2016-04-20T16:52:00Z"/>
                      <w:szCs w:val="21"/>
                    </w:rPr>
                  </w:pPr>
                  <w:del w:id="4677" w:author="jiefang chen" w:date="2016-04-20T16:52:00Z">
                    <w:r w:rsidDel="003A2153">
                      <w:rPr>
                        <w:rFonts w:hint="eastAsia"/>
                      </w:rPr>
                      <w:delText>ent</w:delText>
                    </w:r>
                    <w:r w:rsidDel="003A2153">
                      <w:delText>Name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4678" w:author="黄进明" w:date="2016-03-21T15:07:00Z"/>
                      <w:del w:id="4679" w:author="jiefang chen" w:date="2016-04-20T16:52:00Z"/>
                      <w:szCs w:val="21"/>
                    </w:rPr>
                  </w:pPr>
                  <w:ins w:id="4680" w:author="黄进明" w:date="2016-03-21T15:07:00Z">
                    <w:del w:id="4681" w:author="jiefang chen" w:date="2016-04-20T16:52:00Z">
                      <w:r w:rsidDel="003A2153">
                        <w:rPr>
                          <w:rFonts w:hint="eastAsia"/>
                        </w:rPr>
                        <w:delText>企业名称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4682" w:author="黄进明" w:date="2016-03-21T15:07:00Z"/>
                      <w:del w:id="4683" w:author="jiefang chen" w:date="2016-04-20T16:52:00Z"/>
                      <w:szCs w:val="21"/>
                    </w:rPr>
                  </w:pPr>
                  <w:ins w:id="4684" w:author="黄进明" w:date="2016-03-21T15:07:00Z">
                    <w:del w:id="4685" w:author="jiefang chen" w:date="2016-04-20T16:52:00Z">
                      <w:r w:rsidDel="003A2153"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4686" w:author="黄进明" w:date="2016-03-21T15:07:00Z"/>
                      <w:del w:id="4687" w:author="jiefang chen" w:date="2016-04-20T16:52:00Z"/>
                      <w:szCs w:val="21"/>
                    </w:rPr>
                  </w:pPr>
                  <w:ins w:id="4688" w:author="黄进明" w:date="2016-03-21T15:07:00Z">
                    <w:del w:id="468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4690" w:author="黄进明" w:date="2016-03-21T15:07:00Z"/>
                      <w:del w:id="4691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692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pStyle w:val="aff2"/>
                    <w:rPr>
                      <w:del w:id="4693" w:author="jiefang chen" w:date="2016-04-20T16:52:00Z"/>
                      <w:color w:val="000000"/>
                      <w:szCs w:val="21"/>
                    </w:rPr>
                  </w:pPr>
                  <w:del w:id="4694" w:author="jiefang chen" w:date="2016-04-20T16:52:00Z">
                    <w:r w:rsidDel="003A2153">
                      <w:rPr>
                        <w:color w:val="000000"/>
                        <w:szCs w:val="21"/>
                      </w:rPr>
                      <w:delText>counterId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4695" w:author="jiefang chen" w:date="2016-04-20T16:52:00Z"/>
                      <w:szCs w:val="21"/>
                    </w:rPr>
                  </w:pPr>
                  <w:del w:id="46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货柜标识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697" w:author="jiefang chen" w:date="2016-04-20T16:52:00Z"/>
                      <w:szCs w:val="21"/>
                    </w:rPr>
                  </w:pPr>
                  <w:del w:id="469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699" w:author="jiefang chen" w:date="2016-04-20T16:52:00Z"/>
                      <w:szCs w:val="21"/>
                    </w:rPr>
                  </w:pPr>
                  <w:del w:id="47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701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4702" w:author="longshine_LPF" w:date="2016-03-24T11:02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4703" w:author="longshine_LPF" w:date="2016-03-24T11:01:00Z"/>
                <w:del w:id="4704" w:author="jiefang chen" w:date="2016-04-20T16:52:00Z"/>
                <w:trPrChange w:id="4705" w:author="longshine_LPF" w:date="2016-03-24T11:02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4706" w:author="longshine_LPF" w:date="2016-03-24T11:02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4707" w:author="longshine_LPF" w:date="2016-03-24T11:01:00Z"/>
                      <w:del w:id="4708" w:author="jiefang chen" w:date="2016-04-20T16:52:00Z"/>
                      <w:color w:val="000000"/>
                      <w:szCs w:val="21"/>
                    </w:rPr>
                  </w:pPr>
                  <w:ins w:id="4709" w:author="longshine_LPF" w:date="2016-03-24T11:02:00Z">
                    <w:del w:id="4710" w:author="jiefang chen" w:date="2016-04-20T16:52:00Z">
                      <w:r w:rsidDel="003A2153">
                        <w:rPr>
                          <w:szCs w:val="21"/>
                        </w:rPr>
                        <w:delText>buyNum</w:delText>
                      </w:r>
                    </w:del>
                  </w:ins>
                </w:p>
              </w:tc>
              <w:tc>
                <w:tcPr>
                  <w:tcW w:w="1691" w:type="dxa"/>
                  <w:tcPrChange w:id="4711" w:author="longshine_LPF" w:date="2016-03-24T11:02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4712" w:author="longshine_LPF" w:date="2016-03-24T11:01:00Z"/>
                      <w:del w:id="4713" w:author="jiefang chen" w:date="2016-04-20T16:52:00Z"/>
                      <w:szCs w:val="21"/>
                    </w:rPr>
                  </w:pPr>
                  <w:ins w:id="4714" w:author="longshine_LPF" w:date="2016-03-24T11:02:00Z">
                    <w:del w:id="471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购买</w:delText>
                      </w:r>
                      <w:r w:rsidDel="003A2153">
                        <w:rPr>
                          <w:szCs w:val="21"/>
                        </w:rPr>
                        <w:delText>数量</w:delText>
                      </w:r>
                    </w:del>
                  </w:ins>
                </w:p>
              </w:tc>
              <w:tc>
                <w:tcPr>
                  <w:tcW w:w="1701" w:type="dxa"/>
                  <w:tcPrChange w:id="4716" w:author="longshine_LPF" w:date="2016-03-24T11:02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4717" w:author="longshine_LPF" w:date="2016-03-24T11:01:00Z"/>
                      <w:del w:id="4718" w:author="jiefang chen" w:date="2016-04-20T16:52:00Z"/>
                      <w:szCs w:val="21"/>
                    </w:rPr>
                  </w:pPr>
                  <w:ins w:id="4719" w:author="longshine_LPF" w:date="2016-03-24T11:02:00Z">
                    <w:del w:id="4720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um</w:delText>
                      </w:r>
                      <w:r w:rsidDel="003A2153">
                        <w:rPr>
                          <w:szCs w:val="21"/>
                        </w:rPr>
                        <w:delText>ber(15)</w:delText>
                      </w:r>
                    </w:del>
                  </w:ins>
                </w:p>
              </w:tc>
              <w:tc>
                <w:tcPr>
                  <w:tcW w:w="708" w:type="dxa"/>
                  <w:tcPrChange w:id="4721" w:author="longshine_LPF" w:date="2016-03-24T11:02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4722" w:author="longshine_LPF" w:date="2016-03-24T11:01:00Z"/>
                      <w:del w:id="4723" w:author="jiefang chen" w:date="2016-04-20T16:52:00Z"/>
                      <w:szCs w:val="21"/>
                    </w:rPr>
                  </w:pPr>
                  <w:ins w:id="4724" w:author="longshine_LPF" w:date="2016-03-24T11:02:00Z">
                    <w:del w:id="472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4726" w:author="longshine_LPF" w:date="2016-03-24T11:02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ins w:id="4727" w:author="longshine_LPF" w:date="2016-03-24T11:01:00Z"/>
                      <w:del w:id="472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4729" w:author="longshine_LPF" w:date="2016-03-24T11:01:00Z"/>
                <w:del w:id="473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pStyle w:val="aff2"/>
                    <w:rPr>
                      <w:ins w:id="4731" w:author="longshine_LPF" w:date="2016-03-24T11:01:00Z"/>
                      <w:del w:id="4732" w:author="jiefang chen" w:date="2016-04-20T16:52:00Z"/>
                      <w:color w:val="000000"/>
                      <w:szCs w:val="21"/>
                    </w:rPr>
                  </w:pPr>
                  <w:ins w:id="4733" w:author="longshine_LPF" w:date="2016-03-24T11:02:00Z">
                    <w:del w:id="4734" w:author="jiefang chen" w:date="2016-04-20T16:52:00Z">
                      <w:r w:rsidDel="003A2153">
                        <w:rPr>
                          <w:szCs w:val="21"/>
                        </w:rPr>
                        <w:delText>goodsVerNo</w:delText>
                      </w:r>
                    </w:del>
                  </w:ins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ins w:id="4735" w:author="longshine_LPF" w:date="2016-03-24T11:01:00Z"/>
                      <w:del w:id="4736" w:author="jiefang chen" w:date="2016-04-20T16:52:00Z"/>
                      <w:szCs w:val="21"/>
                    </w:rPr>
                  </w:pPr>
                  <w:ins w:id="4737" w:author="longshine_LPF" w:date="2016-03-24T11:02:00Z">
                    <w:del w:id="473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商品版本号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4739" w:author="longshine_LPF" w:date="2016-03-24T11:01:00Z"/>
                      <w:del w:id="4740" w:author="jiefang chen" w:date="2016-04-20T16:52:00Z"/>
                      <w:szCs w:val="21"/>
                    </w:rPr>
                  </w:pPr>
                  <w:ins w:id="4741" w:author="longshine_LPF" w:date="2016-03-24T11:02:00Z">
                    <w:del w:id="4742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4743" w:author="longshine_LPF" w:date="2016-03-24T11:01:00Z"/>
                      <w:del w:id="4744" w:author="jiefang chen" w:date="2016-04-20T16:52:00Z"/>
                      <w:szCs w:val="21"/>
                    </w:rPr>
                  </w:pPr>
                  <w:ins w:id="4745" w:author="longshine_LPF" w:date="2016-03-24T11:02:00Z">
                    <w:del w:id="474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4747" w:author="longshine_LPF" w:date="2016-03-24T11:01:00Z"/>
                      <w:del w:id="474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749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RPr="00CA0E0C" w:rsidDel="003A2153" w:rsidRDefault="00314E6C">
                  <w:pPr>
                    <w:pStyle w:val="aff2"/>
                    <w:rPr>
                      <w:del w:id="4750" w:author="jiefang chen" w:date="2016-04-20T16:52:00Z"/>
                      <w:szCs w:val="21"/>
                      <w:lang w:val="en-US"/>
                      <w:rPrChange w:id="4751" w:author="longshine_LPF" w:date="2016-04-08T09:33:00Z">
                        <w:rPr>
                          <w:del w:id="4752" w:author="jiefang chen" w:date="2016-04-20T16:52:00Z"/>
                          <w:szCs w:val="21"/>
                        </w:rPr>
                      </w:rPrChange>
                    </w:rPr>
                  </w:pPr>
                  <w:del w:id="47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</w:delText>
                    </w:r>
                    <w:r w:rsidDel="003A2153">
                      <w:rPr>
                        <w:szCs w:val="21"/>
                      </w:rPr>
                      <w:delText>列表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4754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（</w:delText>
                    </w:r>
                    <w:r w:rsidRPr="00CA0E0C" w:rsidDel="003A2153">
                      <w:rPr>
                        <w:szCs w:val="21"/>
                        <w:lang w:val="en-US"/>
                        <w:rPrChange w:id="4755" w:author="longshine_LPF" w:date="2016-04-08T09:33:00Z">
                          <w:rPr>
                            <w:szCs w:val="21"/>
                          </w:rPr>
                        </w:rPrChange>
                      </w:rPr>
                      <w:delText>proList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4756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475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58" w:author="jiefang chen" w:date="2016-04-20T16:52:00Z"/>
                      <w:szCs w:val="21"/>
                    </w:rPr>
                  </w:pPr>
                  <w:del w:id="4759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60" w:author="jiefang chen" w:date="2016-04-20T16:52:00Z"/>
                      <w:szCs w:val="21"/>
                    </w:rPr>
                  </w:pPr>
                  <w:del w:id="47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tabs>
                      <w:tab w:val="left" w:pos="1426"/>
                    </w:tabs>
                    <w:spacing w:line="360" w:lineRule="auto"/>
                    <w:rPr>
                      <w:del w:id="4762" w:author="jiefang chen" w:date="2016-04-20T16:52:00Z"/>
                      <w:szCs w:val="21"/>
                    </w:rPr>
                  </w:pPr>
                  <w:del w:id="4763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  <w:r w:rsidDel="003A2153">
                      <w:rPr>
                        <w:szCs w:val="21"/>
                      </w:rPr>
                      <w:tab/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764" w:author="jiefang chen" w:date="2016-04-20T16:52:00Z"/>
                    </w:rPr>
                  </w:pPr>
                  <w:del w:id="476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76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76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68" w:author="jiefang chen" w:date="2016-04-20T16:52:00Z"/>
                      <w:szCs w:val="21"/>
                    </w:rPr>
                  </w:pPr>
                  <w:del w:id="4769" w:author="jiefang chen" w:date="2016-04-20T16:52:00Z">
                    <w:r w:rsidDel="003A2153">
                      <w:rPr>
                        <w:szCs w:val="21"/>
                      </w:rPr>
                      <w:delText>agree_price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70" w:author="jiefang chen" w:date="2016-04-20T16:52:00Z"/>
                      <w:szCs w:val="21"/>
                    </w:rPr>
                  </w:pPr>
                  <w:del w:id="47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协议</w:delText>
                    </w:r>
                    <w:r w:rsidDel="003A2153">
                      <w:rPr>
                        <w:szCs w:val="21"/>
                      </w:rPr>
                      <w:delText>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72" w:author="jiefang chen" w:date="2016-04-20T16:52:00Z"/>
                      <w:szCs w:val="21"/>
                    </w:rPr>
                  </w:pPr>
                  <w:del w:id="4773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774" w:author="jiefang chen" w:date="2016-04-20T16:52:00Z"/>
                    </w:rPr>
                  </w:pPr>
                  <w:del w:id="477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77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77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78" w:author="jiefang chen" w:date="2016-04-20T16:52:00Z"/>
                      <w:szCs w:val="21"/>
                    </w:rPr>
                  </w:pPr>
                  <w:del w:id="4779" w:author="jiefang chen" w:date="2016-04-20T16:52:00Z">
                    <w:r w:rsidDel="003A2153">
                      <w:rPr>
                        <w:szCs w:val="21"/>
                      </w:rPr>
                      <w:delText>specId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80" w:author="jiefang chen" w:date="2016-04-20T16:52:00Z"/>
                      <w:szCs w:val="21"/>
                    </w:rPr>
                  </w:pPr>
                  <w:del w:id="47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规格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82" w:author="jiefang chen" w:date="2016-04-20T16:52:00Z"/>
                      <w:szCs w:val="21"/>
                    </w:rPr>
                  </w:pPr>
                  <w:del w:id="4783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784" w:author="jiefang chen" w:date="2016-04-20T16:52:00Z"/>
                    </w:rPr>
                  </w:pPr>
                  <w:del w:id="478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78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78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4788" w:author="jiefang chen" w:date="2016-04-20T16:52:00Z"/>
                    </w:rPr>
                  </w:pPr>
                  <w:del w:id="4789" w:author="jiefang chen" w:date="2016-04-20T16:52:00Z">
                    <w:r w:rsidDel="003A2153">
                      <w:rPr>
                        <w:rFonts w:hint="eastAsia"/>
                      </w:rPr>
                      <w:delText>END_TIME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4790" w:author="jiefang chen" w:date="2016-04-20T16:52:00Z"/>
                    </w:rPr>
                  </w:pPr>
                  <w:del w:id="4791" w:author="jiefang chen" w:date="2016-04-20T16:52:00Z">
                    <w:r w:rsidDel="003A2153">
                      <w:rPr>
                        <w:rFonts w:hint="eastAsia"/>
                      </w:rPr>
                      <w:delText>协议终止时间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92" w:author="jiefang chen" w:date="2016-04-20T16:52:00Z"/>
                      <w:szCs w:val="21"/>
                    </w:rPr>
                  </w:pPr>
                  <w:del w:id="4793" w:author="jiefang chen" w:date="2016-04-20T16:52:00Z">
                    <w:r w:rsidDel="003A2153">
                      <w:rPr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794" w:author="jiefang chen" w:date="2016-04-20T16:52:00Z"/>
                    </w:rPr>
                  </w:pPr>
                  <w:del w:id="479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79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79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798" w:author="jiefang chen" w:date="2016-04-20T16:52:00Z"/>
                      <w:szCs w:val="21"/>
                    </w:rPr>
                  </w:pPr>
                  <w:del w:id="4799" w:author="jiefang chen" w:date="2016-04-20T16:52:00Z">
                    <w:r w:rsidDel="003A2153">
                      <w:rPr>
                        <w:szCs w:val="21"/>
                      </w:rPr>
                      <w:delText>IS_BUY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00" w:author="jiefang chen" w:date="2016-04-20T16:52:00Z"/>
                      <w:szCs w:val="21"/>
                    </w:rPr>
                  </w:pPr>
                  <w:del w:id="48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是否曾购买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tabs>
                      <w:tab w:val="left" w:pos="1426"/>
                    </w:tabs>
                    <w:spacing w:line="360" w:lineRule="auto"/>
                    <w:rPr>
                      <w:del w:id="4802" w:author="jiefang chen" w:date="2016-04-20T16:52:00Z"/>
                      <w:szCs w:val="21"/>
                    </w:rPr>
                  </w:pPr>
                  <w:del w:id="4803" w:author="jiefang chen" w:date="2016-04-20T16:52:00Z">
                    <w:r w:rsidDel="003A2153">
                      <w:rPr>
                        <w:szCs w:val="21"/>
                      </w:rPr>
                      <w:delText>varchar(2)</w:delText>
                    </w:r>
                    <w:r w:rsidDel="003A2153">
                      <w:rPr>
                        <w:szCs w:val="21"/>
                      </w:rPr>
                      <w:tab/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804" w:author="jiefang chen" w:date="2016-04-20T16:52:00Z"/>
                    </w:rPr>
                  </w:pPr>
                  <w:del w:id="480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4806" w:author="jiefang chen" w:date="2016-04-20T16:52:00Z"/>
                      <w:szCs w:val="21"/>
                    </w:rPr>
                  </w:pPr>
                  <w:del w:id="480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0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否，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1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是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480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09" w:author="jiefang chen" w:date="2016-04-20T16:52:00Z"/>
                      <w:szCs w:val="21"/>
                    </w:rPr>
                  </w:pPr>
                  <w:ins w:id="4810" w:author="黄进明" w:date="2016-03-21T15:07:00Z">
                    <w:del w:id="4811" w:author="jiefang chen" w:date="2016-04-20T16:52:00Z">
                      <w:r w:rsidDel="003A2153">
                        <w:delText>seller</w:delText>
                      </w:r>
                    </w:del>
                  </w:ins>
                  <w:del w:id="4812" w:author="jiefang chen" w:date="2016-04-20T16:52:00Z">
                    <w:r w:rsidDel="003A2153">
                      <w:delText>I</w:delText>
                    </w:r>
                  </w:del>
                  <w:ins w:id="4813" w:author="黄进明" w:date="2016-03-21T15:07:00Z">
                    <w:del w:id="4814" w:author="jiefang chen" w:date="2016-04-20T16:52:00Z">
                      <w:r w:rsidDel="003A2153">
                        <w:delText>d</w:delText>
                      </w:r>
                    </w:del>
                  </w:ins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15" w:author="jiefang chen" w:date="2016-04-20T16:52:00Z"/>
                      <w:szCs w:val="21"/>
                    </w:rPr>
                  </w:pPr>
                  <w:ins w:id="4816" w:author="黄进明" w:date="2016-03-21T15:07:00Z">
                    <w:del w:id="4817" w:author="jiefang chen" w:date="2016-04-20T16:52:00Z">
                      <w:r w:rsidDel="003A2153">
                        <w:rPr>
                          <w:rFonts w:hint="eastAsia"/>
                        </w:rPr>
                        <w:delText>供应商编号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18" w:author="jiefang chen" w:date="2016-04-20T16:52:00Z"/>
                      <w:szCs w:val="21"/>
                    </w:rPr>
                  </w:pPr>
                  <w:ins w:id="4819" w:author="黄进明" w:date="2016-03-21T15:07:00Z">
                    <w:del w:id="4820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821" w:author="jiefang chen" w:date="2016-04-20T16:52:00Z"/>
                    </w:rPr>
                  </w:pPr>
                  <w:ins w:id="4822" w:author="黄进明" w:date="2016-03-21T15:07:00Z">
                    <w:del w:id="482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824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4825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4826" w:author="jiefang chen" w:date="2016-04-20T16:52:00Z"/>
                    </w:rPr>
                  </w:pPr>
                  <w:ins w:id="4827" w:author="黄进明" w:date="2016-03-21T15:07:00Z">
                    <w:del w:id="4828" w:author="jiefang chen" w:date="2016-04-20T16:52:00Z">
                      <w:r w:rsidDel="003A2153">
                        <w:delText>seller</w:delText>
                      </w:r>
                    </w:del>
                  </w:ins>
                  <w:del w:id="4829" w:author="jiefang chen" w:date="2016-04-20T16:52:00Z">
                    <w:r w:rsidDel="003A2153">
                      <w:delText>N</w:delText>
                    </w:r>
                  </w:del>
                  <w:ins w:id="4830" w:author="黄进明" w:date="2016-03-21T15:07:00Z">
                    <w:del w:id="4831" w:author="jiefang chen" w:date="2016-04-20T16:52:00Z">
                      <w:r w:rsidDel="003A2153">
                        <w:delText>ame</w:delText>
                      </w:r>
                    </w:del>
                  </w:ins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4832" w:author="jiefang chen" w:date="2016-04-20T16:52:00Z"/>
                    </w:rPr>
                  </w:pPr>
                  <w:ins w:id="4833" w:author="黄进明" w:date="2016-03-21T15:07:00Z">
                    <w:del w:id="4834" w:author="jiefang chen" w:date="2016-04-20T16:52:00Z">
                      <w:r w:rsidDel="003A2153">
                        <w:rPr>
                          <w:rFonts w:hint="eastAsia"/>
                        </w:rPr>
                        <w:delText>供应商名称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835" w:author="jiefang chen" w:date="2016-04-20T16:52:00Z"/>
                    </w:rPr>
                  </w:pPr>
                  <w:ins w:id="4836" w:author="黄进明" w:date="2016-03-21T15:07:00Z">
                    <w:del w:id="4837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838" w:author="jiefang chen" w:date="2016-04-20T16:52:00Z"/>
                    </w:rPr>
                  </w:pPr>
                  <w:ins w:id="4839" w:author="黄进明" w:date="2016-03-21T15:07:00Z">
                    <w:del w:id="484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4841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4842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484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844" w:author="jiefang chen" w:date="2016-04-20T16:52:00Z"/>
                <w:b/>
                <w:kern w:val="0"/>
                <w:szCs w:val="21"/>
              </w:rPr>
            </w:pPr>
            <w:del w:id="484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4846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847" w:author="jiefang chen" w:date="2016-04-20T16:52:00Z"/>
                      <w:b/>
                      <w:kern w:val="0"/>
                      <w:szCs w:val="21"/>
                    </w:rPr>
                  </w:pPr>
                  <w:del w:id="484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849" w:author="jiefang chen" w:date="2016-04-20T16:52:00Z"/>
                      <w:b/>
                      <w:kern w:val="0"/>
                      <w:szCs w:val="21"/>
                    </w:rPr>
                  </w:pPr>
                  <w:del w:id="485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851" w:author="jiefang chen" w:date="2016-04-20T16:52:00Z"/>
                      <w:b/>
                      <w:kern w:val="0"/>
                      <w:szCs w:val="21"/>
                    </w:rPr>
                  </w:pPr>
                  <w:del w:id="485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853" w:author="jiefang chen" w:date="2016-04-20T16:52:00Z"/>
                      <w:b/>
                      <w:kern w:val="0"/>
                      <w:szCs w:val="21"/>
                    </w:rPr>
                  </w:pPr>
                  <w:del w:id="485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4855" w:author="jiefang chen" w:date="2016-04-20T16:52:00Z"/>
                      <w:b/>
                      <w:kern w:val="0"/>
                      <w:szCs w:val="21"/>
                    </w:rPr>
                  </w:pPr>
                  <w:del w:id="485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857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58" w:author="jiefang chen" w:date="2016-04-20T16:52:00Z"/>
                      <w:szCs w:val="21"/>
                    </w:rPr>
                  </w:pPr>
                  <w:del w:id="48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60" w:author="jiefang chen" w:date="2016-04-20T16:52:00Z"/>
                      <w:szCs w:val="21"/>
                    </w:rPr>
                  </w:pPr>
                  <w:del w:id="48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62" w:author="jiefang chen" w:date="2016-04-20T16:52:00Z"/>
                      <w:szCs w:val="21"/>
                    </w:rPr>
                  </w:pPr>
                  <w:del w:id="486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864" w:author="jiefang chen" w:date="2016-04-20T16:52:00Z"/>
                      <w:szCs w:val="21"/>
                    </w:rPr>
                  </w:pPr>
                  <w:del w:id="486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66" w:author="jiefang chen" w:date="2016-04-20T16:52:00Z"/>
                      <w:szCs w:val="21"/>
                    </w:rPr>
                  </w:pPr>
                  <w:del w:id="486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868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69" w:author="jiefang chen" w:date="2016-04-20T16:52:00Z"/>
                      <w:szCs w:val="21"/>
                    </w:rPr>
                  </w:pPr>
                  <w:del w:id="48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71" w:author="jiefang chen" w:date="2016-04-20T16:52:00Z"/>
                      <w:szCs w:val="21"/>
                    </w:rPr>
                  </w:pPr>
                  <w:del w:id="487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4873" w:author="jiefang chen" w:date="2016-04-20T16:52:00Z"/>
                      <w:szCs w:val="21"/>
                    </w:rPr>
                  </w:pPr>
                  <w:del w:id="487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4875" w:author="jiefang chen" w:date="2016-04-20T16:52:00Z"/>
                      <w:szCs w:val="21"/>
                    </w:rPr>
                  </w:pPr>
                  <w:del w:id="487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87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878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4879" w:author="jiefang chen" w:date="2016-04-20T16:52:00Z"/>
                      <w:szCs w:val="21"/>
                    </w:rPr>
                  </w:pPr>
                  <w:del w:id="48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货</w:delText>
                    </w:r>
                    <w:r w:rsidDel="003A2153">
                      <w:rPr>
                        <w:szCs w:val="21"/>
                      </w:rPr>
                      <w:delText>柜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内</w:delText>
                    </w:r>
                    <w:r w:rsidDel="003A2153">
                      <w:rPr>
                        <w:szCs w:val="21"/>
                      </w:rPr>
                      <w:delText>商品信息（</w:delText>
                    </w:r>
                    <w:r w:rsidDel="003A2153">
                      <w:rPr>
                        <w:szCs w:val="21"/>
                      </w:rPr>
                      <w:delText>containerList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488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82" w:author="jiefang chen" w:date="2016-04-20T16:52:00Z"/>
                      <w:szCs w:val="21"/>
                    </w:rPr>
                  </w:pPr>
                  <w:del w:id="4883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84" w:author="jiefang chen" w:date="2016-04-20T16:52:00Z"/>
                      <w:szCs w:val="21"/>
                    </w:rPr>
                  </w:pPr>
                  <w:del w:id="488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886" w:author="jiefang chen" w:date="2016-04-20T16:52:00Z"/>
                      <w:szCs w:val="21"/>
                    </w:rPr>
                  </w:pPr>
                  <w:del w:id="4887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888" w:author="jiefang chen" w:date="2016-04-20T16:52:00Z"/>
                    </w:rPr>
                  </w:pPr>
                  <w:del w:id="488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89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89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892" w:author="jiefang chen" w:date="2016-04-20T16:52:00Z"/>
                    </w:rPr>
                  </w:pPr>
                  <w:del w:id="4893" w:author="jiefang chen" w:date="2016-04-20T16:52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894" w:author="jiefang chen" w:date="2016-04-20T16:52:00Z"/>
                    </w:rPr>
                  </w:pPr>
                  <w:del w:id="4895" w:author="jiefang chen" w:date="2016-04-20T16:52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896" w:author="jiefang chen" w:date="2016-04-20T16:52:00Z"/>
                    </w:rPr>
                  </w:pPr>
                  <w:del w:id="4897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898" w:author="jiefang chen" w:date="2016-04-20T16:52:00Z"/>
                    </w:rPr>
                  </w:pPr>
                  <w:del w:id="489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0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0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902" w:author="jiefang chen" w:date="2016-04-20T16:52:00Z"/>
                    </w:rPr>
                  </w:pPr>
                  <w:del w:id="4903" w:author="jiefang chen" w:date="2016-04-20T16:52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04" w:author="jiefang chen" w:date="2016-04-20T16:52:00Z"/>
                    </w:rPr>
                  </w:pPr>
                  <w:del w:id="4905" w:author="jiefang chen" w:date="2016-04-20T16:52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06" w:author="jiefang chen" w:date="2016-04-20T16:52:00Z"/>
                      <w:szCs w:val="21"/>
                    </w:rPr>
                  </w:pPr>
                  <w:del w:id="4907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08" w:author="jiefang chen" w:date="2016-04-20T16:52:00Z"/>
                    </w:rPr>
                  </w:pPr>
                  <w:del w:id="490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1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1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912" w:author="jiefang chen" w:date="2016-04-20T16:52:00Z"/>
                    </w:rPr>
                  </w:pPr>
                  <w:del w:id="4913" w:author="jiefang chen" w:date="2016-04-20T16:52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14" w:author="jiefang chen" w:date="2016-04-20T16:52:00Z"/>
                    </w:rPr>
                  </w:pPr>
                  <w:del w:id="4915" w:author="jiefang chen" w:date="2016-04-20T16:52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16" w:author="jiefang chen" w:date="2016-04-20T16:52:00Z"/>
                      <w:szCs w:val="21"/>
                    </w:rPr>
                  </w:pPr>
                  <w:del w:id="4917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18" w:author="jiefang chen" w:date="2016-04-20T16:52:00Z"/>
                    </w:rPr>
                  </w:pPr>
                  <w:del w:id="491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2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2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922" w:author="jiefang chen" w:date="2016-04-20T16:52:00Z"/>
                    </w:rPr>
                  </w:pPr>
                  <w:del w:id="4923" w:author="jiefang chen" w:date="2016-04-20T16:52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24" w:author="jiefang chen" w:date="2016-04-20T16:52:00Z"/>
                    </w:rPr>
                  </w:pPr>
                  <w:del w:id="4925" w:author="jiefang chen" w:date="2016-04-20T16:52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26" w:author="jiefang chen" w:date="2016-04-20T16:52:00Z"/>
                      <w:szCs w:val="21"/>
                    </w:rPr>
                  </w:pPr>
                  <w:del w:id="4927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28" w:author="jiefang chen" w:date="2016-04-20T16:52:00Z"/>
                    </w:rPr>
                  </w:pPr>
                  <w:del w:id="492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3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3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932" w:author="jiefang chen" w:date="2016-04-20T16:52:00Z"/>
                    </w:rPr>
                  </w:pPr>
                  <w:del w:id="4933" w:author="jiefang chen" w:date="2016-04-20T16:52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34" w:author="jiefang chen" w:date="2016-04-20T16:52:00Z"/>
                    </w:rPr>
                  </w:pPr>
                  <w:del w:id="4935" w:author="jiefang chen" w:date="2016-04-20T16:52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36" w:author="jiefang chen" w:date="2016-04-20T16:52:00Z"/>
                    </w:rPr>
                  </w:pPr>
                  <w:del w:id="4937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38" w:author="jiefang chen" w:date="2016-04-20T16:52:00Z"/>
                    </w:rPr>
                  </w:pPr>
                  <w:del w:id="493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4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4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4942" w:author="jiefang chen" w:date="2016-04-20T16:52:00Z"/>
                    </w:rPr>
                  </w:pPr>
                  <w:del w:id="4943" w:author="jiefang chen" w:date="2016-04-20T16:52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44" w:author="jiefang chen" w:date="2016-04-20T16:52:00Z"/>
                    </w:rPr>
                  </w:pPr>
                  <w:del w:id="4945" w:author="jiefang chen" w:date="2016-04-20T16:52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4946" w:author="jiefang chen" w:date="2016-04-20T16:52:00Z"/>
                    </w:rPr>
                  </w:pPr>
                  <w:del w:id="4947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48" w:author="jiefang chen" w:date="2016-04-20T16:52:00Z"/>
                    </w:rPr>
                  </w:pPr>
                  <w:del w:id="494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5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5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52" w:author="jiefang chen" w:date="2016-04-20T16:52:00Z"/>
                      <w:szCs w:val="21"/>
                    </w:rPr>
                  </w:pPr>
                  <w:del w:id="4953" w:author="jiefang chen" w:date="2016-04-20T16:52:00Z">
                    <w:r w:rsidDel="003A2153">
                      <w:rPr>
                        <w:szCs w:val="21"/>
                      </w:rPr>
                      <w:delText>buyNum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54" w:author="jiefang chen" w:date="2016-04-20T16:52:00Z"/>
                      <w:szCs w:val="21"/>
                    </w:rPr>
                  </w:pPr>
                  <w:del w:id="495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购买</w:delText>
                    </w:r>
                    <w:r w:rsidDel="003A2153">
                      <w:rPr>
                        <w:szCs w:val="21"/>
                      </w:rPr>
                      <w:delText>数量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4956" w:author="jiefang chen" w:date="2016-04-20T16:52:00Z"/>
                      <w:szCs w:val="21"/>
                    </w:rPr>
                  </w:pPr>
                  <w:del w:id="4957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ber(15)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4958" w:author="jiefang chen" w:date="2016-04-20T16:52:00Z"/>
                    </w:rPr>
                  </w:pPr>
                  <w:del w:id="49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61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2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3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4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496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4967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6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70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497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4972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4973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4974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4975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4976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497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978" w:author="jiefang chen" w:date="2016-04-20T16:52:00Z"/>
                <w:b/>
                <w:szCs w:val="21"/>
              </w:rPr>
            </w:pPr>
            <w:del w:id="4979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980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981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982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498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4984" w:author="jiefang chen" w:date="2016-04-20T16:52:00Z"/>
                <w:b/>
                <w:szCs w:val="21"/>
              </w:rPr>
            </w:pPr>
            <w:del w:id="4985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4986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4987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4988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rPr>
          <w:del w:id="4989" w:author="jiefang chen" w:date="2016-04-20T16:52:00Z"/>
          <w:lang w:val="zh-CN"/>
        </w:rPr>
      </w:pPr>
    </w:p>
    <w:p w:rsidR="00FF506D" w:rsidDel="0087541B" w:rsidRDefault="00314E6C">
      <w:pPr>
        <w:pStyle w:val="3"/>
        <w:rPr>
          <w:del w:id="4990" w:author="jiefang chen" w:date="2016-04-20T16:54:00Z"/>
        </w:rPr>
      </w:pPr>
      <w:del w:id="4991" w:author="jiefang chen" w:date="2016-04-20T16:54:00Z">
        <w:r w:rsidDel="0087541B">
          <w:rPr>
            <w:rFonts w:hint="eastAsia"/>
          </w:rPr>
          <w:delText>我</w:delText>
        </w:r>
        <w:r w:rsidDel="0087541B">
          <w:delText>的客户</w:delText>
        </w:r>
        <w:r w:rsidDel="0087541B">
          <w:delText xml:space="preserve"> 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87541B">
        <w:trPr>
          <w:del w:id="4992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4993" w:author="jiefang chen" w:date="2016-04-20T16:54:00Z"/>
                <w:b/>
                <w:szCs w:val="21"/>
              </w:rPr>
            </w:pPr>
            <w:del w:id="4994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4995" w:author="jiefang chen" w:date="2016-04-20T16:54:00Z"/>
                <w:szCs w:val="21"/>
              </w:rPr>
            </w:pPr>
            <w:del w:id="4996" w:author="jiefang chen" w:date="2016-04-20T16:54:00Z">
              <w:r w:rsidDel="0087541B">
                <w:rPr>
                  <w:rFonts w:hint="eastAsia"/>
                  <w:kern w:val="0"/>
                  <w:szCs w:val="20"/>
                </w:rPr>
                <w:delText>我</w:delText>
              </w:r>
              <w:r w:rsidDel="0087541B">
                <w:rPr>
                  <w:kern w:val="0"/>
                  <w:szCs w:val="20"/>
                </w:rPr>
                <w:delText>的客户</w:delText>
              </w:r>
            </w:del>
          </w:p>
        </w:tc>
      </w:tr>
      <w:tr w:rsidR="00FF506D" w:rsidDel="0087541B">
        <w:trPr>
          <w:del w:id="4997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4998" w:author="jiefang chen" w:date="2016-04-20T16:54:00Z"/>
                <w:b/>
                <w:szCs w:val="21"/>
              </w:rPr>
            </w:pPr>
            <w:del w:id="4999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00" w:author="jiefang chen" w:date="2016-04-20T16:54:00Z"/>
                <w:szCs w:val="21"/>
              </w:rPr>
            </w:pPr>
            <w:del w:id="5001" w:author="jiefang chen" w:date="2016-04-20T16:54:00Z">
              <w:r w:rsidDel="0087541B">
                <w:rPr>
                  <w:rFonts w:hint="eastAsia"/>
                  <w:kern w:val="0"/>
                  <w:szCs w:val="20"/>
                </w:rPr>
                <w:delText>我</w:delText>
              </w:r>
              <w:r w:rsidDel="0087541B">
                <w:rPr>
                  <w:kern w:val="0"/>
                  <w:szCs w:val="20"/>
                </w:rPr>
                <w:delText>的客户</w:delText>
              </w:r>
            </w:del>
          </w:p>
        </w:tc>
      </w:tr>
      <w:tr w:rsidR="00FF506D" w:rsidDel="0087541B">
        <w:trPr>
          <w:del w:id="5002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03" w:author="jiefang chen" w:date="2016-04-20T16:54:00Z"/>
                <w:b/>
                <w:szCs w:val="21"/>
              </w:rPr>
            </w:pPr>
            <w:del w:id="5004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B32EE2">
            <w:pPr>
              <w:spacing w:before="60" w:after="60"/>
              <w:rPr>
                <w:del w:id="5005" w:author="jiefang chen" w:date="2016-04-20T16:54:00Z"/>
                <w:szCs w:val="21"/>
              </w:rPr>
            </w:pPr>
            <w:ins w:id="5006" w:author="longshine_LPF" w:date="2016-04-12T20:02:00Z">
              <w:del w:id="5007" w:author="jiefang chen" w:date="2016-04-20T16:54:00Z">
                <w:r w:rsidDel="0087541B">
                  <w:rPr>
                    <w:szCs w:val="21"/>
                  </w:rPr>
                  <w:delText>/trde/rest/appService/</w:delText>
                </w:r>
                <w:r w:rsidDel="0087541B">
                  <w:rPr>
                    <w:rFonts w:hint="eastAsia"/>
                    <w:kern w:val="0"/>
                    <w:szCs w:val="20"/>
                  </w:rPr>
                  <w:delText>my</w:delText>
                </w:r>
                <w:r w:rsidDel="0087541B">
                  <w:rPr>
                    <w:kern w:val="0"/>
                    <w:szCs w:val="20"/>
                  </w:rPr>
                  <w:delText>Customer</w:delText>
                </w:r>
              </w:del>
            </w:ins>
          </w:p>
        </w:tc>
      </w:tr>
      <w:tr w:rsidR="00FF506D" w:rsidDel="0087541B">
        <w:trPr>
          <w:del w:id="5008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09" w:author="jiefang chen" w:date="2016-04-20T16:54:00Z"/>
                <w:b/>
                <w:szCs w:val="21"/>
              </w:rPr>
            </w:pPr>
            <w:del w:id="5010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11" w:author="jiefang chen" w:date="2016-04-20T16:54:00Z"/>
                <w:szCs w:val="21"/>
              </w:rPr>
            </w:pPr>
            <w:del w:id="5012" w:author="jiefang chen" w:date="2016-04-20T16:54:00Z">
              <w:r w:rsidDel="0087541B">
                <w:rPr>
                  <w:rFonts w:hint="eastAsia"/>
                  <w:kern w:val="0"/>
                  <w:szCs w:val="20"/>
                </w:rPr>
                <w:delText>my</w:delText>
              </w:r>
              <w:r w:rsidDel="0087541B">
                <w:rPr>
                  <w:kern w:val="0"/>
                  <w:szCs w:val="20"/>
                </w:rPr>
                <w:delText>Customer</w:delText>
              </w:r>
            </w:del>
          </w:p>
        </w:tc>
      </w:tr>
      <w:tr w:rsidR="00FF506D" w:rsidDel="0087541B">
        <w:trPr>
          <w:del w:id="501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14" w:author="jiefang chen" w:date="2016-04-20T16:54:00Z"/>
                <w:b/>
                <w:szCs w:val="21"/>
              </w:rPr>
            </w:pPr>
            <w:del w:id="5015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16" w:author="jiefang chen" w:date="2016-04-20T16:54:00Z"/>
                <w:szCs w:val="21"/>
              </w:rPr>
            </w:pPr>
            <w:del w:id="5017" w:author="jiefang chen" w:date="2016-04-20T16:54:00Z">
              <w:r w:rsidDel="0087541B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87541B">
        <w:trPr>
          <w:del w:id="5018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19" w:author="jiefang chen" w:date="2016-04-20T16:54:00Z"/>
                <w:b/>
                <w:szCs w:val="21"/>
              </w:rPr>
            </w:pPr>
            <w:del w:id="5020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21" w:author="jiefang chen" w:date="2016-04-20T16:54:00Z"/>
                <w:szCs w:val="21"/>
              </w:rPr>
            </w:pPr>
            <w:del w:id="5022" w:author="jiefang chen" w:date="2016-04-20T16:54:00Z">
              <w:r w:rsidDel="0087541B">
                <w:rPr>
                  <w:rFonts w:hint="eastAsia"/>
                  <w:szCs w:val="21"/>
                </w:rPr>
                <w:delText>移动终端</w:delText>
              </w:r>
              <w:r w:rsidDel="0087541B">
                <w:rPr>
                  <w:szCs w:val="21"/>
                </w:rPr>
                <w:sym w:font="Wingdings" w:char="00E0"/>
              </w:r>
              <w:r w:rsidDel="0087541B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87541B">
        <w:trPr>
          <w:del w:id="502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24" w:author="jiefang chen" w:date="2016-04-20T16:54:00Z"/>
                <w:b/>
                <w:szCs w:val="21"/>
              </w:rPr>
            </w:pPr>
            <w:del w:id="5025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26" w:author="jiefang chen" w:date="2016-04-20T16:54:00Z"/>
                <w:szCs w:val="21"/>
              </w:rPr>
            </w:pPr>
            <w:del w:id="5027" w:author="jiefang chen" w:date="2016-04-20T16:54:00Z">
              <w:r w:rsidDel="0087541B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87541B">
        <w:trPr>
          <w:del w:id="5028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29" w:author="jiefang chen" w:date="2016-04-20T16:54:00Z"/>
                <w:b/>
                <w:szCs w:val="21"/>
              </w:rPr>
            </w:pPr>
            <w:del w:id="5030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31" w:author="jiefang chen" w:date="2016-04-20T16:54:00Z"/>
                <w:szCs w:val="21"/>
              </w:rPr>
            </w:pPr>
            <w:del w:id="5032" w:author="jiefang chen" w:date="2016-04-20T16:54:00Z">
              <w:r w:rsidDel="0087541B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87541B">
        <w:trPr>
          <w:del w:id="503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34" w:author="jiefang chen" w:date="2016-04-20T16:54:00Z"/>
                <w:b/>
                <w:szCs w:val="21"/>
              </w:rPr>
            </w:pPr>
            <w:del w:id="5035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del w:id="5036" w:author="jiefang chen" w:date="2016-04-20T16:54:00Z"/>
                <w:szCs w:val="21"/>
              </w:rPr>
            </w:pPr>
            <w:del w:id="5037" w:author="jiefang chen" w:date="2016-04-20T16:54:00Z">
              <w:r w:rsidDel="0087541B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87541B">
        <w:trPr>
          <w:del w:id="5038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39" w:author="jiefang chen" w:date="2016-04-20T16:54:00Z"/>
                <w:b/>
                <w:szCs w:val="21"/>
              </w:rPr>
            </w:pPr>
            <w:del w:id="5040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调用</w:delText>
              </w:r>
              <w:r w:rsidDel="0087541B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spacing w:before="60" w:after="60"/>
              <w:rPr>
                <w:del w:id="5041" w:author="jiefang chen" w:date="2016-04-20T16:54:00Z"/>
                <w:szCs w:val="21"/>
              </w:rPr>
            </w:pPr>
          </w:p>
        </w:tc>
      </w:tr>
      <w:tr w:rsidR="00FF506D" w:rsidDel="0087541B">
        <w:trPr>
          <w:del w:id="5042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FF506D" w:rsidDel="0087541B" w:rsidRDefault="00314E6C">
            <w:pPr>
              <w:spacing w:before="60" w:after="60"/>
              <w:ind w:firstLineChars="200" w:firstLine="422"/>
              <w:jc w:val="center"/>
              <w:rPr>
                <w:del w:id="5043" w:author="jiefang chen" w:date="2016-04-20T16:54:00Z"/>
                <w:sz w:val="24"/>
              </w:rPr>
            </w:pPr>
            <w:del w:id="5044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87541B">
        <w:trPr>
          <w:del w:id="5045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del w:id="5046" w:author="jiefang chen" w:date="2016-04-20T16:54:00Z"/>
                <w:b/>
                <w:szCs w:val="21"/>
              </w:rPr>
            </w:pPr>
            <w:del w:id="5047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5048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87541B">
              <w:trPr>
                <w:trHeight w:val="361"/>
                <w:del w:id="5049" w:author="jiefang chen" w:date="2016-04-20T16:54:00Z"/>
              </w:trPr>
              <w:tc>
                <w:tcPr>
                  <w:tcW w:w="1315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050" w:author="jiefang chen" w:date="2016-04-20T16:54:00Z"/>
                      <w:b/>
                      <w:kern w:val="0"/>
                      <w:szCs w:val="21"/>
                    </w:rPr>
                  </w:pPr>
                  <w:del w:id="5051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052" w:author="jiefang chen" w:date="2016-04-20T16:54:00Z"/>
                      <w:b/>
                      <w:kern w:val="0"/>
                      <w:szCs w:val="21"/>
                    </w:rPr>
                  </w:pPr>
                  <w:del w:id="5053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054" w:author="jiefang chen" w:date="2016-04-20T16:54:00Z"/>
                      <w:b/>
                      <w:kern w:val="0"/>
                      <w:szCs w:val="21"/>
                    </w:rPr>
                  </w:pPr>
                  <w:del w:id="5055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056" w:author="jiefang chen" w:date="2016-04-20T16:54:00Z"/>
                      <w:b/>
                      <w:kern w:val="0"/>
                      <w:szCs w:val="21"/>
                    </w:rPr>
                  </w:pPr>
                  <w:del w:id="5057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058" w:author="jiefang chen" w:date="2016-04-20T16:54:00Z"/>
                      <w:b/>
                      <w:kern w:val="0"/>
                      <w:szCs w:val="21"/>
                    </w:rPr>
                  </w:pPr>
                  <w:del w:id="5059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87541B">
              <w:trPr>
                <w:trHeight w:val="361"/>
                <w:del w:id="5060" w:author="jiefang chen" w:date="2016-04-20T16:54:00Z"/>
              </w:trPr>
              <w:tc>
                <w:tcPr>
                  <w:tcW w:w="1315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061" w:author="jiefang chen" w:date="2016-04-20T16:54:00Z"/>
                      <w:szCs w:val="21"/>
                    </w:rPr>
                  </w:pPr>
                  <w:del w:id="5062" w:author="jiefang chen" w:date="2016-04-20T16:54:00Z">
                    <w:r w:rsidDel="0087541B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063" w:author="jiefang chen" w:date="2016-04-20T16:54:00Z"/>
                      <w:szCs w:val="21"/>
                    </w:rPr>
                  </w:pPr>
                  <w:del w:id="5064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企业账号标识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065" w:author="jiefang chen" w:date="2016-04-20T16:54:00Z"/>
                      <w:szCs w:val="21"/>
                    </w:rPr>
                  </w:pPr>
                  <w:del w:id="5066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jc w:val="center"/>
                    <w:rPr>
                      <w:del w:id="5067" w:author="jiefang chen" w:date="2016-04-20T16:54:00Z"/>
                      <w:szCs w:val="21"/>
                    </w:rPr>
                  </w:pPr>
                  <w:del w:id="5068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del w:id="5069" w:author="jiefang chen" w:date="2016-04-20T16:54:00Z"/>
                      <w:szCs w:val="21"/>
                    </w:rPr>
                  </w:pPr>
                </w:p>
              </w:tc>
            </w:tr>
            <w:tr w:rsidR="005207F6" w:rsidDel="0087541B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5070" w:author="longshine_LPF" w:date="2016-04-08T11:3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5071" w:author="longshine_LPF" w:date="2016-04-08T11:33:00Z"/>
                <w:del w:id="5072" w:author="jiefang chen" w:date="2016-04-20T16:54:00Z"/>
                <w:trPrChange w:id="5073" w:author="longshine_LPF" w:date="2016-04-08T11:34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vAlign w:val="center"/>
                  <w:tcPrChange w:id="5074" w:author="longshine_LPF" w:date="2016-04-08T11:34:00Z">
                    <w:tcPr>
                      <w:tcW w:w="1315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075" w:author="longshine_LPF" w:date="2016-04-08T11:33:00Z"/>
                      <w:del w:id="5076" w:author="jiefang chen" w:date="2016-04-20T16:54:00Z"/>
                      <w:szCs w:val="21"/>
                    </w:rPr>
                  </w:pPr>
                  <w:ins w:id="5077" w:author="longshine_LPF" w:date="2016-04-08T11:34:00Z">
                    <w:del w:id="5078" w:author="jiefang chen" w:date="2016-04-20T16:54:00Z">
                      <w:r w:rsidDel="0087541B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  <w:tcPrChange w:id="5079" w:author="longshine_LPF" w:date="2016-04-08T11:34:00Z">
                    <w:tcPr>
                      <w:tcW w:w="1691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080" w:author="longshine_LPF" w:date="2016-04-08T11:33:00Z"/>
                      <w:del w:id="5081" w:author="jiefang chen" w:date="2016-04-20T16:54:00Z"/>
                      <w:szCs w:val="21"/>
                    </w:rPr>
                  </w:pPr>
                  <w:ins w:id="5082" w:author="longshine_LPF" w:date="2016-04-08T11:34:00Z">
                    <w:del w:id="508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87541B">
                        <w:rPr>
                          <w:szCs w:val="21"/>
                        </w:rPr>
                        <w:delText>页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5084" w:author="longshine_LPF" w:date="2016-04-08T11:34:00Z">
                    <w:tcPr>
                      <w:tcW w:w="1701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085" w:author="longshine_LPF" w:date="2016-04-08T11:33:00Z"/>
                      <w:del w:id="5086" w:author="jiefang chen" w:date="2016-04-20T16:54:00Z"/>
                      <w:szCs w:val="21"/>
                    </w:rPr>
                  </w:pPr>
                  <w:ins w:id="5087" w:author="longshine_LPF" w:date="2016-04-08T11:34:00Z">
                    <w:del w:id="5088" w:author="jiefang chen" w:date="2016-04-20T16:54:00Z">
                      <w:r w:rsidDel="0087541B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5089" w:author="longshine_LPF" w:date="2016-04-08T11:34:00Z">
                    <w:tcPr>
                      <w:tcW w:w="708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ins w:id="5090" w:author="longshine_LPF" w:date="2016-04-08T11:33:00Z"/>
                      <w:del w:id="5091" w:author="jiefang chen" w:date="2016-04-20T16:54:00Z"/>
                      <w:szCs w:val="21"/>
                    </w:rPr>
                  </w:pPr>
                  <w:ins w:id="5092" w:author="longshine_LPF" w:date="2016-04-08T11:34:00Z">
                    <w:del w:id="5093" w:author="jiefang chen" w:date="2016-04-20T16:54:00Z">
                      <w:r w:rsidDel="0087541B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5094" w:author="longshine_LPF" w:date="2016-04-08T11:34:00Z">
                    <w:tcPr>
                      <w:tcW w:w="1843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095" w:author="longshine_LPF" w:date="2016-04-08T11:33:00Z"/>
                      <w:del w:id="5096" w:author="jiefang chen" w:date="2016-04-20T16:54:00Z"/>
                      <w:szCs w:val="21"/>
                    </w:rPr>
                  </w:pPr>
                  <w:ins w:id="5097" w:author="longshine_LPF" w:date="2016-04-08T11:34:00Z">
                    <w:del w:id="509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87541B">
                        <w:rPr>
                          <w:szCs w:val="21"/>
                        </w:rPr>
                        <w:delText>用，第一次默认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5207F6" w:rsidDel="0087541B" w:rsidTr="004E48BC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5099" w:author="longshine_LPF" w:date="2016-04-08T11:3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5100" w:author="longshine_LPF" w:date="2016-04-08T11:33:00Z"/>
                <w:del w:id="5101" w:author="jiefang chen" w:date="2016-04-20T16:54:00Z"/>
                <w:trPrChange w:id="5102" w:author="longshine_LPF" w:date="2016-04-08T11:34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vAlign w:val="center"/>
                  <w:tcPrChange w:id="5103" w:author="longshine_LPF" w:date="2016-04-08T11:34:00Z">
                    <w:tcPr>
                      <w:tcW w:w="1315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04" w:author="longshine_LPF" w:date="2016-04-08T11:33:00Z"/>
                      <w:del w:id="5105" w:author="jiefang chen" w:date="2016-04-20T16:54:00Z"/>
                      <w:szCs w:val="21"/>
                    </w:rPr>
                  </w:pPr>
                  <w:ins w:id="5106" w:author="longshine_LPF" w:date="2016-04-08T11:34:00Z">
                    <w:del w:id="5107" w:author="jiefang chen" w:date="2016-04-20T16:54:00Z">
                      <w:r w:rsidDel="0087541B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  <w:tcPrChange w:id="5108" w:author="longshine_LPF" w:date="2016-04-08T11:34:00Z">
                    <w:tcPr>
                      <w:tcW w:w="1691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09" w:author="longshine_LPF" w:date="2016-04-08T11:33:00Z"/>
                      <w:del w:id="5110" w:author="jiefang chen" w:date="2016-04-20T16:54:00Z"/>
                      <w:szCs w:val="21"/>
                    </w:rPr>
                  </w:pPr>
                  <w:ins w:id="5111" w:author="longshine_LPF" w:date="2016-04-08T11:34:00Z">
                    <w:del w:id="511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87541B">
                        <w:rPr>
                          <w:szCs w:val="21"/>
                        </w:rPr>
                        <w:delText>大小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5113" w:author="longshine_LPF" w:date="2016-04-08T11:34:00Z">
                    <w:tcPr>
                      <w:tcW w:w="1701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14" w:author="longshine_LPF" w:date="2016-04-08T11:33:00Z"/>
                      <w:del w:id="5115" w:author="jiefang chen" w:date="2016-04-20T16:54:00Z"/>
                      <w:szCs w:val="21"/>
                    </w:rPr>
                  </w:pPr>
                  <w:ins w:id="5116" w:author="longshine_LPF" w:date="2016-04-08T11:34:00Z">
                    <w:del w:id="5117" w:author="jiefang chen" w:date="2016-04-20T16:54:00Z">
                      <w:r w:rsidDel="0087541B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5118" w:author="longshine_LPF" w:date="2016-04-08T11:34:00Z">
                    <w:tcPr>
                      <w:tcW w:w="708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ins w:id="5119" w:author="longshine_LPF" w:date="2016-04-08T11:33:00Z"/>
                      <w:del w:id="5120" w:author="jiefang chen" w:date="2016-04-20T16:54:00Z"/>
                      <w:szCs w:val="21"/>
                    </w:rPr>
                  </w:pPr>
                  <w:ins w:id="5121" w:author="longshine_LPF" w:date="2016-04-08T11:34:00Z">
                    <w:del w:id="5122" w:author="jiefang chen" w:date="2016-04-20T16:54:00Z">
                      <w:r w:rsidDel="0087541B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5123" w:author="longshine_LPF" w:date="2016-04-08T11:34:00Z">
                    <w:tcPr>
                      <w:tcW w:w="1843" w:type="dxa"/>
                    </w:tcPr>
                  </w:tcPrChange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24" w:author="longshine_LPF" w:date="2016-04-08T11:33:00Z"/>
                      <w:del w:id="5125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361"/>
                <w:del w:id="5126" w:author="jiefang chen" w:date="2016-04-20T16:54:00Z"/>
              </w:trPr>
              <w:tc>
                <w:tcPr>
                  <w:tcW w:w="1315" w:type="dxa"/>
                </w:tcPr>
                <w:p w:rsidR="005207F6" w:rsidDel="0087541B" w:rsidRDefault="005207F6" w:rsidP="005207F6">
                  <w:pPr>
                    <w:pStyle w:val="aff2"/>
                    <w:rPr>
                      <w:del w:id="5127" w:author="jiefang chen" w:date="2016-04-20T16:54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5207F6" w:rsidDel="0087541B" w:rsidRDefault="005207F6" w:rsidP="005207F6">
                  <w:pPr>
                    <w:rPr>
                      <w:del w:id="512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5207F6" w:rsidDel="0087541B" w:rsidRDefault="005207F6" w:rsidP="005207F6">
                  <w:pPr>
                    <w:pStyle w:val="aff2"/>
                    <w:rPr>
                      <w:del w:id="5129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5207F6" w:rsidDel="0087541B" w:rsidRDefault="005207F6" w:rsidP="005207F6">
                  <w:pPr>
                    <w:jc w:val="center"/>
                    <w:rPr>
                      <w:del w:id="5130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207F6" w:rsidDel="0087541B" w:rsidRDefault="005207F6" w:rsidP="005207F6">
                  <w:pPr>
                    <w:pStyle w:val="aff2"/>
                    <w:rPr>
                      <w:del w:id="5131" w:author="jiefang chen" w:date="2016-04-20T16:54:00Z"/>
                      <w:szCs w:val="21"/>
                    </w:rPr>
                  </w:pPr>
                </w:p>
              </w:tc>
            </w:tr>
          </w:tbl>
          <w:p w:rsidR="00FF506D" w:rsidDel="0087541B" w:rsidRDefault="00FF506D">
            <w:pPr>
              <w:widowControl/>
              <w:jc w:val="left"/>
              <w:rPr>
                <w:del w:id="5132" w:author="jiefang chen" w:date="2016-04-20T16:54:00Z"/>
                <w:kern w:val="0"/>
                <w:szCs w:val="21"/>
              </w:rPr>
            </w:pPr>
          </w:p>
        </w:tc>
      </w:tr>
      <w:tr w:rsidR="00FF506D" w:rsidDel="0087541B">
        <w:trPr>
          <w:trHeight w:val="70"/>
          <w:del w:id="513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del w:id="5134" w:author="jiefang chen" w:date="2016-04-20T16:54:00Z"/>
                <w:b/>
                <w:kern w:val="0"/>
                <w:szCs w:val="21"/>
              </w:rPr>
            </w:pPr>
            <w:del w:id="5135" w:author="jiefang chen" w:date="2016-04-20T16:54:00Z">
              <w:r w:rsidDel="0087541B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87541B">
              <w:trPr>
                <w:trHeight w:val="297"/>
                <w:del w:id="5136" w:author="jiefang chen" w:date="2016-04-20T16:54:00Z"/>
              </w:trPr>
              <w:tc>
                <w:tcPr>
                  <w:tcW w:w="1305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137" w:author="jiefang chen" w:date="2016-04-20T16:54:00Z"/>
                      <w:b/>
                      <w:kern w:val="0"/>
                      <w:szCs w:val="21"/>
                    </w:rPr>
                  </w:pPr>
                  <w:del w:id="5138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139" w:author="jiefang chen" w:date="2016-04-20T16:54:00Z"/>
                      <w:b/>
                      <w:kern w:val="0"/>
                      <w:szCs w:val="21"/>
                    </w:rPr>
                  </w:pPr>
                  <w:del w:id="5140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141" w:author="jiefang chen" w:date="2016-04-20T16:54:00Z"/>
                      <w:b/>
                      <w:kern w:val="0"/>
                      <w:szCs w:val="21"/>
                    </w:rPr>
                  </w:pPr>
                  <w:del w:id="5142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143" w:author="jiefang chen" w:date="2016-04-20T16:54:00Z"/>
                      <w:b/>
                      <w:kern w:val="0"/>
                      <w:szCs w:val="21"/>
                    </w:rPr>
                  </w:pPr>
                  <w:del w:id="5144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del w:id="5145" w:author="jiefang chen" w:date="2016-04-20T16:54:00Z"/>
                      <w:b/>
                      <w:kern w:val="0"/>
                      <w:szCs w:val="21"/>
                    </w:rPr>
                  </w:pPr>
                  <w:del w:id="5146" w:author="jiefang chen" w:date="2016-04-20T16:54:00Z">
                    <w:r w:rsidDel="0087541B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87541B">
              <w:trPr>
                <w:trHeight w:val="297"/>
                <w:del w:id="5147" w:author="jiefang chen" w:date="2016-04-20T16:54:00Z"/>
              </w:trPr>
              <w:tc>
                <w:tcPr>
                  <w:tcW w:w="1305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48" w:author="jiefang chen" w:date="2016-04-20T16:54:00Z"/>
                      <w:szCs w:val="21"/>
                    </w:rPr>
                  </w:pPr>
                  <w:del w:id="5149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50" w:author="jiefang chen" w:date="2016-04-20T16:54:00Z"/>
                      <w:szCs w:val="21"/>
                    </w:rPr>
                  </w:pPr>
                  <w:del w:id="5151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52" w:author="jiefang chen" w:date="2016-04-20T16:54:00Z"/>
                      <w:szCs w:val="21"/>
                    </w:rPr>
                  </w:pPr>
                  <w:del w:id="5153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154" w:author="jiefang chen" w:date="2016-04-20T16:54:00Z"/>
                      <w:szCs w:val="21"/>
                    </w:rPr>
                  </w:pPr>
                  <w:del w:id="5155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156" w:author="jiefang chen" w:date="2016-04-20T16:54:00Z"/>
                      <w:szCs w:val="21"/>
                    </w:rPr>
                  </w:pPr>
                  <w:del w:id="5157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5.2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87541B">
              <w:trPr>
                <w:trHeight w:val="297"/>
                <w:del w:id="5158" w:author="jiefang chen" w:date="2016-04-20T16:54:00Z"/>
              </w:trPr>
              <w:tc>
                <w:tcPr>
                  <w:tcW w:w="1305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59" w:author="jiefang chen" w:date="2016-04-20T16:54:00Z"/>
                      <w:szCs w:val="21"/>
                    </w:rPr>
                  </w:pPr>
                  <w:del w:id="5160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61" w:author="jiefang chen" w:date="2016-04-20T16:54:00Z"/>
                      <w:szCs w:val="21"/>
                    </w:rPr>
                  </w:pPr>
                  <w:del w:id="5162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del w:id="5163" w:author="jiefang chen" w:date="2016-04-20T16:54:00Z"/>
                      <w:szCs w:val="21"/>
                    </w:rPr>
                  </w:pPr>
                  <w:del w:id="5164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rPr>
                      <w:del w:id="5165" w:author="jiefang chen" w:date="2016-04-20T16:54:00Z"/>
                      <w:szCs w:val="21"/>
                    </w:rPr>
                  </w:pPr>
                  <w:del w:id="5166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del w:id="5167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297"/>
                <w:ins w:id="5168" w:author="longshine_LPF" w:date="2016-04-08T11:37:00Z"/>
                <w:del w:id="5169" w:author="jiefang chen" w:date="2016-04-20T16:54:00Z"/>
              </w:trPr>
              <w:tc>
                <w:tcPr>
                  <w:tcW w:w="1305" w:type="dxa"/>
                  <w:vAlign w:val="center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70" w:author="longshine_LPF" w:date="2016-04-08T11:37:00Z"/>
                      <w:del w:id="5171" w:author="jiefang chen" w:date="2016-04-20T16:54:00Z"/>
                      <w:szCs w:val="21"/>
                    </w:rPr>
                  </w:pPr>
                  <w:ins w:id="5172" w:author="longshine_LPF" w:date="2016-04-08T11:37:00Z">
                    <w:del w:id="5173" w:author="jiefang chen" w:date="2016-04-20T16:54:00Z">
                      <w:r w:rsidDel="0087541B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74" w:author="longshine_LPF" w:date="2016-04-08T11:37:00Z"/>
                      <w:del w:id="5175" w:author="jiefang chen" w:date="2016-04-20T16:54:00Z"/>
                      <w:szCs w:val="21"/>
                    </w:rPr>
                  </w:pPr>
                  <w:ins w:id="5176" w:author="longshine_LPF" w:date="2016-04-08T11:37:00Z">
                    <w:del w:id="517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87541B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78" w:author="longshine_LPF" w:date="2016-04-08T11:37:00Z"/>
                      <w:del w:id="5179" w:author="jiefang chen" w:date="2016-04-20T16:54:00Z"/>
                      <w:szCs w:val="21"/>
                    </w:rPr>
                  </w:pPr>
                  <w:ins w:id="5180" w:author="longshine_LPF" w:date="2016-04-08T11:37:00Z">
                    <w:del w:id="518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87541B">
                        <w:rPr>
                          <w:szCs w:val="21"/>
                        </w:rPr>
                        <w:delText>4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82" w:author="longshine_LPF" w:date="2016-04-08T11:37:00Z"/>
                      <w:del w:id="5183" w:author="jiefang chen" w:date="2016-04-20T16:54:00Z"/>
                      <w:szCs w:val="21"/>
                    </w:rPr>
                  </w:pPr>
                  <w:ins w:id="5184" w:author="longshine_LPF" w:date="2016-04-08T11:37:00Z">
                    <w:del w:id="518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ins w:id="5186" w:author="longshine_LPF" w:date="2016-04-08T11:37:00Z"/>
                      <w:del w:id="5187" w:author="jiefang chen" w:date="2016-04-20T16:54:00Z"/>
                      <w:szCs w:val="21"/>
                    </w:rPr>
                  </w:pPr>
                  <w:ins w:id="5188" w:author="longshine_LPF" w:date="2016-04-08T11:37:00Z">
                    <w:del w:id="518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87541B">
                        <w:rPr>
                          <w:szCs w:val="21"/>
                        </w:rPr>
                        <w:delText>页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87541B">
                        <w:rPr>
                          <w:szCs w:val="21"/>
                        </w:rPr>
                        <w:delText>的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87541B">
                        <w:rPr>
                          <w:szCs w:val="21"/>
                        </w:rPr>
                        <w:delText>数时，表示数据已获取完，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87541B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5207F6" w:rsidDel="0087541B">
              <w:trPr>
                <w:trHeight w:val="297"/>
                <w:del w:id="5190" w:author="jiefang chen" w:date="2016-04-20T16:54:00Z"/>
              </w:trPr>
              <w:tc>
                <w:tcPr>
                  <w:tcW w:w="7258" w:type="dxa"/>
                  <w:gridSpan w:val="5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191" w:author="jiefang chen" w:date="2016-04-20T16:54:00Z"/>
                      <w:szCs w:val="21"/>
                    </w:rPr>
                  </w:pPr>
                  <w:del w:id="5192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客户</w:delText>
                    </w:r>
                    <w:r w:rsidDel="0087541B">
                      <w:rPr>
                        <w:szCs w:val="21"/>
                      </w:rPr>
                      <w:delText>列表（</w:delText>
                    </w:r>
                    <w:r w:rsidDel="0087541B">
                      <w:rPr>
                        <w:szCs w:val="21"/>
                      </w:rPr>
                      <w:delText>customerList</w:delText>
                    </w:r>
                    <w:r w:rsidDel="0087541B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5207F6" w:rsidDel="0087541B">
              <w:trPr>
                <w:trHeight w:val="297"/>
                <w:del w:id="5193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194" w:author="jiefang chen" w:date="2016-04-20T16:54:00Z"/>
                      <w:szCs w:val="21"/>
                    </w:rPr>
                  </w:pPr>
                  <w:del w:id="5195" w:author="jiefang chen" w:date="2016-04-20T16:54:00Z">
                    <w:r w:rsidDel="0087541B">
                      <w:rPr>
                        <w:szCs w:val="21"/>
                      </w:rPr>
                      <w:delText>buyerId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196" w:author="jiefang chen" w:date="2016-04-20T16:54:00Z"/>
                      <w:szCs w:val="21"/>
                    </w:rPr>
                  </w:pPr>
                  <w:del w:id="5197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客户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198" w:author="jiefang chen" w:date="2016-04-20T16:54:00Z"/>
                      <w:szCs w:val="21"/>
                    </w:rPr>
                  </w:pPr>
                  <w:del w:id="5199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00" w:author="jiefang chen" w:date="2016-04-20T16:54:00Z"/>
                      <w:szCs w:val="21"/>
                    </w:rPr>
                  </w:pPr>
                  <w:del w:id="5201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02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297"/>
                <w:del w:id="5203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04" w:author="jiefang chen" w:date="2016-04-20T16:54:00Z"/>
                      <w:szCs w:val="21"/>
                    </w:rPr>
                  </w:pPr>
                  <w:del w:id="5205" w:author="jiefang chen" w:date="2016-04-20T16:54:00Z">
                    <w:r w:rsidDel="0087541B">
                      <w:rPr>
                        <w:szCs w:val="21"/>
                      </w:rPr>
                      <w:delText>buyerName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06" w:author="jiefang chen" w:date="2016-04-20T16:54:00Z"/>
                      <w:szCs w:val="21"/>
                    </w:rPr>
                  </w:pPr>
                  <w:del w:id="5207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客户</w:delText>
                    </w:r>
                    <w:r w:rsidDel="0087541B">
                      <w:rPr>
                        <w:szCs w:val="21"/>
                      </w:rPr>
                      <w:delText>名称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08" w:author="jiefang chen" w:date="2016-04-20T16:54:00Z"/>
                      <w:szCs w:val="21"/>
                    </w:rPr>
                  </w:pPr>
                  <w:del w:id="5209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VARCHAR2(256)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10" w:author="jiefang chen" w:date="2016-04-20T16:54:00Z"/>
                      <w:szCs w:val="21"/>
                    </w:rPr>
                  </w:pPr>
                  <w:del w:id="5211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12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297"/>
                <w:del w:id="5213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14" w:author="jiefang chen" w:date="2016-04-20T16:54:00Z"/>
                      <w:szCs w:val="21"/>
                    </w:rPr>
                  </w:pPr>
                  <w:del w:id="5215" w:author="jiefang chen" w:date="2016-04-20T16:54:00Z">
                    <w:r w:rsidDel="0087541B">
                      <w:rPr>
                        <w:szCs w:val="21"/>
                      </w:rPr>
                      <w:delText>sourceCode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16" w:author="jiefang chen" w:date="2016-04-20T16:54:00Z"/>
                      <w:szCs w:val="21"/>
                    </w:rPr>
                  </w:pPr>
                  <w:del w:id="5217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来源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18" w:author="jiefang chen" w:date="2016-04-20T16:54:00Z"/>
                      <w:szCs w:val="21"/>
                    </w:rPr>
                  </w:pPr>
                  <w:del w:id="5219" w:author="jiefang chen" w:date="2016-04-20T16:54:00Z">
                    <w:r w:rsidDel="0087541B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20" w:author="jiefang chen" w:date="2016-04-20T16:54:00Z"/>
                      <w:szCs w:val="21"/>
                    </w:rPr>
                  </w:pPr>
                  <w:del w:id="5221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22" w:author="jiefang chen" w:date="2016-04-20T16:54:00Z"/>
                      <w:szCs w:val="21"/>
                    </w:rPr>
                  </w:pPr>
                  <w:del w:id="5223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1.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收藏</w:delText>
                    </w:r>
                    <w:r w:rsidDel="0087541B">
                      <w:rPr>
                        <w:rFonts w:hint="eastAsia"/>
                        <w:szCs w:val="21"/>
                      </w:rPr>
                      <w:delText xml:space="preserve"> 2.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交易</w:delText>
                    </w:r>
                    <w:r w:rsidDel="0087541B">
                      <w:rPr>
                        <w:rFonts w:hint="eastAsia"/>
                        <w:szCs w:val="21"/>
                      </w:rPr>
                      <w:delText xml:space="preserve"> 3</w:delText>
                    </w:r>
                    <w:r w:rsidDel="0087541B">
                      <w:rPr>
                        <w:rFonts w:hint="eastAsia"/>
                        <w:szCs w:val="21"/>
                      </w:rPr>
                      <w:delText>货柜</w:delText>
                    </w:r>
                  </w:del>
                </w:p>
              </w:tc>
            </w:tr>
            <w:tr w:rsidR="005207F6" w:rsidDel="0087541B">
              <w:trPr>
                <w:trHeight w:val="297"/>
                <w:del w:id="5224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25" w:author="jiefang chen" w:date="2016-04-20T16:54:00Z"/>
                      <w:szCs w:val="21"/>
                    </w:rPr>
                  </w:pPr>
                  <w:del w:id="5226" w:author="jiefang chen" w:date="2016-04-20T16:54:00Z">
                    <w:r w:rsidDel="0087541B">
                      <w:rPr>
                        <w:szCs w:val="21"/>
                      </w:rPr>
                      <w:delText>createTime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27" w:author="jiefang chen" w:date="2016-04-20T16:54:00Z"/>
                      <w:szCs w:val="21"/>
                    </w:rPr>
                  </w:pPr>
                  <w:del w:id="5228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创建时间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29" w:author="jiefang chen" w:date="2016-04-20T16:54:00Z"/>
                      <w:szCs w:val="21"/>
                    </w:rPr>
                  </w:pPr>
                  <w:del w:id="5230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31" w:author="jiefang chen" w:date="2016-04-20T16:54:00Z"/>
                      <w:szCs w:val="21"/>
                    </w:rPr>
                  </w:pPr>
                  <w:del w:id="5232" w:author="jiefang chen" w:date="2016-04-20T16:54:00Z">
                    <w:r w:rsidDel="0087541B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33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297"/>
                <w:del w:id="5234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3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36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37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3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39" w:author="jiefang chen" w:date="2016-04-20T16:54:00Z"/>
                      <w:szCs w:val="21"/>
                    </w:rPr>
                  </w:pPr>
                </w:p>
              </w:tc>
            </w:tr>
            <w:tr w:rsidR="005207F6" w:rsidDel="0087541B">
              <w:trPr>
                <w:trHeight w:val="297"/>
                <w:del w:id="5240" w:author="jiefang chen" w:date="2016-04-20T16:54:00Z"/>
              </w:trPr>
              <w:tc>
                <w:tcPr>
                  <w:tcW w:w="1305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4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42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43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5207F6" w:rsidDel="0087541B" w:rsidRDefault="005207F6" w:rsidP="005207F6">
                  <w:pPr>
                    <w:spacing w:line="360" w:lineRule="auto"/>
                    <w:jc w:val="center"/>
                    <w:rPr>
                      <w:del w:id="5244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5207F6" w:rsidDel="0087541B" w:rsidRDefault="005207F6" w:rsidP="005207F6">
                  <w:pPr>
                    <w:spacing w:line="360" w:lineRule="auto"/>
                    <w:rPr>
                      <w:del w:id="5245" w:author="jiefang chen" w:date="2016-04-20T16:54:00Z"/>
                      <w:szCs w:val="21"/>
                    </w:rPr>
                  </w:pPr>
                </w:p>
              </w:tc>
            </w:tr>
          </w:tbl>
          <w:p w:rsidR="00FF506D" w:rsidDel="0087541B" w:rsidRDefault="00FF506D">
            <w:pPr>
              <w:rPr>
                <w:del w:id="5246" w:author="jiefang chen" w:date="2016-04-20T16:54:00Z"/>
                <w:b/>
                <w:kern w:val="0"/>
                <w:szCs w:val="21"/>
              </w:rPr>
            </w:pPr>
          </w:p>
        </w:tc>
      </w:tr>
      <w:tr w:rsidR="00FF506D" w:rsidDel="0087541B">
        <w:trPr>
          <w:trHeight w:val="70"/>
          <w:del w:id="5247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FF506D" w:rsidDel="0087541B" w:rsidRDefault="00314E6C">
            <w:pPr>
              <w:pStyle w:val="aa"/>
              <w:ind w:firstLine="316"/>
              <w:jc w:val="center"/>
              <w:rPr>
                <w:del w:id="5248" w:author="jiefang chen" w:date="2016-04-20T16:54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5249" w:author="jiefang chen" w:date="2016-04-20T16:54:00Z">
              <w:r w:rsidDel="0087541B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87541B">
        <w:trPr>
          <w:trHeight w:val="70"/>
          <w:del w:id="5250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del w:id="5251" w:author="jiefang chen" w:date="2016-04-20T16:54:00Z"/>
                <w:b/>
                <w:szCs w:val="21"/>
              </w:rPr>
            </w:pPr>
            <w:del w:id="5252" w:author="jiefang chen" w:date="2016-04-20T16:54:00Z">
              <w:r w:rsidDel="0087541B">
                <w:rPr>
                  <w:b/>
                  <w:szCs w:val="21"/>
                </w:rPr>
                <w:delText>输入</w:delText>
              </w:r>
              <w:r w:rsidDel="0087541B">
                <w:rPr>
                  <w:b/>
                  <w:szCs w:val="21"/>
                </w:rPr>
                <w:delText>XML</w:delText>
              </w:r>
            </w:del>
          </w:p>
          <w:p w:rsidR="00FF506D" w:rsidDel="0087541B" w:rsidRDefault="00314E6C">
            <w:pPr>
              <w:spacing w:before="60" w:after="60"/>
              <w:rPr>
                <w:del w:id="5253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del w:id="5254" w:author="jiefang chen" w:date="2016-04-20T16:54:00Z">
              <w:r w:rsidDel="0087541B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rPr>
                <w:del w:id="5255" w:author="jiefang chen" w:date="2016-04-20T16:54:00Z"/>
                <w:rFonts w:ascii="宋体" w:hAnsi="宋体"/>
                <w:sz w:val="18"/>
                <w:szCs w:val="18"/>
              </w:rPr>
            </w:pPr>
          </w:p>
        </w:tc>
      </w:tr>
      <w:tr w:rsidR="00FF506D" w:rsidDel="0087541B">
        <w:trPr>
          <w:trHeight w:val="70"/>
          <w:del w:id="5256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del w:id="5257" w:author="jiefang chen" w:date="2016-04-20T16:54:00Z"/>
                <w:b/>
                <w:szCs w:val="21"/>
              </w:rPr>
            </w:pPr>
            <w:del w:id="5258" w:author="jiefang chen" w:date="2016-04-20T16:54:00Z">
              <w:r w:rsidDel="0087541B">
                <w:rPr>
                  <w:b/>
                  <w:szCs w:val="21"/>
                </w:rPr>
                <w:delText>输出</w:delText>
              </w:r>
              <w:r w:rsidDel="0087541B">
                <w:rPr>
                  <w:b/>
                  <w:szCs w:val="21"/>
                </w:rPr>
                <w:delText>XML</w:delText>
              </w:r>
            </w:del>
          </w:p>
          <w:p w:rsidR="00FF506D" w:rsidDel="0087541B" w:rsidRDefault="00314E6C">
            <w:pPr>
              <w:spacing w:before="60" w:after="60"/>
              <w:rPr>
                <w:del w:id="5259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del w:id="5260" w:author="jiefang chen" w:date="2016-04-20T16:54:00Z">
              <w:r w:rsidDel="0087541B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rPr>
                <w:del w:id="5261" w:author="jiefang chen" w:date="2016-04-20T16:54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5262" w:author="jiefang chen" w:date="2016-04-20T16:52:00Z"/>
        </w:rPr>
      </w:pPr>
      <w:del w:id="5263" w:author="jiefang chen" w:date="2016-04-20T16:52:00Z">
        <w:r w:rsidDel="003A2153">
          <w:rPr>
            <w:rFonts w:hint="eastAsia"/>
          </w:rPr>
          <w:delText>我</w:delText>
        </w:r>
        <w:r w:rsidDel="003A2153">
          <w:delText>的</w:delText>
        </w:r>
        <w:r w:rsidDel="003A2153">
          <w:rPr>
            <w:rFonts w:hint="eastAsia"/>
          </w:rPr>
          <w:delText>地</w:delText>
        </w:r>
        <w:r w:rsidDel="003A2153">
          <w:delText>址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526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65" w:author="jiefang chen" w:date="2016-04-20T16:52:00Z"/>
                <w:b/>
                <w:szCs w:val="21"/>
              </w:rPr>
            </w:pPr>
            <w:del w:id="526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67" w:author="jiefang chen" w:date="2016-04-20T16:52:00Z"/>
                <w:szCs w:val="21"/>
              </w:rPr>
            </w:pPr>
            <w:del w:id="5268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我</w:delText>
              </w:r>
              <w:r w:rsidDel="003A2153">
                <w:rPr>
                  <w:kern w:val="0"/>
                  <w:szCs w:val="20"/>
                </w:rPr>
                <w:delText>的</w:delText>
              </w:r>
              <w:r w:rsidDel="003A2153">
                <w:rPr>
                  <w:rFonts w:hint="eastAsia"/>
                  <w:kern w:val="0"/>
                  <w:szCs w:val="20"/>
                </w:rPr>
                <w:delText>仓储</w:delText>
              </w:r>
              <w:r w:rsidDel="003A2153">
                <w:rPr>
                  <w:kern w:val="0"/>
                  <w:szCs w:val="20"/>
                </w:rPr>
                <w:delText>地址或收货地址</w:delText>
              </w:r>
            </w:del>
          </w:p>
        </w:tc>
      </w:tr>
      <w:tr w:rsidR="00FF506D" w:rsidDel="003A2153">
        <w:trPr>
          <w:del w:id="526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70" w:author="jiefang chen" w:date="2016-04-20T16:52:00Z"/>
                <w:b/>
                <w:szCs w:val="21"/>
              </w:rPr>
            </w:pPr>
            <w:del w:id="527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72" w:author="jiefang chen" w:date="2016-04-20T16:52:00Z"/>
                <w:szCs w:val="21"/>
              </w:rPr>
            </w:pPr>
            <w:del w:id="5273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我</w:delText>
              </w:r>
              <w:r w:rsidDel="003A2153">
                <w:rPr>
                  <w:kern w:val="0"/>
                  <w:szCs w:val="20"/>
                </w:rPr>
                <w:delText>的</w:delText>
              </w:r>
              <w:r w:rsidDel="003A2153">
                <w:rPr>
                  <w:rFonts w:hint="eastAsia"/>
                  <w:kern w:val="0"/>
                  <w:szCs w:val="20"/>
                </w:rPr>
                <w:delText>仓储</w:delText>
              </w:r>
              <w:r w:rsidDel="003A2153">
                <w:rPr>
                  <w:kern w:val="0"/>
                  <w:szCs w:val="20"/>
                </w:rPr>
                <w:delText>地址或收货地址</w:delText>
              </w:r>
            </w:del>
          </w:p>
        </w:tc>
      </w:tr>
      <w:tr w:rsidR="00FF506D" w:rsidDel="003A2153">
        <w:trPr>
          <w:del w:id="527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75" w:author="jiefang chen" w:date="2016-04-20T16:52:00Z"/>
                <w:b/>
                <w:szCs w:val="21"/>
              </w:rPr>
            </w:pPr>
            <w:del w:id="527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77" w:author="jiefang chen" w:date="2016-04-20T16:52:00Z"/>
                <w:szCs w:val="21"/>
              </w:rPr>
            </w:pPr>
            <w:ins w:id="5278" w:author="longshine_LPF" w:date="2016-03-29T10:16:00Z">
              <w:del w:id="5279" w:author="jiefang chen" w:date="2016-04-20T16:52:00Z">
                <w:r w:rsidDel="003A2153">
                  <w:rPr>
                    <w:szCs w:val="21"/>
                  </w:rPr>
                  <w:delText>/trde/rest/appService/address</w:delText>
                </w:r>
              </w:del>
            </w:ins>
          </w:p>
        </w:tc>
      </w:tr>
      <w:tr w:rsidR="00FF506D" w:rsidDel="003A2153">
        <w:trPr>
          <w:del w:id="528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81" w:author="jiefang chen" w:date="2016-04-20T16:52:00Z"/>
                <w:b/>
                <w:szCs w:val="21"/>
              </w:rPr>
            </w:pPr>
            <w:del w:id="528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83" w:author="jiefang chen" w:date="2016-04-20T16:52:00Z"/>
                <w:szCs w:val="21"/>
              </w:rPr>
            </w:pPr>
            <w:del w:id="5284" w:author="jiefang chen" w:date="2016-04-20T16:52:00Z">
              <w:r w:rsidDel="003A2153">
                <w:rPr>
                  <w:kern w:val="0"/>
                  <w:szCs w:val="20"/>
                </w:rPr>
                <w:delText>address</w:delText>
              </w:r>
            </w:del>
          </w:p>
        </w:tc>
      </w:tr>
      <w:tr w:rsidR="00FF506D" w:rsidDel="003A2153">
        <w:trPr>
          <w:del w:id="528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86" w:author="jiefang chen" w:date="2016-04-20T16:52:00Z"/>
                <w:b/>
                <w:szCs w:val="21"/>
              </w:rPr>
            </w:pPr>
            <w:del w:id="528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88" w:author="jiefang chen" w:date="2016-04-20T16:52:00Z"/>
                <w:szCs w:val="21"/>
              </w:rPr>
            </w:pPr>
            <w:del w:id="5289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529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91" w:author="jiefang chen" w:date="2016-04-20T16:52:00Z"/>
                <w:b/>
                <w:szCs w:val="21"/>
              </w:rPr>
            </w:pPr>
            <w:del w:id="529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93" w:author="jiefang chen" w:date="2016-04-20T16:52:00Z"/>
                <w:szCs w:val="21"/>
              </w:rPr>
            </w:pPr>
            <w:del w:id="5294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29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296" w:author="jiefang chen" w:date="2016-04-20T16:52:00Z"/>
                <w:b/>
                <w:szCs w:val="21"/>
              </w:rPr>
            </w:pPr>
            <w:del w:id="529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298" w:author="jiefang chen" w:date="2016-04-20T16:52:00Z"/>
                <w:szCs w:val="21"/>
              </w:rPr>
            </w:pPr>
            <w:del w:id="5299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530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301" w:author="jiefang chen" w:date="2016-04-20T16:52:00Z"/>
                <w:b/>
                <w:szCs w:val="21"/>
              </w:rPr>
            </w:pPr>
            <w:del w:id="530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303" w:author="jiefang chen" w:date="2016-04-20T16:52:00Z"/>
                <w:szCs w:val="21"/>
              </w:rPr>
            </w:pPr>
            <w:del w:id="5304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30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306" w:author="jiefang chen" w:date="2016-04-20T16:52:00Z"/>
                <w:b/>
                <w:szCs w:val="21"/>
              </w:rPr>
            </w:pPr>
            <w:del w:id="530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308" w:author="jiefang chen" w:date="2016-04-20T16:52:00Z"/>
                <w:szCs w:val="21"/>
              </w:rPr>
            </w:pPr>
            <w:del w:id="5309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531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311" w:author="jiefang chen" w:date="2016-04-20T16:52:00Z"/>
                <w:b/>
                <w:szCs w:val="21"/>
              </w:rPr>
            </w:pPr>
            <w:del w:id="531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5313" w:author="jiefang chen" w:date="2016-04-20T16:52:00Z"/>
                <w:szCs w:val="21"/>
              </w:rPr>
            </w:pPr>
          </w:p>
        </w:tc>
      </w:tr>
      <w:tr w:rsidR="00FF506D" w:rsidDel="003A2153">
        <w:trPr>
          <w:del w:id="5314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5315" w:author="jiefang chen" w:date="2016-04-20T16:52:00Z"/>
                <w:sz w:val="24"/>
              </w:rPr>
            </w:pPr>
            <w:del w:id="531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531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318" w:author="jiefang chen" w:date="2016-04-20T16:52:00Z"/>
                <w:b/>
                <w:szCs w:val="21"/>
              </w:rPr>
            </w:pPr>
            <w:del w:id="531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5320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21" w:author="jiefang chen" w:date="2016-04-20T16:52:00Z"/>
                      <w:b/>
                      <w:kern w:val="0"/>
                      <w:szCs w:val="21"/>
                    </w:rPr>
                  </w:pPr>
                  <w:del w:id="532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23" w:author="jiefang chen" w:date="2016-04-20T16:52:00Z"/>
                      <w:b/>
                      <w:kern w:val="0"/>
                      <w:szCs w:val="21"/>
                    </w:rPr>
                  </w:pPr>
                  <w:del w:id="532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25" w:author="jiefang chen" w:date="2016-04-20T16:52:00Z"/>
                      <w:b/>
                      <w:kern w:val="0"/>
                      <w:szCs w:val="21"/>
                    </w:rPr>
                  </w:pPr>
                  <w:del w:id="532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27" w:author="jiefang chen" w:date="2016-04-20T16:52:00Z"/>
                      <w:b/>
                      <w:kern w:val="0"/>
                      <w:szCs w:val="21"/>
                    </w:rPr>
                  </w:pPr>
                  <w:del w:id="532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29" w:author="jiefang chen" w:date="2016-04-20T16:52:00Z"/>
                      <w:b/>
                      <w:kern w:val="0"/>
                      <w:szCs w:val="21"/>
                    </w:rPr>
                  </w:pPr>
                  <w:del w:id="533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533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32" w:author="jiefang chen" w:date="2016-04-20T16:52:00Z"/>
                      <w:szCs w:val="21"/>
                    </w:rPr>
                  </w:pPr>
                  <w:del w:id="5333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34" w:author="jiefang chen" w:date="2016-04-20T16:52:00Z"/>
                      <w:szCs w:val="21"/>
                    </w:rPr>
                  </w:pPr>
                  <w:del w:id="533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企业账号标识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36" w:author="jiefang chen" w:date="2016-04-20T16:52:00Z"/>
                      <w:szCs w:val="21"/>
                    </w:rPr>
                  </w:pPr>
                  <w:del w:id="533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338" w:author="jiefang chen" w:date="2016-04-20T16:52:00Z"/>
                      <w:szCs w:val="21"/>
                    </w:rPr>
                  </w:pPr>
                  <w:del w:id="533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34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34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pStyle w:val="aff2"/>
                    <w:rPr>
                      <w:del w:id="5342" w:author="jiefang chen" w:date="2016-04-20T16:52:00Z"/>
                      <w:color w:val="000000"/>
                      <w:szCs w:val="21"/>
                    </w:rPr>
                  </w:pPr>
                  <w:del w:id="5343" w:author="jiefang chen" w:date="2016-04-20T16:52:00Z">
                    <w:r w:rsidDel="003A2153">
                      <w:rPr>
                        <w:color w:val="000000"/>
                        <w:szCs w:val="21"/>
                      </w:rPr>
                      <w:delText>addresss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5344" w:author="jiefang chen" w:date="2016-04-20T16:52:00Z"/>
                      <w:szCs w:val="21"/>
                    </w:rPr>
                  </w:pPr>
                  <w:del w:id="534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地</w:delText>
                    </w:r>
                    <w:r w:rsidDel="003A2153">
                      <w:rPr>
                        <w:szCs w:val="21"/>
                      </w:rPr>
                      <w:delText>址类别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346" w:author="jiefang chen" w:date="2016-04-20T16:52:00Z"/>
                      <w:szCs w:val="21"/>
                    </w:rPr>
                  </w:pPr>
                  <w:del w:id="534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5348" w:author="jiefang chen" w:date="2016-04-20T16:52:00Z"/>
                      <w:szCs w:val="21"/>
                    </w:rPr>
                  </w:pPr>
                  <w:del w:id="534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350" w:author="jiefang chen" w:date="2016-04-20T16:52:00Z"/>
                      <w:szCs w:val="21"/>
                    </w:rPr>
                  </w:pPr>
                  <w:del w:id="535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 xml:space="preserve">01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仓储</w:delText>
                    </w:r>
                    <w:r w:rsidDel="003A2153">
                      <w:rPr>
                        <w:szCs w:val="21"/>
                      </w:rPr>
                      <w:delText>地址，卖家请求</w:delText>
                    </w:r>
                  </w:del>
                </w:p>
                <w:p w:rsidR="00FF506D" w:rsidDel="003A2153" w:rsidRDefault="00314E6C">
                  <w:pPr>
                    <w:pStyle w:val="aff2"/>
                    <w:rPr>
                      <w:del w:id="5352" w:author="jiefang chen" w:date="2016-04-20T16:52:00Z"/>
                      <w:szCs w:val="21"/>
                    </w:rPr>
                  </w:pPr>
                  <w:del w:id="53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 xml:space="preserve">02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收货</w:delText>
                    </w:r>
                    <w:r w:rsidDel="003A2153">
                      <w:rPr>
                        <w:szCs w:val="21"/>
                      </w:rPr>
                      <w:delText>地址，买家请求</w:delText>
                    </w:r>
                  </w:del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5354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535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356" w:author="jiefang chen" w:date="2016-04-20T16:52:00Z"/>
                <w:b/>
                <w:kern w:val="0"/>
                <w:szCs w:val="21"/>
              </w:rPr>
            </w:pPr>
            <w:del w:id="535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5358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59" w:author="jiefang chen" w:date="2016-04-20T16:52:00Z"/>
                      <w:b/>
                      <w:kern w:val="0"/>
                      <w:szCs w:val="21"/>
                    </w:rPr>
                  </w:pPr>
                  <w:del w:id="536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61" w:author="jiefang chen" w:date="2016-04-20T16:52:00Z"/>
                      <w:b/>
                      <w:kern w:val="0"/>
                      <w:szCs w:val="21"/>
                    </w:rPr>
                  </w:pPr>
                  <w:del w:id="536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63" w:author="jiefang chen" w:date="2016-04-20T16:52:00Z"/>
                      <w:b/>
                      <w:kern w:val="0"/>
                      <w:szCs w:val="21"/>
                    </w:rPr>
                  </w:pPr>
                  <w:del w:id="536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65" w:author="jiefang chen" w:date="2016-04-20T16:52:00Z"/>
                      <w:b/>
                      <w:kern w:val="0"/>
                      <w:szCs w:val="21"/>
                    </w:rPr>
                  </w:pPr>
                  <w:del w:id="536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367" w:author="jiefang chen" w:date="2016-04-20T16:52:00Z"/>
                      <w:b/>
                      <w:kern w:val="0"/>
                      <w:szCs w:val="21"/>
                    </w:rPr>
                  </w:pPr>
                  <w:del w:id="536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369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70" w:author="jiefang chen" w:date="2016-04-20T16:52:00Z"/>
                      <w:szCs w:val="21"/>
                    </w:rPr>
                  </w:pPr>
                  <w:del w:id="53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72" w:author="jiefang chen" w:date="2016-04-20T16:52:00Z"/>
                      <w:szCs w:val="21"/>
                    </w:rPr>
                  </w:pPr>
                  <w:del w:id="537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74" w:author="jiefang chen" w:date="2016-04-20T16:52:00Z"/>
                      <w:szCs w:val="21"/>
                    </w:rPr>
                  </w:pPr>
                  <w:del w:id="537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76" w:author="jiefang chen" w:date="2016-04-20T16:52:00Z"/>
                      <w:szCs w:val="21"/>
                    </w:rPr>
                  </w:pPr>
                  <w:del w:id="537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78" w:author="jiefang chen" w:date="2016-04-20T16:52:00Z"/>
                      <w:szCs w:val="21"/>
                    </w:rPr>
                  </w:pPr>
                  <w:del w:id="537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380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81" w:author="jiefang chen" w:date="2016-04-20T16:52:00Z"/>
                      <w:szCs w:val="21"/>
                    </w:rPr>
                  </w:pPr>
                  <w:del w:id="538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83" w:author="jiefang chen" w:date="2016-04-20T16:52:00Z"/>
                      <w:szCs w:val="21"/>
                    </w:rPr>
                  </w:pPr>
                  <w:del w:id="538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385" w:author="jiefang chen" w:date="2016-04-20T16:52:00Z"/>
                      <w:szCs w:val="21"/>
                    </w:rPr>
                  </w:pPr>
                  <w:del w:id="538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87" w:author="jiefang chen" w:date="2016-04-20T16:52:00Z"/>
                      <w:szCs w:val="21"/>
                    </w:rPr>
                  </w:pPr>
                  <w:del w:id="538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38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390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5391" w:author="jiefang chen" w:date="2016-04-20T16:52:00Z"/>
                      <w:szCs w:val="21"/>
                    </w:rPr>
                  </w:pPr>
                  <w:del w:id="539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地址</w:delText>
                    </w:r>
                    <w:r w:rsidDel="003A2153">
                      <w:rPr>
                        <w:szCs w:val="21"/>
                      </w:rPr>
                      <w:delText>列表（</w:delText>
                    </w:r>
                    <w:r w:rsidDel="003A2153">
                      <w:rPr>
                        <w:szCs w:val="21"/>
                      </w:rPr>
                      <w:delText>addressList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39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5394" w:author="jiefang chen" w:date="2016-04-20T16:52:00Z"/>
                    </w:rPr>
                  </w:pPr>
                  <w:del w:id="5395" w:author="jiefang chen" w:date="2016-04-20T16:52:00Z">
                    <w:r w:rsidDel="003A2153">
                      <w:delText>deliveryName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5396" w:author="jiefang chen" w:date="2016-04-20T16:52:00Z"/>
                    </w:rPr>
                  </w:pPr>
                  <w:del w:id="5397" w:author="jiefang chen" w:date="2016-04-20T16:52:00Z">
                    <w:r w:rsidDel="003A2153">
                      <w:rPr>
                        <w:rFonts w:hint="eastAsia"/>
                      </w:rPr>
                      <w:delText>发货地名称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398" w:author="jiefang chen" w:date="2016-04-20T16:52:00Z"/>
                      <w:szCs w:val="21"/>
                    </w:rPr>
                  </w:pPr>
                  <w:del w:id="539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400" w:author="jiefang chen" w:date="2016-04-20T16:52:00Z"/>
                      <w:szCs w:val="21"/>
                    </w:rPr>
                  </w:pPr>
                  <w:del w:id="54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0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40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5404" w:author="jiefang chen" w:date="2016-04-20T16:52:00Z"/>
                    </w:rPr>
                  </w:pPr>
                  <w:del w:id="5405" w:author="jiefang chen" w:date="2016-04-20T16:52:00Z">
                    <w:r w:rsidDel="003A2153">
                      <w:delText>addressDetail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5406" w:author="jiefang chen" w:date="2016-04-20T16:52:00Z"/>
                    </w:rPr>
                  </w:pPr>
                  <w:del w:id="5407" w:author="jiefang chen" w:date="2016-04-20T16:52:00Z">
                    <w:r w:rsidDel="003A2153">
                      <w:rPr>
                        <w:rFonts w:hint="eastAsia"/>
                      </w:rPr>
                      <w:delText>详细地址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5408" w:author="jiefang chen" w:date="2016-04-20T16:52:00Z"/>
                    </w:rPr>
                  </w:pPr>
                  <w:del w:id="540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410" w:author="jiefang chen" w:date="2016-04-20T16:52:00Z"/>
                      <w:szCs w:val="21"/>
                    </w:rPr>
                  </w:pPr>
                  <w:del w:id="541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1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41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5414" w:author="jiefang chen" w:date="2016-04-20T16:52:00Z"/>
                    </w:rPr>
                  </w:pPr>
                  <w:del w:id="5415" w:author="jiefang chen" w:date="2016-04-20T16:52:00Z">
                    <w:r w:rsidDel="003A2153">
                      <w:delText>linkmanName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5416" w:author="jiefang chen" w:date="2016-04-20T16:52:00Z"/>
                    </w:rPr>
                  </w:pPr>
                  <w:del w:id="5417" w:author="jiefang chen" w:date="2016-04-20T16:52:00Z">
                    <w:r w:rsidDel="003A2153">
                      <w:rPr>
                        <w:rFonts w:hint="eastAsia"/>
                      </w:rPr>
                      <w:delText>联系人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418" w:author="jiefang chen" w:date="2016-04-20T16:52:00Z"/>
                      <w:szCs w:val="21"/>
                    </w:rPr>
                  </w:pPr>
                  <w:del w:id="5419" w:author="jiefang chen" w:date="2016-04-20T16:52:00Z">
                    <w:r w:rsidDel="003A2153">
                      <w:rPr>
                        <w:szCs w:val="21"/>
                      </w:rPr>
                      <w:delText>VARCHAR(64)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420" w:author="jiefang chen" w:date="2016-04-20T16:52:00Z"/>
                      <w:szCs w:val="21"/>
                    </w:rPr>
                  </w:pPr>
                  <w:del w:id="542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2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42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5424" w:author="jiefang chen" w:date="2016-04-20T16:52:00Z"/>
                    </w:rPr>
                  </w:pPr>
                  <w:del w:id="5425" w:author="jiefang chen" w:date="2016-04-20T16:52:00Z">
                    <w:r w:rsidDel="003A2153">
                      <w:delText>linkmanPhoneNum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5426" w:author="jiefang chen" w:date="2016-04-20T16:52:00Z"/>
                    </w:rPr>
                  </w:pPr>
                  <w:del w:id="5427" w:author="jiefang chen" w:date="2016-04-20T16:52:00Z">
                    <w:r w:rsidDel="003A2153">
                      <w:rPr>
                        <w:rFonts w:hint="eastAsia"/>
                      </w:rPr>
                      <w:delText>联系人手机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428" w:author="jiefang chen" w:date="2016-04-20T16:52:00Z"/>
                      <w:szCs w:val="21"/>
                    </w:rPr>
                  </w:pPr>
                  <w:del w:id="5429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430" w:author="jiefang chen" w:date="2016-04-20T16:52:00Z"/>
                      <w:szCs w:val="21"/>
                    </w:rPr>
                  </w:pPr>
                  <w:del w:id="543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43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6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3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439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4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4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42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5443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444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5445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5446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5447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5448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544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450" w:author="jiefang chen" w:date="2016-04-20T16:52:00Z"/>
                <w:b/>
                <w:szCs w:val="21"/>
              </w:rPr>
            </w:pPr>
            <w:del w:id="5451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5452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5453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5454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545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456" w:author="jiefang chen" w:date="2016-04-20T16:52:00Z"/>
                <w:b/>
                <w:szCs w:val="21"/>
              </w:rPr>
            </w:pPr>
            <w:del w:id="5457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5458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5459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5460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5461" w:author="jiefang chen" w:date="2016-04-20T16:52:00Z"/>
        </w:rPr>
      </w:pPr>
      <w:del w:id="5462" w:author="jiefang chen" w:date="2016-04-20T16:52:00Z">
        <w:r w:rsidDel="003A2153">
          <w:rPr>
            <w:rFonts w:hint="eastAsia"/>
          </w:rPr>
          <w:delText>添加</w:delText>
        </w:r>
        <w:r w:rsidDel="003A2153">
          <w:delText>地址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546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64" w:author="jiefang chen" w:date="2016-04-20T16:52:00Z"/>
                <w:b/>
                <w:szCs w:val="21"/>
              </w:rPr>
            </w:pPr>
            <w:del w:id="546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66" w:author="jiefang chen" w:date="2016-04-20T16:52:00Z"/>
                <w:szCs w:val="21"/>
              </w:rPr>
            </w:pPr>
            <w:del w:id="5467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添加仓储或</w:delText>
              </w:r>
              <w:r w:rsidDel="003A2153">
                <w:rPr>
                  <w:kern w:val="0"/>
                  <w:szCs w:val="20"/>
                </w:rPr>
                <w:delText>收货地址</w:delText>
              </w:r>
            </w:del>
          </w:p>
        </w:tc>
      </w:tr>
      <w:tr w:rsidR="00FF506D" w:rsidDel="003A2153">
        <w:trPr>
          <w:del w:id="546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69" w:author="jiefang chen" w:date="2016-04-20T16:52:00Z"/>
                <w:b/>
                <w:szCs w:val="21"/>
              </w:rPr>
            </w:pPr>
            <w:del w:id="547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71" w:author="jiefang chen" w:date="2016-04-20T16:52:00Z"/>
                <w:szCs w:val="21"/>
              </w:rPr>
            </w:pPr>
            <w:del w:id="5472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添加仓储仓储或</w:delText>
              </w:r>
              <w:r w:rsidDel="003A2153">
                <w:rPr>
                  <w:kern w:val="0"/>
                  <w:szCs w:val="20"/>
                </w:rPr>
                <w:delText>收货地址</w:delText>
              </w:r>
            </w:del>
          </w:p>
        </w:tc>
      </w:tr>
      <w:tr w:rsidR="00FF506D" w:rsidDel="003A2153">
        <w:trPr>
          <w:del w:id="547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74" w:author="jiefang chen" w:date="2016-04-20T16:52:00Z"/>
                <w:b/>
                <w:szCs w:val="21"/>
              </w:rPr>
            </w:pPr>
            <w:del w:id="547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76" w:author="jiefang chen" w:date="2016-04-20T16:52:00Z"/>
                <w:szCs w:val="21"/>
              </w:rPr>
            </w:pPr>
            <w:ins w:id="5477" w:author="longshine_LPF" w:date="2016-03-29T10:17:00Z">
              <w:del w:id="5478" w:author="jiefang chen" w:date="2016-04-20T16:52:00Z">
                <w:r w:rsidDel="003A2153">
                  <w:rPr>
                    <w:szCs w:val="21"/>
                  </w:rPr>
                  <w:delText>/trde/rest/appService/addAddress</w:delText>
                </w:r>
              </w:del>
            </w:ins>
          </w:p>
        </w:tc>
      </w:tr>
      <w:tr w:rsidR="00FF506D" w:rsidDel="003A2153">
        <w:trPr>
          <w:del w:id="547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80" w:author="jiefang chen" w:date="2016-04-20T16:52:00Z"/>
                <w:b/>
                <w:szCs w:val="21"/>
              </w:rPr>
            </w:pPr>
            <w:del w:id="548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82" w:author="jiefang chen" w:date="2016-04-20T16:52:00Z"/>
                <w:szCs w:val="21"/>
              </w:rPr>
            </w:pPr>
            <w:del w:id="5483" w:author="jiefang chen" w:date="2016-04-20T16:52:00Z">
              <w:r w:rsidDel="003A2153">
                <w:rPr>
                  <w:kern w:val="0"/>
                  <w:szCs w:val="20"/>
                </w:rPr>
                <w:delText>addAddress</w:delText>
              </w:r>
            </w:del>
          </w:p>
        </w:tc>
      </w:tr>
      <w:tr w:rsidR="00FF506D" w:rsidDel="003A2153">
        <w:trPr>
          <w:del w:id="548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85" w:author="jiefang chen" w:date="2016-04-20T16:52:00Z"/>
                <w:b/>
                <w:szCs w:val="21"/>
              </w:rPr>
            </w:pPr>
            <w:del w:id="548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87" w:author="jiefang chen" w:date="2016-04-20T16:52:00Z"/>
                <w:szCs w:val="21"/>
              </w:rPr>
            </w:pPr>
            <w:del w:id="5488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548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90" w:author="jiefang chen" w:date="2016-04-20T16:52:00Z"/>
                <w:b/>
                <w:szCs w:val="21"/>
              </w:rPr>
            </w:pPr>
            <w:del w:id="549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92" w:author="jiefang chen" w:date="2016-04-20T16:52:00Z"/>
                <w:szCs w:val="21"/>
              </w:rPr>
            </w:pPr>
            <w:del w:id="5493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49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495" w:author="jiefang chen" w:date="2016-04-20T16:52:00Z"/>
                <w:b/>
                <w:szCs w:val="21"/>
              </w:rPr>
            </w:pPr>
            <w:del w:id="549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497" w:author="jiefang chen" w:date="2016-04-20T16:52:00Z"/>
                <w:szCs w:val="21"/>
              </w:rPr>
            </w:pPr>
            <w:del w:id="5498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549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500" w:author="jiefang chen" w:date="2016-04-20T16:52:00Z"/>
                <w:b/>
                <w:szCs w:val="21"/>
              </w:rPr>
            </w:pPr>
            <w:del w:id="550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502" w:author="jiefang chen" w:date="2016-04-20T16:52:00Z"/>
                <w:szCs w:val="21"/>
              </w:rPr>
            </w:pPr>
            <w:del w:id="5503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50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505" w:author="jiefang chen" w:date="2016-04-20T16:52:00Z"/>
                <w:b/>
                <w:szCs w:val="21"/>
              </w:rPr>
            </w:pPr>
            <w:del w:id="550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507" w:author="jiefang chen" w:date="2016-04-20T16:52:00Z"/>
                <w:szCs w:val="21"/>
              </w:rPr>
            </w:pPr>
            <w:del w:id="5508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550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510" w:author="jiefang chen" w:date="2016-04-20T16:52:00Z"/>
                <w:b/>
                <w:szCs w:val="21"/>
              </w:rPr>
            </w:pPr>
            <w:del w:id="551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5512" w:author="jiefang chen" w:date="2016-04-20T16:52:00Z"/>
                <w:szCs w:val="21"/>
              </w:rPr>
            </w:pPr>
          </w:p>
        </w:tc>
      </w:tr>
      <w:tr w:rsidR="00FF506D" w:rsidDel="003A2153">
        <w:trPr>
          <w:del w:id="5513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5514" w:author="jiefang chen" w:date="2016-04-20T16:52:00Z"/>
                <w:sz w:val="24"/>
              </w:rPr>
            </w:pPr>
            <w:del w:id="551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55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517" w:author="jiefang chen" w:date="2016-04-20T16:52:00Z"/>
                <w:b/>
                <w:szCs w:val="21"/>
              </w:rPr>
            </w:pPr>
            <w:del w:id="55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549"/>
              <w:gridCol w:w="1843"/>
              <w:gridCol w:w="708"/>
              <w:gridCol w:w="1843"/>
              <w:tblGridChange w:id="5519">
                <w:tblGrid>
                  <w:gridCol w:w="1315"/>
                  <w:gridCol w:w="1549"/>
                  <w:gridCol w:w="1843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5520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521" w:author="jiefang chen" w:date="2016-04-20T16:52:00Z"/>
                      <w:b/>
                      <w:kern w:val="0"/>
                      <w:szCs w:val="21"/>
                    </w:rPr>
                  </w:pPr>
                  <w:del w:id="552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49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523" w:author="jiefang chen" w:date="2016-04-20T16:52:00Z"/>
                      <w:b/>
                      <w:kern w:val="0"/>
                      <w:szCs w:val="21"/>
                    </w:rPr>
                  </w:pPr>
                  <w:del w:id="552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525" w:author="jiefang chen" w:date="2016-04-20T16:52:00Z"/>
                      <w:b/>
                      <w:kern w:val="0"/>
                      <w:szCs w:val="21"/>
                    </w:rPr>
                  </w:pPr>
                  <w:del w:id="552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527" w:author="jiefang chen" w:date="2016-04-20T16:52:00Z"/>
                      <w:b/>
                      <w:kern w:val="0"/>
                      <w:szCs w:val="21"/>
                    </w:rPr>
                  </w:pPr>
                  <w:del w:id="552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529" w:author="jiefang chen" w:date="2016-04-20T16:52:00Z"/>
                      <w:b/>
                      <w:kern w:val="0"/>
                      <w:szCs w:val="21"/>
                    </w:rPr>
                  </w:pPr>
                  <w:del w:id="553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553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532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5533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534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553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536" w:author="jiefang chen" w:date="2016-04-20T16:52:00Z"/>
                      <w:szCs w:val="21"/>
                    </w:rPr>
                  </w:pPr>
                  <w:del w:id="553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538" w:author="jiefang chen" w:date="2016-04-20T16:52:00Z"/>
                      <w:szCs w:val="21"/>
                    </w:rPr>
                  </w:pPr>
                  <w:del w:id="553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54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5541" w:author="longshine_LPF" w:date="2016-03-25T10:2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5542" w:author="longshine_LPF" w:date="2016-03-25T10:24:00Z"/>
                <w:del w:id="5543" w:author="jiefang chen" w:date="2016-04-20T16:52:00Z"/>
                <w:trPrChange w:id="5544" w:author="longshine_LPF" w:date="2016-03-25T10:24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5545" w:author="longshine_LPF" w:date="2016-03-25T10:24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5546" w:author="longshine_LPF" w:date="2016-03-25T10:24:00Z"/>
                      <w:del w:id="5547" w:author="jiefang chen" w:date="2016-04-20T16:52:00Z"/>
                      <w:szCs w:val="21"/>
                    </w:rPr>
                  </w:pPr>
                  <w:ins w:id="5548" w:author="longshine_LPF" w:date="2016-03-25T10:24:00Z">
                    <w:del w:id="5549" w:author="jiefang chen" w:date="2016-04-20T16:52:00Z">
                      <w:r w:rsidDel="003A2153">
                        <w:delText>mainUserId</w:delText>
                      </w:r>
                    </w:del>
                  </w:ins>
                </w:p>
              </w:tc>
              <w:tc>
                <w:tcPr>
                  <w:tcW w:w="1549" w:type="dxa"/>
                  <w:tcPrChange w:id="5550" w:author="longshine_LPF" w:date="2016-03-25T10:24:00Z">
                    <w:tcPr>
                      <w:tcW w:w="1549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5551" w:author="longshine_LPF" w:date="2016-03-25T10:24:00Z"/>
                      <w:del w:id="5552" w:author="jiefang chen" w:date="2016-04-20T16:52:00Z"/>
                      <w:szCs w:val="21"/>
                    </w:rPr>
                  </w:pPr>
                  <w:ins w:id="5553" w:author="longshine_LPF" w:date="2016-03-25T10:24:00Z">
                    <w:del w:id="5554" w:author="jiefang chen" w:date="2016-04-20T16:52:00Z">
                      <w:r w:rsidDel="003A2153">
                        <w:rPr>
                          <w:rFonts w:hint="eastAsia"/>
                        </w:rPr>
                        <w:delText>企业主账号标识</w:delText>
                      </w:r>
                    </w:del>
                  </w:ins>
                </w:p>
              </w:tc>
              <w:tc>
                <w:tcPr>
                  <w:tcW w:w="1843" w:type="dxa"/>
                  <w:tcPrChange w:id="5555" w:author="longshine_LPF" w:date="2016-03-25T10:24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5556" w:author="longshine_LPF" w:date="2016-03-25T10:24:00Z"/>
                      <w:del w:id="5557" w:author="jiefang chen" w:date="2016-04-20T16:52:00Z"/>
                      <w:szCs w:val="21"/>
                    </w:rPr>
                  </w:pPr>
                  <w:ins w:id="5558" w:author="longshine_LPF" w:date="2016-03-25T10:24:00Z">
                    <w:del w:id="5559" w:author="jiefang chen" w:date="2016-04-20T16:52:00Z">
                      <w:r w:rsidDel="003A2153"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5560" w:author="longshine_LPF" w:date="2016-03-25T10:24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5561" w:author="longshine_LPF" w:date="2016-03-25T10:24:00Z"/>
                      <w:del w:id="5562" w:author="jiefang chen" w:date="2016-04-20T16:52:00Z"/>
                      <w:szCs w:val="21"/>
                    </w:rPr>
                  </w:pPr>
                  <w:ins w:id="5563" w:author="longshine_LPF" w:date="2016-03-25T10:24:00Z">
                    <w:del w:id="5564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5565" w:author="longshine_LPF" w:date="2016-03-25T10:24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ins w:id="5566" w:author="longshine_LPF" w:date="2016-03-25T10:24:00Z"/>
                      <w:del w:id="556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5568" w:author="longshine_LPF" w:date="2016-03-25T10:26:00Z"/>
                <w:del w:id="5569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5570" w:author="longshine_LPF" w:date="2016-03-25T10:26:00Z"/>
                      <w:del w:id="5571" w:author="jiefang chen" w:date="2016-04-20T16:52:00Z"/>
                    </w:rPr>
                  </w:pPr>
                  <w:ins w:id="5572" w:author="longshine_LPF" w:date="2016-03-25T10:26:00Z">
                    <w:del w:id="5573" w:author="jiefang chen" w:date="2016-04-20T16:52:00Z">
                      <w:r w:rsidDel="003A2153">
                        <w:delText>deliveryName</w:delText>
                      </w:r>
                    </w:del>
                  </w:ins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5574" w:author="longshine_LPF" w:date="2016-03-25T10:26:00Z"/>
                      <w:del w:id="5575" w:author="jiefang chen" w:date="2016-04-20T16:52:00Z"/>
                    </w:rPr>
                  </w:pPr>
                  <w:ins w:id="5576" w:author="longshine_LPF" w:date="2016-03-25T10:26:00Z">
                    <w:del w:id="5577" w:author="jiefang chen" w:date="2016-04-20T16:52:00Z">
                      <w:r w:rsidDel="003A2153">
                        <w:rPr>
                          <w:rFonts w:hint="eastAsia"/>
                        </w:rPr>
                        <w:delText>发货地名称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5578" w:author="longshine_LPF" w:date="2016-03-25T10:26:00Z"/>
                      <w:del w:id="5579" w:author="jiefang chen" w:date="2016-04-20T16:52:00Z"/>
                    </w:rPr>
                  </w:pPr>
                  <w:ins w:id="5580" w:author="longshine_LPF" w:date="2016-03-25T10:26:00Z">
                    <w:del w:id="558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5582" w:author="longshine_LPF" w:date="2016-03-25T10:26:00Z"/>
                      <w:del w:id="5583" w:author="jiefang chen" w:date="2016-04-20T16:52:00Z"/>
                      <w:szCs w:val="21"/>
                    </w:rPr>
                  </w:pPr>
                  <w:ins w:id="5584" w:author="longshine_LPF" w:date="2016-03-25T10:26:00Z">
                    <w:del w:id="558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aff2"/>
                    <w:rPr>
                      <w:ins w:id="5586" w:author="longshine_LPF" w:date="2016-03-25T10:26:00Z"/>
                      <w:del w:id="558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58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589" w:author="jiefang chen" w:date="2016-04-20T16:52:00Z"/>
                    </w:rPr>
                  </w:pPr>
                  <w:del w:id="5590" w:author="jiefang chen" w:date="2016-04-20T16:52:00Z">
                    <w:r w:rsidDel="003A2153">
                      <w:delText>country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591" w:author="jiefang chen" w:date="2016-04-20T16:52:00Z"/>
                    </w:rPr>
                  </w:pPr>
                  <w:del w:id="5592" w:author="jiefang chen" w:date="2016-04-20T16:52:00Z">
                    <w:r w:rsidDel="003A2153">
                      <w:rPr>
                        <w:rFonts w:hint="eastAsia"/>
                      </w:rPr>
                      <w:delText>国家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593" w:author="jiefang chen" w:date="2016-04-20T16:52:00Z"/>
                      <w:szCs w:val="21"/>
                    </w:rPr>
                  </w:pPr>
                  <w:del w:id="5594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595" w:author="jiefang chen" w:date="2016-04-20T16:52:00Z"/>
                    </w:rPr>
                  </w:pPr>
                  <w:del w:id="55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  <w:ins w:id="5597" w:author="longshine_LPF" w:date="2016-03-25T10:29:00Z">
                    <w:del w:id="559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59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0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601" w:author="jiefang chen" w:date="2016-04-20T16:52:00Z"/>
                    </w:rPr>
                  </w:pPr>
                  <w:del w:id="5602" w:author="jiefang chen" w:date="2016-04-20T16:52:00Z">
                    <w:r w:rsidDel="003A2153">
                      <w:delText>province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603" w:author="jiefang chen" w:date="2016-04-20T16:52:00Z"/>
                    </w:rPr>
                  </w:pPr>
                  <w:del w:id="5604" w:author="jiefang chen" w:date="2016-04-20T16:52:00Z">
                    <w:r w:rsidDel="003A2153">
                      <w:rPr>
                        <w:rFonts w:hint="eastAsia"/>
                      </w:rPr>
                      <w:delText>省份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rPr>
                      <w:del w:id="5605" w:author="jiefang chen" w:date="2016-04-20T16:52:00Z"/>
                    </w:rPr>
                  </w:pPr>
                  <w:del w:id="5606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607" w:author="jiefang chen" w:date="2016-04-20T16:52:00Z"/>
                    </w:rPr>
                  </w:pPr>
                  <w:del w:id="560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0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1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611" w:author="jiefang chen" w:date="2016-04-20T16:52:00Z"/>
                    </w:rPr>
                  </w:pPr>
                  <w:del w:id="5612" w:author="jiefang chen" w:date="2016-04-20T16:52:00Z">
                    <w:r w:rsidDel="003A2153">
                      <w:delText>City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613" w:author="jiefang chen" w:date="2016-04-20T16:52:00Z"/>
                    </w:rPr>
                  </w:pPr>
                  <w:del w:id="5614" w:author="jiefang chen" w:date="2016-04-20T16:52:00Z">
                    <w:r w:rsidDel="003A2153">
                      <w:rPr>
                        <w:rFonts w:hint="eastAsia"/>
                      </w:rPr>
                      <w:delText>城市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rPr>
                      <w:del w:id="5615" w:author="jiefang chen" w:date="2016-04-20T16:52:00Z"/>
                    </w:rPr>
                  </w:pPr>
                  <w:del w:id="5616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617" w:author="jiefang chen" w:date="2016-04-20T16:52:00Z"/>
                    </w:rPr>
                  </w:pPr>
                  <w:del w:id="561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1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2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621" w:author="jiefang chen" w:date="2016-04-20T16:52:00Z"/>
                    </w:rPr>
                  </w:pPr>
                  <w:del w:id="5622" w:author="jiefang chen" w:date="2016-04-20T16:52:00Z">
                    <w:r w:rsidDel="003A2153">
                      <w:delText>county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623" w:author="jiefang chen" w:date="2016-04-20T16:52:00Z"/>
                    </w:rPr>
                  </w:pPr>
                  <w:del w:id="5624" w:author="jiefang chen" w:date="2016-04-20T16:52:00Z">
                    <w:r w:rsidDel="003A2153">
                      <w:rPr>
                        <w:rFonts w:hint="eastAsia"/>
                      </w:rPr>
                      <w:delText>区县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rPr>
                      <w:del w:id="5625" w:author="jiefang chen" w:date="2016-04-20T16:52:00Z"/>
                    </w:rPr>
                  </w:pPr>
                  <w:del w:id="5626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627" w:author="jiefang chen" w:date="2016-04-20T16:52:00Z"/>
                    </w:rPr>
                  </w:pPr>
                  <w:del w:id="562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2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30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631" w:author="jiefang chen" w:date="2016-04-20T16:52:00Z"/>
                    </w:rPr>
                  </w:pPr>
                  <w:del w:id="5632" w:author="jiefang chen" w:date="2016-04-20T16:52:00Z">
                    <w:r w:rsidDel="003A2153">
                      <w:delText>detailAddr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633" w:author="jiefang chen" w:date="2016-04-20T16:52:00Z"/>
                    </w:rPr>
                  </w:pPr>
                  <w:del w:id="5634" w:author="jiefang chen" w:date="2016-04-20T16:52:00Z">
                    <w:r w:rsidDel="003A2153">
                      <w:rPr>
                        <w:rFonts w:hint="eastAsia"/>
                      </w:rPr>
                      <w:delText>详细地址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635" w:author="jiefang chen" w:date="2016-04-20T16:52:00Z"/>
                      <w:szCs w:val="21"/>
                    </w:rPr>
                  </w:pPr>
                  <w:del w:id="5636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637" w:author="jiefang chen" w:date="2016-04-20T16:52:00Z"/>
                    </w:rPr>
                  </w:pPr>
                  <w:del w:id="563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3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5640" w:author="longshine_LPF" w:date="2016-03-25T10:25:00Z"/>
                <w:del w:id="564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ins w:id="5642" w:author="longshine_LPF" w:date="2016-03-25T10:25:00Z"/>
                      <w:del w:id="5643" w:author="jiefang chen" w:date="2016-04-20T16:52:00Z"/>
                    </w:rPr>
                  </w:pPr>
                  <w:ins w:id="5644" w:author="longshine_LPF" w:date="2016-03-25T10:40:00Z">
                    <w:del w:id="5645" w:author="jiefang chen" w:date="2016-04-20T16:52:00Z">
                      <w:r w:rsidDel="003A2153">
                        <w:delText>addrCode</w:delText>
                      </w:r>
                    </w:del>
                  </w:ins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ins w:id="5646" w:author="longshine_LPF" w:date="2016-03-25T10:25:00Z"/>
                      <w:del w:id="5647" w:author="jiefang chen" w:date="2016-04-20T16:52:00Z"/>
                    </w:rPr>
                  </w:pPr>
                  <w:ins w:id="5648" w:author="longshine_LPF" w:date="2016-03-25T10:25:00Z">
                    <w:del w:id="5649" w:author="jiefang chen" w:date="2016-04-20T16:52:00Z">
                      <w:r w:rsidDel="003A2153">
                        <w:rPr>
                          <w:rFonts w:hint="eastAsia"/>
                        </w:rPr>
                        <w:delText>地址编码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ins w:id="5650" w:author="longshine_LPF" w:date="2016-03-25T10:25:00Z"/>
                      <w:del w:id="5651" w:author="jiefang chen" w:date="2016-04-20T16:52:00Z"/>
                      <w:szCs w:val="21"/>
                    </w:rPr>
                  </w:pPr>
                  <w:ins w:id="5652" w:author="longshine_LPF" w:date="2016-03-25T10:41:00Z">
                    <w:del w:id="5653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ins w:id="5654" w:author="longshine_LPF" w:date="2016-03-25T10:25:00Z"/>
                      <w:del w:id="5655" w:author="jiefang chen" w:date="2016-04-20T16:52:00Z"/>
                      <w:szCs w:val="21"/>
                    </w:rPr>
                  </w:pPr>
                  <w:ins w:id="5656" w:author="longshine_LPF" w:date="2016-03-25T10:40:00Z">
                    <w:del w:id="565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5658" w:author="longshine_LPF" w:date="2016-03-25T10:25:00Z"/>
                      <w:del w:id="565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60" w:author="jiefang chen" w:date="2016-04-20T16:52:00Z"/>
              </w:trPr>
              <w:tc>
                <w:tcPr>
                  <w:tcW w:w="131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661" w:author="jiefang chen" w:date="2016-04-20T16:52:00Z"/>
                      <w:szCs w:val="21"/>
                    </w:rPr>
                  </w:pPr>
                  <w:del w:id="5662" w:author="jiefang chen" w:date="2016-04-20T16:52:00Z">
                    <w:r w:rsidDel="003A2153">
                      <w:rPr>
                        <w:szCs w:val="21"/>
                      </w:rPr>
                      <w:delText>entName</w:delText>
                    </w:r>
                  </w:del>
                </w:p>
              </w:tc>
              <w:tc>
                <w:tcPr>
                  <w:tcW w:w="1549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663" w:author="jiefang chen" w:date="2016-04-20T16:52:00Z"/>
                      <w:szCs w:val="21"/>
                    </w:rPr>
                  </w:pPr>
                  <w:del w:id="566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单位</w:delText>
                    </w:r>
                    <w:r w:rsidDel="003A2153">
                      <w:rPr>
                        <w:szCs w:val="21"/>
                      </w:rPr>
                      <w:delText>名称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665" w:author="jiefang chen" w:date="2016-04-20T16:52:00Z"/>
                      <w:szCs w:val="21"/>
                    </w:rPr>
                  </w:pPr>
                  <w:del w:id="5666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aff2"/>
                    <w:jc w:val="center"/>
                    <w:rPr>
                      <w:del w:id="5667" w:author="jiefang chen" w:date="2016-04-20T16:52:00Z"/>
                      <w:szCs w:val="21"/>
                    </w:rPr>
                  </w:pPr>
                  <w:ins w:id="5668" w:author="longshine_LPF" w:date="2016-03-25T10:40:00Z">
                    <w:del w:id="5669" w:author="jiefang chen" w:date="2016-04-20T16:52:00Z">
                      <w:r w:rsidDel="003A2153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7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671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672" w:author="jiefang chen" w:date="2016-04-20T16:52:00Z"/>
                    </w:rPr>
                  </w:pPr>
                  <w:del w:id="5673" w:author="jiefang chen" w:date="2016-04-20T16:52:00Z">
                    <w:r w:rsidDel="003A2153">
                      <w:delText>contactName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674" w:author="jiefang chen" w:date="2016-04-20T16:52:00Z"/>
                    </w:rPr>
                  </w:pPr>
                  <w:del w:id="5675" w:author="jiefang chen" w:date="2016-04-20T16:52:00Z">
                    <w:r w:rsidDel="003A2153">
                      <w:rPr>
                        <w:rFonts w:hint="eastAsia"/>
                      </w:rPr>
                      <w:delText>联系人姓名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676" w:author="jiefang chen" w:date="2016-04-20T16:52:00Z"/>
                      <w:szCs w:val="21"/>
                    </w:rPr>
                  </w:pPr>
                  <w:del w:id="5677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678" w:author="jiefang chen" w:date="2016-04-20T16:52:00Z"/>
                    </w:rPr>
                  </w:pPr>
                  <w:del w:id="567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680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5681" w:author="longshine_LPF" w:date="2016-03-25T10:25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5682" w:author="longshine_LPF" w:date="2016-03-25T10:25:00Z"/>
                <w:del w:id="5683" w:author="jiefang chen" w:date="2016-04-20T16:52:00Z"/>
                <w:trPrChange w:id="5684" w:author="longshine_LPF" w:date="2016-03-25T10:25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5685" w:author="longshine_LPF" w:date="2016-03-25T10:25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5686" w:author="longshine_LPF" w:date="2016-03-25T10:25:00Z"/>
                      <w:del w:id="5687" w:author="jiefang chen" w:date="2016-04-20T16:52:00Z"/>
                    </w:rPr>
                  </w:pPr>
                  <w:ins w:id="5688" w:author="longshine_LPF" w:date="2016-03-25T10:25:00Z">
                    <w:del w:id="5689" w:author="jiefang chen" w:date="2016-04-20T16:52:00Z">
                      <w:r w:rsidDel="003A2153">
                        <w:delText>contactPhone</w:delText>
                      </w:r>
                    </w:del>
                  </w:ins>
                </w:p>
              </w:tc>
              <w:tc>
                <w:tcPr>
                  <w:tcW w:w="1549" w:type="dxa"/>
                  <w:tcPrChange w:id="5690" w:author="longshine_LPF" w:date="2016-03-25T10:25:00Z">
                    <w:tcPr>
                      <w:tcW w:w="1549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5691" w:author="longshine_LPF" w:date="2016-03-25T10:25:00Z"/>
                      <w:del w:id="5692" w:author="jiefang chen" w:date="2016-04-20T16:52:00Z"/>
                    </w:rPr>
                  </w:pPr>
                  <w:ins w:id="5693" w:author="longshine_LPF" w:date="2016-03-25T10:25:00Z">
                    <w:del w:id="5694" w:author="jiefang chen" w:date="2016-04-20T16:52:00Z">
                      <w:r w:rsidDel="003A2153">
                        <w:rPr>
                          <w:rFonts w:hint="eastAsia"/>
                        </w:rPr>
                        <w:delText>联系人手机号</w:delText>
                      </w:r>
                    </w:del>
                  </w:ins>
                </w:p>
              </w:tc>
              <w:tc>
                <w:tcPr>
                  <w:tcW w:w="1843" w:type="dxa"/>
                  <w:tcPrChange w:id="5695" w:author="longshine_LPF" w:date="2016-03-25T10:25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5696" w:author="longshine_LPF" w:date="2016-03-25T10:25:00Z"/>
                      <w:del w:id="5697" w:author="jiefang chen" w:date="2016-04-20T16:52:00Z"/>
                      <w:szCs w:val="21"/>
                    </w:rPr>
                  </w:pPr>
                  <w:ins w:id="5698" w:author="longshine_LPF" w:date="2016-03-25T10:25:00Z">
                    <w:del w:id="5699" w:author="jiefang chen" w:date="2016-04-20T16:52:00Z">
                      <w:r w:rsidDel="003A2153">
                        <w:rPr>
                          <w:rFonts w:hint="eastAsia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5700" w:author="longshine_LPF" w:date="2016-03-25T10:25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ins w:id="5701" w:author="longshine_LPF" w:date="2016-03-25T10:25:00Z"/>
                      <w:del w:id="5702" w:author="jiefang chen" w:date="2016-04-20T16:52:00Z"/>
                      <w:szCs w:val="21"/>
                    </w:rPr>
                  </w:pPr>
                  <w:ins w:id="5703" w:author="longshine_LPF" w:date="2016-03-25T10:25:00Z">
                    <w:del w:id="5704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5705" w:author="longshine_LPF" w:date="2016-03-25T10:25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ins w:id="5706" w:author="longshine_LPF" w:date="2016-03-25T10:25:00Z"/>
                      <w:del w:id="570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70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709" w:author="jiefang chen" w:date="2016-04-20T16:52:00Z"/>
                    </w:rPr>
                  </w:pPr>
                  <w:del w:id="5710" w:author="jiefang chen" w:date="2016-04-20T16:52:00Z">
                    <w:r w:rsidDel="003A2153">
                      <w:delText>contactTel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711" w:author="jiefang chen" w:date="2016-04-20T16:52:00Z"/>
                    </w:rPr>
                  </w:pPr>
                  <w:del w:id="5712" w:author="jiefang chen" w:date="2016-04-20T16:52:00Z">
                    <w:r w:rsidDel="003A2153">
                      <w:rPr>
                        <w:rFonts w:hint="eastAsia"/>
                      </w:rPr>
                      <w:delText>联系人电话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713" w:author="jiefang chen" w:date="2016-04-20T16:52:00Z"/>
                      <w:szCs w:val="21"/>
                    </w:rPr>
                  </w:pPr>
                  <w:del w:id="5714" w:author="jiefang chen" w:date="2016-04-20T16:52:00Z">
                    <w:r w:rsidDel="003A2153">
                      <w:rPr>
                        <w:szCs w:val="21"/>
                      </w:rPr>
                      <w:delText>varchar(11)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715" w:author="jiefang chen" w:date="2016-04-20T16:52:00Z"/>
                    </w:rPr>
                  </w:pPr>
                  <w:del w:id="571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71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71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5719" w:author="jiefang chen" w:date="2016-04-20T16:52:00Z"/>
                    </w:rPr>
                  </w:pPr>
                  <w:del w:id="5720" w:author="jiefang chen" w:date="2016-04-20T16:52:00Z">
                    <w:r w:rsidDel="003A2153">
                      <w:delText>zipCode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721" w:author="jiefang chen" w:date="2016-04-20T16:52:00Z"/>
                    </w:rPr>
                  </w:pPr>
                  <w:del w:id="5722" w:author="jiefang chen" w:date="2016-04-20T16:52:00Z">
                    <w:r w:rsidDel="003A2153">
                      <w:rPr>
                        <w:rFonts w:hint="eastAsia"/>
                      </w:rPr>
                      <w:delText>邮编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723" w:author="jiefang chen" w:date="2016-04-20T16:52:00Z"/>
                      <w:szCs w:val="21"/>
                    </w:rPr>
                  </w:pPr>
                  <w:del w:id="5724" w:author="jiefang chen" w:date="2016-04-20T16:52:00Z">
                    <w:r w:rsidDel="003A2153">
                      <w:rPr>
                        <w:szCs w:val="21"/>
                      </w:rPr>
                      <w:delText>varchar(6)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5725" w:author="jiefang chen" w:date="2016-04-20T16:52:00Z"/>
                    </w:rPr>
                  </w:pPr>
                  <w:del w:id="572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5727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572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pStyle w:val="aff2"/>
                    <w:rPr>
                      <w:del w:id="5729" w:author="jiefang chen" w:date="2016-04-20T16:52:00Z"/>
                      <w:color w:val="000000"/>
                      <w:szCs w:val="21"/>
                    </w:rPr>
                  </w:pPr>
                  <w:del w:id="5730" w:author="jiefang chen" w:date="2016-04-20T16:52:00Z">
                    <w:r w:rsidDel="003A2153">
                      <w:rPr>
                        <w:color w:val="000000"/>
                        <w:szCs w:val="21"/>
                      </w:rPr>
                      <w:delText>addresss</w:delText>
                    </w:r>
                  </w:del>
                </w:p>
              </w:tc>
              <w:tc>
                <w:tcPr>
                  <w:tcW w:w="1549" w:type="dxa"/>
                </w:tcPr>
                <w:p w:rsidR="00FF506D" w:rsidDel="003A2153" w:rsidRDefault="00314E6C">
                  <w:pPr>
                    <w:rPr>
                      <w:del w:id="5731" w:author="jiefang chen" w:date="2016-04-20T16:52:00Z"/>
                      <w:szCs w:val="21"/>
                    </w:rPr>
                  </w:pPr>
                  <w:del w:id="573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地</w:delText>
                    </w:r>
                    <w:r w:rsidDel="003A2153">
                      <w:rPr>
                        <w:szCs w:val="21"/>
                      </w:rPr>
                      <w:delText>址类别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733" w:author="jiefang chen" w:date="2016-04-20T16:52:00Z"/>
                      <w:szCs w:val="21"/>
                    </w:rPr>
                  </w:pPr>
                  <w:del w:id="573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del w:id="5735" w:author="jiefang chen" w:date="2016-04-20T16:52:00Z"/>
                      <w:szCs w:val="21"/>
                    </w:rPr>
                  </w:pPr>
                  <w:del w:id="573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5737" w:author="jiefang chen" w:date="2016-04-20T16:52:00Z"/>
                      <w:szCs w:val="21"/>
                    </w:rPr>
                  </w:pPr>
                  <w:del w:id="573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 xml:space="preserve">01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仓储</w:delText>
                    </w:r>
                    <w:r w:rsidDel="003A2153">
                      <w:rPr>
                        <w:szCs w:val="21"/>
                      </w:rPr>
                      <w:delText>地址，卖家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添加</w:delText>
                    </w:r>
                  </w:del>
                </w:p>
                <w:p w:rsidR="00FF506D" w:rsidDel="003A2153" w:rsidRDefault="00314E6C">
                  <w:pPr>
                    <w:pStyle w:val="aff2"/>
                    <w:rPr>
                      <w:del w:id="5739" w:author="jiefang chen" w:date="2016-04-20T16:52:00Z"/>
                      <w:szCs w:val="21"/>
                    </w:rPr>
                  </w:pPr>
                  <w:del w:id="57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 xml:space="preserve">02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收货</w:delText>
                    </w:r>
                    <w:r w:rsidDel="003A2153">
                      <w:rPr>
                        <w:szCs w:val="21"/>
                      </w:rPr>
                      <w:delText>地址，买家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添加</w:delText>
                    </w:r>
                  </w:del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5741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574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743" w:author="jiefang chen" w:date="2016-04-20T16:52:00Z"/>
                <w:b/>
                <w:kern w:val="0"/>
                <w:szCs w:val="21"/>
              </w:rPr>
            </w:pPr>
            <w:del w:id="574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1843"/>
              <w:gridCol w:w="708"/>
              <w:gridCol w:w="1843"/>
            </w:tblGrid>
            <w:tr w:rsidR="00FF506D" w:rsidDel="003A2153">
              <w:trPr>
                <w:trHeight w:val="297"/>
                <w:del w:id="5745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746" w:author="jiefang chen" w:date="2016-04-20T16:52:00Z"/>
                      <w:b/>
                      <w:kern w:val="0"/>
                      <w:szCs w:val="21"/>
                    </w:rPr>
                  </w:pPr>
                  <w:del w:id="574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59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748" w:author="jiefang chen" w:date="2016-04-20T16:52:00Z"/>
                      <w:b/>
                      <w:kern w:val="0"/>
                      <w:szCs w:val="21"/>
                    </w:rPr>
                  </w:pPr>
                  <w:del w:id="574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750" w:author="jiefang chen" w:date="2016-04-20T16:52:00Z"/>
                      <w:b/>
                      <w:kern w:val="0"/>
                      <w:szCs w:val="21"/>
                    </w:rPr>
                  </w:pPr>
                  <w:del w:id="575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752" w:author="jiefang chen" w:date="2016-04-20T16:52:00Z"/>
                      <w:b/>
                      <w:kern w:val="0"/>
                      <w:szCs w:val="21"/>
                    </w:rPr>
                  </w:pPr>
                  <w:del w:id="575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754" w:author="jiefang chen" w:date="2016-04-20T16:52:00Z"/>
                      <w:b/>
                      <w:kern w:val="0"/>
                      <w:szCs w:val="21"/>
                    </w:rPr>
                  </w:pPr>
                  <w:del w:id="575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756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57" w:author="jiefang chen" w:date="2016-04-20T16:52:00Z"/>
                      <w:szCs w:val="21"/>
                    </w:rPr>
                  </w:pPr>
                  <w:del w:id="575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59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59" w:author="jiefang chen" w:date="2016-04-20T16:52:00Z"/>
                      <w:szCs w:val="21"/>
                    </w:rPr>
                  </w:pPr>
                  <w:del w:id="57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61" w:author="jiefang chen" w:date="2016-04-20T16:52:00Z"/>
                      <w:szCs w:val="21"/>
                    </w:rPr>
                  </w:pPr>
                  <w:del w:id="576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763" w:author="jiefang chen" w:date="2016-04-20T16:52:00Z"/>
                      <w:szCs w:val="21"/>
                    </w:rPr>
                  </w:pPr>
                  <w:del w:id="576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765" w:author="jiefang chen" w:date="2016-04-20T16:52:00Z"/>
                      <w:szCs w:val="21"/>
                    </w:rPr>
                  </w:pPr>
                  <w:del w:id="576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767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68" w:author="jiefang chen" w:date="2016-04-20T16:52:00Z"/>
                      <w:szCs w:val="21"/>
                    </w:rPr>
                  </w:pPr>
                  <w:del w:id="576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59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70" w:author="jiefang chen" w:date="2016-04-20T16:52:00Z"/>
                      <w:szCs w:val="21"/>
                    </w:rPr>
                  </w:pPr>
                  <w:del w:id="577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772" w:author="jiefang chen" w:date="2016-04-20T16:52:00Z"/>
                      <w:szCs w:val="21"/>
                    </w:rPr>
                  </w:pPr>
                  <w:del w:id="577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774" w:author="jiefang chen" w:date="2016-04-20T16:52:00Z"/>
                      <w:szCs w:val="21"/>
                    </w:rPr>
                  </w:pPr>
                  <w:del w:id="577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7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777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7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7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0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578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78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6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578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788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5789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5790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5791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5792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579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794" w:author="jiefang chen" w:date="2016-04-20T16:52:00Z"/>
                <w:b/>
                <w:szCs w:val="21"/>
              </w:rPr>
            </w:pPr>
            <w:del w:id="5795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5796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5797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5798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579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800" w:author="jiefang chen" w:date="2016-04-20T16:52:00Z"/>
                <w:b/>
                <w:szCs w:val="21"/>
              </w:rPr>
            </w:pPr>
            <w:del w:id="5801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5802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5803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5804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rPr>
          <w:del w:id="5805" w:author="jiefang chen" w:date="2016-04-20T16:52:00Z"/>
        </w:rPr>
      </w:pPr>
    </w:p>
    <w:p w:rsidR="00FF506D" w:rsidDel="003A2153" w:rsidRDefault="00314E6C">
      <w:pPr>
        <w:pStyle w:val="3"/>
        <w:rPr>
          <w:del w:id="5806" w:author="jiefang chen" w:date="2016-04-20T16:52:00Z"/>
        </w:rPr>
      </w:pPr>
      <w:del w:id="5807" w:author="jiefang chen" w:date="2016-04-20T16:52:00Z">
        <w:r w:rsidDel="003A2153">
          <w:rPr>
            <w:rFonts w:hint="eastAsia"/>
          </w:rPr>
          <w:delText>我</w:delText>
        </w:r>
        <w:r w:rsidDel="003A2153">
          <w:delText>的收藏</w:delText>
        </w:r>
        <w:r w:rsidDel="003A2153">
          <w:delText xml:space="preserve"> 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580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09" w:author="jiefang chen" w:date="2016-04-20T16:52:00Z"/>
                <w:b/>
                <w:szCs w:val="21"/>
              </w:rPr>
            </w:pPr>
            <w:del w:id="581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11" w:author="jiefang chen" w:date="2016-04-20T16:52:00Z"/>
                <w:szCs w:val="21"/>
              </w:rPr>
            </w:pPr>
            <w:del w:id="5812" w:author="jiefang chen" w:date="2016-04-20T16:52:00Z">
              <w:r w:rsidDel="003A2153">
                <w:rPr>
                  <w:rFonts w:hint="eastAsia"/>
                </w:rPr>
                <w:delText>我</w:delText>
              </w:r>
              <w:r w:rsidDel="003A2153">
                <w:delText>的收藏</w:delText>
              </w:r>
            </w:del>
          </w:p>
        </w:tc>
      </w:tr>
      <w:tr w:rsidR="00FF506D" w:rsidDel="003A2153">
        <w:trPr>
          <w:del w:id="581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14" w:author="jiefang chen" w:date="2016-04-20T16:52:00Z"/>
                <w:b/>
                <w:szCs w:val="21"/>
              </w:rPr>
            </w:pPr>
            <w:del w:id="581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16" w:author="jiefang chen" w:date="2016-04-20T16:52:00Z"/>
                <w:szCs w:val="21"/>
              </w:rPr>
            </w:pPr>
            <w:del w:id="5817" w:author="jiefang chen" w:date="2016-04-20T16:52:00Z">
              <w:r w:rsidDel="003A2153">
                <w:rPr>
                  <w:rFonts w:hint="eastAsia"/>
                </w:rPr>
                <w:delText>我的</w:delText>
              </w:r>
              <w:r w:rsidDel="003A2153">
                <w:delText>收藏</w:delText>
              </w:r>
            </w:del>
          </w:p>
        </w:tc>
      </w:tr>
      <w:tr w:rsidR="00FF506D" w:rsidDel="003A2153">
        <w:trPr>
          <w:del w:id="581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19" w:author="jiefang chen" w:date="2016-04-20T16:52:00Z"/>
                <w:b/>
                <w:szCs w:val="21"/>
              </w:rPr>
            </w:pPr>
            <w:del w:id="582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21" w:author="jiefang chen" w:date="2016-04-20T16:52:00Z"/>
                <w:szCs w:val="21"/>
              </w:rPr>
            </w:pPr>
            <w:ins w:id="5822" w:author="longshine_LPF" w:date="2016-03-29T10:17:00Z">
              <w:del w:id="5823" w:author="jiefang chen" w:date="2016-04-20T16:52:00Z">
                <w:r w:rsidDel="003A2153">
                  <w:rPr>
                    <w:szCs w:val="21"/>
                  </w:rPr>
                  <w:delText>/trde/rest/appService/myCollections</w:delText>
                </w:r>
              </w:del>
            </w:ins>
          </w:p>
        </w:tc>
      </w:tr>
      <w:tr w:rsidR="00FF506D" w:rsidDel="003A2153">
        <w:trPr>
          <w:del w:id="582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25" w:author="jiefang chen" w:date="2016-04-20T16:52:00Z"/>
                <w:b/>
                <w:szCs w:val="21"/>
              </w:rPr>
            </w:pPr>
            <w:del w:id="582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27" w:author="jiefang chen" w:date="2016-04-20T16:52:00Z"/>
                <w:szCs w:val="21"/>
              </w:rPr>
            </w:pPr>
            <w:del w:id="5828" w:author="jiefang chen" w:date="2016-04-20T16:52:00Z">
              <w:r w:rsidDel="003A2153">
                <w:rPr>
                  <w:kern w:val="0"/>
                  <w:szCs w:val="20"/>
                </w:rPr>
                <w:delText>myCollections</w:delText>
              </w:r>
            </w:del>
          </w:p>
        </w:tc>
      </w:tr>
      <w:tr w:rsidR="00FF506D" w:rsidDel="003A2153">
        <w:trPr>
          <w:del w:id="582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30" w:author="jiefang chen" w:date="2016-04-20T16:52:00Z"/>
                <w:b/>
                <w:szCs w:val="21"/>
              </w:rPr>
            </w:pPr>
            <w:del w:id="583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32" w:author="jiefang chen" w:date="2016-04-20T16:52:00Z"/>
                <w:szCs w:val="21"/>
              </w:rPr>
            </w:pPr>
            <w:del w:id="5833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583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35" w:author="jiefang chen" w:date="2016-04-20T16:52:00Z"/>
                <w:b/>
                <w:szCs w:val="21"/>
              </w:rPr>
            </w:pPr>
            <w:del w:id="583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37" w:author="jiefang chen" w:date="2016-04-20T16:52:00Z"/>
                <w:szCs w:val="21"/>
              </w:rPr>
            </w:pPr>
            <w:del w:id="5838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83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40" w:author="jiefang chen" w:date="2016-04-20T16:52:00Z"/>
                <w:b/>
                <w:szCs w:val="21"/>
              </w:rPr>
            </w:pPr>
            <w:del w:id="584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42" w:author="jiefang chen" w:date="2016-04-20T16:52:00Z"/>
                <w:szCs w:val="21"/>
              </w:rPr>
            </w:pPr>
            <w:del w:id="5843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584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45" w:author="jiefang chen" w:date="2016-04-20T16:52:00Z"/>
                <w:b/>
                <w:szCs w:val="21"/>
              </w:rPr>
            </w:pPr>
            <w:del w:id="584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47" w:author="jiefang chen" w:date="2016-04-20T16:52:00Z"/>
                <w:szCs w:val="21"/>
              </w:rPr>
            </w:pPr>
            <w:del w:id="5848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584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50" w:author="jiefang chen" w:date="2016-04-20T16:52:00Z"/>
                <w:b/>
                <w:szCs w:val="21"/>
              </w:rPr>
            </w:pPr>
            <w:del w:id="585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5852" w:author="jiefang chen" w:date="2016-04-20T16:52:00Z"/>
                <w:szCs w:val="21"/>
              </w:rPr>
            </w:pPr>
            <w:del w:id="5853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585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55" w:author="jiefang chen" w:date="2016-04-20T16:52:00Z"/>
                <w:b/>
                <w:szCs w:val="21"/>
              </w:rPr>
            </w:pPr>
            <w:del w:id="585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5857" w:author="jiefang chen" w:date="2016-04-20T16:52:00Z"/>
                <w:szCs w:val="21"/>
              </w:rPr>
            </w:pPr>
          </w:p>
        </w:tc>
      </w:tr>
      <w:tr w:rsidR="00FF506D" w:rsidDel="003A2153">
        <w:trPr>
          <w:del w:id="5858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5859" w:author="jiefang chen" w:date="2016-04-20T16:52:00Z"/>
                <w:sz w:val="24"/>
              </w:rPr>
            </w:pPr>
            <w:del w:id="586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586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5862" w:author="jiefang chen" w:date="2016-04-20T16:52:00Z"/>
                <w:b/>
                <w:szCs w:val="21"/>
              </w:rPr>
            </w:pPr>
            <w:del w:id="586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5864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5865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866" w:author="jiefang chen" w:date="2016-04-20T16:52:00Z"/>
                      <w:b/>
                      <w:kern w:val="0"/>
                      <w:szCs w:val="21"/>
                    </w:rPr>
                  </w:pPr>
                  <w:del w:id="586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868" w:author="jiefang chen" w:date="2016-04-20T16:52:00Z"/>
                      <w:b/>
                      <w:kern w:val="0"/>
                      <w:szCs w:val="21"/>
                    </w:rPr>
                  </w:pPr>
                  <w:del w:id="586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870" w:author="jiefang chen" w:date="2016-04-20T16:52:00Z"/>
                      <w:b/>
                      <w:kern w:val="0"/>
                      <w:szCs w:val="21"/>
                    </w:rPr>
                  </w:pPr>
                  <w:del w:id="587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872" w:author="jiefang chen" w:date="2016-04-20T16:52:00Z"/>
                      <w:b/>
                      <w:kern w:val="0"/>
                      <w:szCs w:val="21"/>
                    </w:rPr>
                  </w:pPr>
                  <w:del w:id="587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874" w:author="jiefang chen" w:date="2016-04-20T16:52:00Z"/>
                      <w:b/>
                      <w:kern w:val="0"/>
                      <w:szCs w:val="21"/>
                    </w:rPr>
                  </w:pPr>
                  <w:del w:id="587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587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877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5878" w:author="jiefang chen" w:date="2016-04-20T16:52:00Z">
                    <w:r w:rsidDel="003A2153">
                      <w:rPr>
                        <w:szCs w:val="21"/>
                      </w:rPr>
                      <w:delText>ENT_ID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879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588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881" w:author="jiefang chen" w:date="2016-04-20T16:52:00Z"/>
                      <w:szCs w:val="21"/>
                    </w:rPr>
                  </w:pPr>
                  <w:del w:id="588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NUMBER(16)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883" w:author="jiefang chen" w:date="2016-04-20T16:52:00Z"/>
                      <w:szCs w:val="21"/>
                    </w:rPr>
                  </w:pPr>
                  <w:del w:id="588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88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5886" w:author="longshine_LPF" w:date="2016-03-21T16:17:00Z"/>
                <w:del w:id="5887" w:author="jiefang chen" w:date="2016-04-20T16:52:00Z"/>
              </w:trPr>
              <w:tc>
                <w:tcPr>
                  <w:tcW w:w="1315" w:type="dxa"/>
                </w:tcPr>
                <w:p w:rsidR="00FF506D" w:rsidRPr="00FF506D" w:rsidDel="003A2153" w:rsidRDefault="00314E6C">
                  <w:pPr>
                    <w:widowControl/>
                    <w:jc w:val="left"/>
                    <w:rPr>
                      <w:ins w:id="5888" w:author="longshine_LPF" w:date="2016-03-21T16:17:00Z"/>
                      <w:del w:id="5889" w:author="jiefang chen" w:date="2016-04-20T16:52:00Z"/>
                      <w:rFonts w:ascii="宋体" w:hAnsi="宋体" w:cs="宋体"/>
                      <w:kern w:val="0"/>
                      <w:sz w:val="24"/>
                      <w:rPrChange w:id="5890" w:author="longshine_LPF" w:date="2016-03-21T16:17:00Z">
                        <w:rPr>
                          <w:ins w:id="5891" w:author="longshine_LPF" w:date="2016-03-21T16:17:00Z"/>
                          <w:del w:id="5892" w:author="jiefang chen" w:date="2016-04-20T16:52:00Z"/>
                          <w:szCs w:val="21"/>
                        </w:rPr>
                      </w:rPrChange>
                    </w:rPr>
                    <w:pPrChange w:id="5893" w:author="longshine_LPF" w:date="2016-03-21T16:17:00Z">
                      <w:pPr>
                        <w:spacing w:line="360" w:lineRule="auto"/>
                      </w:pPr>
                    </w:pPrChange>
                  </w:pPr>
                  <w:ins w:id="5894" w:author="longshine_LPF" w:date="2016-03-21T16:18:00Z">
                    <w:del w:id="5895" w:author="jiefang chen" w:date="2016-04-20T16:52:00Z">
                      <w:r w:rsidDel="003A2153">
                        <w:delText>main</w:delText>
                      </w:r>
                    </w:del>
                  </w:ins>
                  <w:del w:id="5896" w:author="jiefang chen" w:date="2016-04-20T16:52:00Z">
                    <w:r w:rsidDel="003A2153">
                      <w:delText>U</w:delText>
                    </w:r>
                  </w:del>
                  <w:ins w:id="5897" w:author="longshine_LPF" w:date="2016-03-21T16:18:00Z">
                    <w:del w:id="5898" w:author="jiefang chen" w:date="2016-04-20T16:52:00Z">
                      <w:r w:rsidDel="003A2153">
                        <w:delText>ser</w:delText>
                      </w:r>
                    </w:del>
                  </w:ins>
                  <w:del w:id="5899" w:author="jiefang chen" w:date="2016-04-20T16:52:00Z">
                    <w:r w:rsidDel="003A2153">
                      <w:delText>I</w:delText>
                    </w:r>
                  </w:del>
                  <w:ins w:id="5900" w:author="longshine_LPF" w:date="2016-03-21T16:18:00Z">
                    <w:del w:id="5901" w:author="jiefang chen" w:date="2016-04-20T16:52:00Z">
                      <w:r w:rsidDel="003A2153">
                        <w:delText>d</w:delText>
                      </w:r>
                    </w:del>
                  </w:ins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5902" w:author="longshine_LPF" w:date="2016-03-21T16:17:00Z"/>
                      <w:del w:id="5903" w:author="jiefang chen" w:date="2016-04-20T16:52:00Z"/>
                      <w:szCs w:val="21"/>
                    </w:rPr>
                  </w:pPr>
                  <w:ins w:id="5904" w:author="longshine_LPF" w:date="2016-03-21T16:18:00Z">
                    <w:del w:id="5905" w:author="jiefang chen" w:date="2016-04-20T16:52:00Z">
                      <w:r w:rsidDel="003A2153">
                        <w:rPr>
                          <w:rFonts w:hint="eastAsia"/>
                        </w:rPr>
                        <w:delText>企业主账号标识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5906" w:author="longshine_LPF" w:date="2016-03-21T16:17:00Z"/>
                      <w:del w:id="5907" w:author="jiefang chen" w:date="2016-04-20T16:52:00Z"/>
                      <w:szCs w:val="21"/>
                    </w:rPr>
                  </w:pPr>
                  <w:ins w:id="5908" w:author="longshine_LPF" w:date="2016-03-21T16:18:00Z">
                    <w:del w:id="5909" w:author="jiefang chen" w:date="2016-04-20T16:52:00Z">
                      <w:r w:rsidDel="003A2153"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5910" w:author="longshine_LPF" w:date="2016-03-21T16:17:00Z"/>
                      <w:del w:id="5911" w:author="jiefang chen" w:date="2016-04-20T16:52:00Z"/>
                      <w:szCs w:val="21"/>
                    </w:rPr>
                  </w:pPr>
                  <w:ins w:id="5912" w:author="longshine_LPF" w:date="2016-03-21T16:18:00Z">
                    <w:del w:id="591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5914" w:author="longshine_LPF" w:date="2016-03-21T16:17:00Z"/>
                      <w:del w:id="591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5916" w:author="黄进明" w:date="2016-03-21T15:09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del w:id="5917" w:author="jiefang chen" w:date="2016-04-20T16:52:00Z"/>
                <w:trPrChange w:id="5918" w:author="黄进明" w:date="2016-03-21T15:09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5919" w:author="黄进明" w:date="2016-03-21T15:09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5920" w:author="jiefang chen" w:date="2016-04-20T16:52:00Z"/>
                      <w:color w:val="000000"/>
                      <w:szCs w:val="21"/>
                    </w:rPr>
                  </w:pPr>
                  <w:ins w:id="5921" w:author="黄进明" w:date="2016-03-21T15:09:00Z">
                    <w:del w:id="5922" w:author="jiefang chen" w:date="2016-04-20T16:52:00Z">
                      <w:r w:rsidDel="003A2153">
                        <w:delText>ent</w:delText>
                      </w:r>
                    </w:del>
                  </w:ins>
                  <w:del w:id="5923" w:author="jiefang chen" w:date="2016-04-20T16:52:00Z">
                    <w:r w:rsidDel="003A2153">
                      <w:delText>N</w:delText>
                    </w:r>
                  </w:del>
                  <w:ins w:id="5924" w:author="黄进明" w:date="2016-03-21T15:09:00Z">
                    <w:del w:id="5925" w:author="jiefang chen" w:date="2016-04-20T16:52:00Z">
                      <w:r w:rsidDel="003A2153">
                        <w:delText>m</w:delText>
                      </w:r>
                    </w:del>
                  </w:ins>
                </w:p>
              </w:tc>
              <w:tc>
                <w:tcPr>
                  <w:tcW w:w="1691" w:type="dxa"/>
                  <w:tcPrChange w:id="5926" w:author="黄进明" w:date="2016-03-21T15:09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5927" w:author="jiefang chen" w:date="2016-04-20T16:52:00Z"/>
                      <w:szCs w:val="21"/>
                    </w:rPr>
                  </w:pPr>
                  <w:ins w:id="5928" w:author="黄进明" w:date="2016-03-21T15:09:00Z">
                    <w:del w:id="5929" w:author="jiefang chen" w:date="2016-04-20T16:52:00Z">
                      <w:r w:rsidDel="003A2153">
                        <w:rPr>
                          <w:rFonts w:hint="eastAsia"/>
                        </w:rPr>
                        <w:delText>企业名称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5930" w:author="黄进明" w:date="2016-03-21T15:09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5931" w:author="jiefang chen" w:date="2016-04-20T16:52:00Z"/>
                      <w:szCs w:val="21"/>
                    </w:rPr>
                  </w:pPr>
                  <w:ins w:id="5932" w:author="黄进明" w:date="2016-03-21T15:09:00Z">
                    <w:del w:id="5933" w:author="jiefang chen" w:date="2016-04-20T16:52:00Z">
                      <w:r w:rsidDel="003A2153"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  <w:tcPrChange w:id="5934" w:author="黄进明" w:date="2016-03-21T15:09:00Z">
                    <w:tcPr>
                      <w:tcW w:w="70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del w:id="5935" w:author="jiefang chen" w:date="2016-04-20T16:52:00Z"/>
                      <w:szCs w:val="21"/>
                    </w:rPr>
                  </w:pPr>
                  <w:ins w:id="5936" w:author="黄进明" w:date="2016-03-21T15:09:00Z">
                    <w:del w:id="593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5938" w:author="黄进明" w:date="2016-03-21T15:09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del w:id="5939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5940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594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5942" w:author="jiefang chen" w:date="2016-04-20T16:52:00Z"/>
                <w:b/>
                <w:kern w:val="0"/>
                <w:szCs w:val="21"/>
              </w:rPr>
            </w:pPr>
            <w:del w:id="594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1560"/>
              <w:gridCol w:w="708"/>
              <w:gridCol w:w="1843"/>
            </w:tblGrid>
            <w:tr w:rsidR="00FF506D" w:rsidDel="003A2153">
              <w:trPr>
                <w:trHeight w:val="297"/>
                <w:del w:id="5944" w:author="jiefang chen" w:date="2016-04-20T16:52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945" w:author="jiefang chen" w:date="2016-04-20T16:52:00Z"/>
                      <w:b/>
                      <w:kern w:val="0"/>
                      <w:szCs w:val="21"/>
                    </w:rPr>
                  </w:pPr>
                  <w:del w:id="594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59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947" w:author="jiefang chen" w:date="2016-04-20T16:52:00Z"/>
                      <w:b/>
                      <w:kern w:val="0"/>
                      <w:szCs w:val="21"/>
                    </w:rPr>
                  </w:pPr>
                  <w:del w:id="594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949" w:author="jiefang chen" w:date="2016-04-20T16:52:00Z"/>
                      <w:b/>
                      <w:kern w:val="0"/>
                      <w:szCs w:val="21"/>
                    </w:rPr>
                  </w:pPr>
                  <w:del w:id="595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951" w:author="jiefang chen" w:date="2016-04-20T16:52:00Z"/>
                      <w:b/>
                      <w:kern w:val="0"/>
                      <w:szCs w:val="21"/>
                    </w:rPr>
                  </w:pPr>
                  <w:del w:id="595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5953" w:author="jiefang chen" w:date="2016-04-20T16:52:00Z"/>
                      <w:b/>
                      <w:kern w:val="0"/>
                      <w:szCs w:val="21"/>
                    </w:rPr>
                  </w:pPr>
                  <w:del w:id="595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955" w:author="jiefang chen" w:date="2016-04-20T16:52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56" w:author="jiefang chen" w:date="2016-04-20T16:52:00Z"/>
                      <w:szCs w:val="21"/>
                    </w:rPr>
                  </w:pPr>
                  <w:del w:id="595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59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58" w:author="jiefang chen" w:date="2016-04-20T16:52:00Z"/>
                      <w:szCs w:val="21"/>
                    </w:rPr>
                  </w:pPr>
                  <w:del w:id="595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60" w:author="jiefang chen" w:date="2016-04-20T16:52:00Z"/>
                      <w:szCs w:val="21"/>
                    </w:rPr>
                  </w:pPr>
                  <w:del w:id="596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962" w:author="jiefang chen" w:date="2016-04-20T16:52:00Z"/>
                      <w:szCs w:val="21"/>
                    </w:rPr>
                  </w:pPr>
                  <w:del w:id="596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964" w:author="jiefang chen" w:date="2016-04-20T16:52:00Z"/>
                      <w:szCs w:val="21"/>
                    </w:rPr>
                  </w:pPr>
                  <w:del w:id="596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966" w:author="jiefang chen" w:date="2016-04-20T16:52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67" w:author="jiefang chen" w:date="2016-04-20T16:52:00Z"/>
                      <w:szCs w:val="21"/>
                    </w:rPr>
                  </w:pPr>
                  <w:del w:id="596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59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69" w:author="jiefang chen" w:date="2016-04-20T16:52:00Z"/>
                      <w:szCs w:val="21"/>
                    </w:rPr>
                  </w:pPr>
                  <w:del w:id="59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5971" w:author="jiefang chen" w:date="2016-04-20T16:52:00Z"/>
                      <w:szCs w:val="21"/>
                    </w:rPr>
                  </w:pPr>
                  <w:del w:id="597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5973" w:author="jiefang chen" w:date="2016-04-20T16:52:00Z"/>
                      <w:szCs w:val="21"/>
                    </w:rPr>
                  </w:pPr>
                  <w:del w:id="597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97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5976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5977" w:author="jiefang chen" w:date="2016-04-20T16:52:00Z"/>
                      <w:szCs w:val="21"/>
                    </w:rPr>
                  </w:pPr>
                  <w:del w:id="597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收藏</w:delText>
                    </w:r>
                    <w:r w:rsidDel="003A2153">
                      <w:rPr>
                        <w:szCs w:val="21"/>
                      </w:rPr>
                      <w:delText>商品列表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（</w:delText>
                    </w:r>
                    <w:r w:rsidDel="003A2153">
                      <w:rPr>
                        <w:szCs w:val="21"/>
                      </w:rPr>
                      <w:delText>collectionsList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597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980" w:author="jiefang chen" w:date="2016-04-20T16:52:00Z"/>
                      <w:szCs w:val="21"/>
                    </w:rPr>
                  </w:pPr>
                  <w:del w:id="5981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982" w:author="jiefang chen" w:date="2016-04-20T16:52:00Z"/>
                      <w:szCs w:val="21"/>
                    </w:rPr>
                  </w:pPr>
                  <w:del w:id="598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5984" w:author="jiefang chen" w:date="2016-04-20T16:52:00Z"/>
                      <w:szCs w:val="21"/>
                    </w:rPr>
                  </w:pPr>
                  <w:del w:id="5985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5986" w:author="jiefang chen" w:date="2016-04-20T16:52:00Z"/>
                    </w:rPr>
                  </w:pPr>
                  <w:del w:id="598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598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70"/>
                <w:del w:id="598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5990" w:author="jiefang chen" w:date="2016-04-20T16:52:00Z"/>
                    </w:rPr>
                  </w:pPr>
                  <w:del w:id="5991" w:author="jiefang chen" w:date="2016-04-20T16:52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5992" w:author="jiefang chen" w:date="2016-04-20T16:52:00Z"/>
                    </w:rPr>
                  </w:pPr>
                  <w:del w:id="5993" w:author="jiefang chen" w:date="2016-04-20T16:52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rPr>
                      <w:del w:id="5994" w:author="jiefang chen" w:date="2016-04-20T16:52:00Z"/>
                    </w:rPr>
                  </w:pPr>
                  <w:del w:id="5995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5996" w:author="jiefang chen" w:date="2016-04-20T16:52:00Z"/>
                    </w:rPr>
                  </w:pPr>
                  <w:del w:id="599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5998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599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6000" w:author="jiefang chen" w:date="2016-04-20T16:52:00Z"/>
                    </w:rPr>
                  </w:pPr>
                  <w:del w:id="6001" w:author="jiefang chen" w:date="2016-04-20T16:52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6002" w:author="jiefang chen" w:date="2016-04-20T16:52:00Z"/>
                    </w:rPr>
                  </w:pPr>
                  <w:del w:id="6003" w:author="jiefang chen" w:date="2016-04-20T16:52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04" w:author="jiefang chen" w:date="2016-04-20T16:52:00Z"/>
                      <w:szCs w:val="21"/>
                    </w:rPr>
                  </w:pPr>
                  <w:del w:id="6005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6006" w:author="jiefang chen" w:date="2016-04-20T16:52:00Z"/>
                    </w:rPr>
                  </w:pPr>
                  <w:del w:id="600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08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0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6010" w:author="jiefang chen" w:date="2016-04-20T16:52:00Z"/>
                    </w:rPr>
                  </w:pPr>
                  <w:del w:id="6011" w:author="jiefang chen" w:date="2016-04-20T16:52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6012" w:author="jiefang chen" w:date="2016-04-20T16:52:00Z"/>
                    </w:rPr>
                  </w:pPr>
                  <w:del w:id="6013" w:author="jiefang chen" w:date="2016-04-20T16:52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14" w:author="jiefang chen" w:date="2016-04-20T16:52:00Z"/>
                      <w:szCs w:val="21"/>
                    </w:rPr>
                  </w:pPr>
                  <w:del w:id="6015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6016" w:author="jiefang chen" w:date="2016-04-20T16:52:00Z"/>
                    </w:rPr>
                  </w:pPr>
                  <w:del w:id="601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18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1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6020" w:author="jiefang chen" w:date="2016-04-20T16:52:00Z"/>
                    </w:rPr>
                  </w:pPr>
                  <w:del w:id="6021" w:author="jiefang chen" w:date="2016-04-20T16:52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6022" w:author="jiefang chen" w:date="2016-04-20T16:52:00Z"/>
                    </w:rPr>
                  </w:pPr>
                  <w:del w:id="6023" w:author="jiefang chen" w:date="2016-04-20T16:52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24" w:author="jiefang chen" w:date="2016-04-20T16:52:00Z"/>
                      <w:szCs w:val="21"/>
                    </w:rPr>
                  </w:pPr>
                  <w:del w:id="6025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6026" w:author="jiefang chen" w:date="2016-04-20T16:52:00Z"/>
                    </w:rPr>
                  </w:pPr>
                  <w:del w:id="602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28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29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6030" w:author="jiefang chen" w:date="2016-04-20T16:52:00Z"/>
                    </w:rPr>
                  </w:pPr>
                  <w:del w:id="6031" w:author="jiefang chen" w:date="2016-04-20T16:52:00Z">
                    <w:r w:rsidDel="003A2153">
                      <w:delText>sellerId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6032" w:author="jiefang chen" w:date="2016-04-20T16:52:00Z"/>
                    </w:rPr>
                  </w:pPr>
                  <w:del w:id="6033" w:author="jiefang chen" w:date="2016-04-20T16:52:00Z">
                    <w:r w:rsidDel="003A2153">
                      <w:rPr>
                        <w:rFonts w:hint="eastAsia"/>
                      </w:rPr>
                      <w:delText>供应商编号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rPr>
                      <w:del w:id="6034" w:author="jiefang chen" w:date="2016-04-20T16:52:00Z"/>
                    </w:rPr>
                  </w:pPr>
                  <w:del w:id="6035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rPr>
                      <w:del w:id="603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37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38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rPr>
                      <w:del w:id="6039" w:author="jiefang chen" w:date="2016-04-20T16:52:00Z"/>
                    </w:rPr>
                  </w:pPr>
                  <w:del w:id="6040" w:author="jiefang chen" w:date="2016-04-20T16:52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rPr>
                      <w:del w:id="6041" w:author="jiefang chen" w:date="2016-04-20T16:52:00Z"/>
                    </w:rPr>
                  </w:pPr>
                  <w:del w:id="6042" w:author="jiefang chen" w:date="2016-04-20T16:52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rPr>
                      <w:del w:id="6043" w:author="jiefang chen" w:date="2016-04-20T16:52:00Z"/>
                    </w:rPr>
                  </w:pPr>
                  <w:del w:id="6044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rPr>
                      <w:del w:id="604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46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47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48" w:author="jiefang chen" w:date="2016-04-20T16:52:00Z"/>
                      <w:szCs w:val="21"/>
                    </w:rPr>
                  </w:pPr>
                  <w:del w:id="6049" w:author="jiefang chen" w:date="2016-04-20T16:52:00Z">
                    <w:r w:rsidDel="003A2153">
                      <w:rPr>
                        <w:szCs w:val="21"/>
                      </w:rPr>
                      <w:delText>sellNum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50" w:author="jiefang chen" w:date="2016-04-20T16:52:00Z"/>
                      <w:szCs w:val="21"/>
                    </w:rPr>
                  </w:pPr>
                  <w:del w:id="605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销量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52" w:author="jiefang chen" w:date="2016-04-20T16:52:00Z"/>
                      <w:szCs w:val="21"/>
                    </w:rPr>
                  </w:pPr>
                  <w:del w:id="6053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rPr>
                      <w:del w:id="605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055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56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57" w:author="jiefang chen" w:date="2016-04-20T16:52:00Z"/>
                      <w:szCs w:val="21"/>
                    </w:rPr>
                  </w:pPr>
                  <w:del w:id="6058" w:author="jiefang chen" w:date="2016-04-20T16:52:00Z">
                    <w:r w:rsidDel="003A2153">
                      <w:rPr>
                        <w:szCs w:val="21"/>
                      </w:rPr>
                      <w:delText>collectionTime</w:delText>
                    </w:r>
                  </w:del>
                </w:p>
              </w:tc>
              <w:tc>
                <w:tcPr>
                  <w:tcW w:w="1559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59" w:author="jiefang chen" w:date="2016-04-20T16:52:00Z"/>
                      <w:szCs w:val="21"/>
                    </w:rPr>
                  </w:pPr>
                  <w:del w:id="60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收藏时间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061" w:author="jiefang chen" w:date="2016-04-20T16:52:00Z"/>
                      <w:szCs w:val="21"/>
                    </w:rPr>
                  </w:pPr>
                  <w:del w:id="606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063" w:author="jiefang chen" w:date="2016-04-20T16:52:00Z"/>
                      <w:szCs w:val="21"/>
                    </w:rPr>
                  </w:pPr>
                  <w:del w:id="606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06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6066" w:author="jiefang chen" w:date="2016-04-20T16:52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06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06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069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607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071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6072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073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6074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6075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607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077" w:author="jiefang chen" w:date="2016-04-20T16:52:00Z"/>
                <w:b/>
                <w:szCs w:val="21"/>
              </w:rPr>
            </w:pPr>
            <w:del w:id="6078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079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080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081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608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083" w:author="jiefang chen" w:date="2016-04-20T16:52:00Z"/>
                <w:b/>
                <w:szCs w:val="21"/>
              </w:rPr>
            </w:pPr>
            <w:del w:id="6084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085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086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087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6088" w:author="jiefang chen" w:date="2016-04-20T16:52:00Z"/>
        </w:rPr>
      </w:pPr>
      <w:del w:id="6089" w:author="jiefang chen" w:date="2016-04-20T16:52:00Z">
        <w:r w:rsidDel="003A2153">
          <w:rPr>
            <w:rFonts w:hint="eastAsia"/>
          </w:rPr>
          <w:delText>收藏</w:delText>
        </w:r>
        <w:r w:rsidDel="003A2153">
          <w:delText>操作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609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091" w:author="jiefang chen" w:date="2016-04-20T16:52:00Z"/>
                <w:b/>
                <w:szCs w:val="21"/>
              </w:rPr>
            </w:pPr>
            <w:del w:id="609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093" w:author="jiefang chen" w:date="2016-04-20T16:52:00Z"/>
                <w:szCs w:val="21"/>
              </w:rPr>
            </w:pPr>
            <w:del w:id="6094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收藏</w:delText>
              </w:r>
              <w:r w:rsidDel="003A2153">
                <w:rPr>
                  <w:kern w:val="0"/>
                  <w:szCs w:val="20"/>
                </w:rPr>
                <w:delText>操作</w:delText>
              </w:r>
            </w:del>
          </w:p>
        </w:tc>
      </w:tr>
      <w:tr w:rsidR="00FF506D" w:rsidDel="003A2153">
        <w:trPr>
          <w:del w:id="609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096" w:author="jiefang chen" w:date="2016-04-20T16:52:00Z"/>
                <w:b/>
                <w:szCs w:val="21"/>
              </w:rPr>
            </w:pPr>
            <w:del w:id="609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098" w:author="jiefang chen" w:date="2016-04-20T16:52:00Z"/>
                <w:szCs w:val="21"/>
              </w:rPr>
            </w:pPr>
            <w:del w:id="6099" w:author="jiefang chen" w:date="2016-04-20T16:52:00Z">
              <w:r w:rsidDel="003A2153">
                <w:rPr>
                  <w:rFonts w:hint="eastAsia"/>
                  <w:kern w:val="0"/>
                  <w:szCs w:val="20"/>
                </w:rPr>
                <w:delText>添加</w:delText>
              </w:r>
              <w:r w:rsidDel="003A2153">
                <w:rPr>
                  <w:kern w:val="0"/>
                  <w:szCs w:val="20"/>
                </w:rPr>
                <w:delText>或取消收藏</w:delText>
              </w:r>
            </w:del>
          </w:p>
        </w:tc>
      </w:tr>
      <w:tr w:rsidR="00FF506D" w:rsidDel="003A2153">
        <w:trPr>
          <w:del w:id="610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01" w:author="jiefang chen" w:date="2016-04-20T16:52:00Z"/>
                <w:b/>
                <w:szCs w:val="21"/>
              </w:rPr>
            </w:pPr>
            <w:del w:id="610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03" w:author="jiefang chen" w:date="2016-04-20T16:52:00Z"/>
                <w:szCs w:val="21"/>
              </w:rPr>
            </w:pPr>
            <w:ins w:id="6104" w:author="longshine_LPF" w:date="2016-03-29T10:17:00Z">
              <w:del w:id="6105" w:author="jiefang chen" w:date="2016-04-20T16:52:00Z">
                <w:r w:rsidDel="003A2153">
                  <w:rPr>
                    <w:szCs w:val="21"/>
                  </w:rPr>
                  <w:delText>/trde/rest/appService/addOrdelCollections</w:delText>
                </w:r>
              </w:del>
            </w:ins>
          </w:p>
        </w:tc>
      </w:tr>
      <w:tr w:rsidR="00FF506D" w:rsidDel="003A2153">
        <w:trPr>
          <w:del w:id="610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07" w:author="jiefang chen" w:date="2016-04-20T16:52:00Z"/>
                <w:b/>
                <w:szCs w:val="21"/>
              </w:rPr>
            </w:pPr>
            <w:del w:id="610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09" w:author="jiefang chen" w:date="2016-04-20T16:52:00Z"/>
                <w:szCs w:val="21"/>
              </w:rPr>
            </w:pPr>
            <w:del w:id="6110" w:author="jiefang chen" w:date="2016-04-20T16:52:00Z">
              <w:r w:rsidDel="003A2153">
                <w:rPr>
                  <w:kern w:val="0"/>
                  <w:szCs w:val="20"/>
                </w:rPr>
                <w:delText>addOrdelCollections</w:delText>
              </w:r>
            </w:del>
          </w:p>
        </w:tc>
      </w:tr>
      <w:tr w:rsidR="00FF506D" w:rsidDel="003A2153">
        <w:trPr>
          <w:del w:id="611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12" w:author="jiefang chen" w:date="2016-04-20T16:52:00Z"/>
                <w:b/>
                <w:szCs w:val="21"/>
              </w:rPr>
            </w:pPr>
            <w:del w:id="611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14" w:author="jiefang chen" w:date="2016-04-20T16:52:00Z"/>
                <w:szCs w:val="21"/>
              </w:rPr>
            </w:pPr>
            <w:del w:id="6115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61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17" w:author="jiefang chen" w:date="2016-04-20T16:52:00Z"/>
                <w:b/>
                <w:szCs w:val="21"/>
              </w:rPr>
            </w:pPr>
            <w:del w:id="61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19" w:author="jiefang chen" w:date="2016-04-20T16:52:00Z"/>
                <w:szCs w:val="21"/>
              </w:rPr>
            </w:pPr>
            <w:del w:id="6120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12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22" w:author="jiefang chen" w:date="2016-04-20T16:52:00Z"/>
                <w:b/>
                <w:szCs w:val="21"/>
              </w:rPr>
            </w:pPr>
            <w:del w:id="612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24" w:author="jiefang chen" w:date="2016-04-20T16:52:00Z"/>
                <w:szCs w:val="21"/>
              </w:rPr>
            </w:pPr>
            <w:del w:id="6125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61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27" w:author="jiefang chen" w:date="2016-04-20T16:52:00Z"/>
                <w:b/>
                <w:szCs w:val="21"/>
              </w:rPr>
            </w:pPr>
            <w:del w:id="61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29" w:author="jiefang chen" w:date="2016-04-20T16:52:00Z"/>
                <w:szCs w:val="21"/>
              </w:rPr>
            </w:pPr>
            <w:del w:id="6130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13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32" w:author="jiefang chen" w:date="2016-04-20T16:52:00Z"/>
                <w:b/>
                <w:szCs w:val="21"/>
              </w:rPr>
            </w:pPr>
            <w:del w:id="613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134" w:author="jiefang chen" w:date="2016-04-20T16:52:00Z"/>
                <w:szCs w:val="21"/>
              </w:rPr>
            </w:pPr>
            <w:del w:id="6135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613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37" w:author="jiefang chen" w:date="2016-04-20T16:52:00Z"/>
                <w:b/>
                <w:szCs w:val="21"/>
              </w:rPr>
            </w:pPr>
            <w:del w:id="613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6139" w:author="jiefang chen" w:date="2016-04-20T16:52:00Z"/>
                <w:szCs w:val="21"/>
              </w:rPr>
            </w:pPr>
          </w:p>
        </w:tc>
      </w:tr>
      <w:tr w:rsidR="00FF506D" w:rsidDel="003A2153">
        <w:trPr>
          <w:del w:id="6140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6141" w:author="jiefang chen" w:date="2016-04-20T16:52:00Z"/>
                <w:sz w:val="24"/>
              </w:rPr>
            </w:pPr>
            <w:del w:id="614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614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144" w:author="jiefang chen" w:date="2016-04-20T16:52:00Z"/>
                <w:b/>
                <w:szCs w:val="21"/>
              </w:rPr>
            </w:pPr>
            <w:del w:id="614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6146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del w:id="6147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148" w:author="jiefang chen" w:date="2016-04-20T16:52:00Z"/>
                      <w:b/>
                      <w:kern w:val="0"/>
                      <w:szCs w:val="21"/>
                    </w:rPr>
                  </w:pPr>
                  <w:del w:id="614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150" w:author="jiefang chen" w:date="2016-04-20T16:52:00Z"/>
                      <w:b/>
                      <w:kern w:val="0"/>
                      <w:szCs w:val="21"/>
                    </w:rPr>
                  </w:pPr>
                  <w:del w:id="615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152" w:author="jiefang chen" w:date="2016-04-20T16:52:00Z"/>
                      <w:b/>
                      <w:kern w:val="0"/>
                      <w:szCs w:val="21"/>
                    </w:rPr>
                  </w:pPr>
                  <w:del w:id="615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154" w:author="jiefang chen" w:date="2016-04-20T16:52:00Z"/>
                      <w:b/>
                      <w:kern w:val="0"/>
                      <w:szCs w:val="21"/>
                    </w:rPr>
                  </w:pPr>
                  <w:del w:id="615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156" w:author="jiefang chen" w:date="2016-04-20T16:52:00Z"/>
                      <w:b/>
                      <w:kern w:val="0"/>
                      <w:szCs w:val="21"/>
                    </w:rPr>
                  </w:pPr>
                  <w:del w:id="615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6158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RPr="00CA0E0C" w:rsidDel="003A2153" w:rsidRDefault="00314E6C">
                  <w:pPr>
                    <w:pStyle w:val="aff2"/>
                    <w:rPr>
                      <w:del w:id="6159" w:author="jiefang chen" w:date="2016-04-20T16:52:00Z"/>
                      <w:szCs w:val="21"/>
                      <w:lang w:val="en-US"/>
                      <w:rPrChange w:id="6160" w:author="longshine_LPF" w:date="2016-04-08T09:33:00Z">
                        <w:rPr>
                          <w:del w:id="6161" w:author="jiefang chen" w:date="2016-04-20T16:52:00Z"/>
                          <w:szCs w:val="21"/>
                        </w:rPr>
                      </w:rPrChange>
                    </w:rPr>
                  </w:pPr>
                  <w:del w:id="616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收藏</w:delText>
                    </w:r>
                    <w:r w:rsidDel="003A2153">
                      <w:rPr>
                        <w:szCs w:val="21"/>
                      </w:rPr>
                      <w:delText>信息列表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6163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（</w:delText>
                    </w:r>
                    <w:r w:rsidRPr="00CA0E0C" w:rsidDel="003A2153">
                      <w:rPr>
                        <w:szCs w:val="21"/>
                        <w:lang w:val="en-US"/>
                        <w:rPrChange w:id="6164" w:author="longshine_LPF" w:date="2016-04-08T09:33:00Z">
                          <w:rPr>
                            <w:szCs w:val="21"/>
                          </w:rPr>
                        </w:rPrChange>
                      </w:rPr>
                      <w:delText>collectionsList</w:delText>
                    </w:r>
                    <w:r w:rsidRPr="00CA0E0C" w:rsidDel="003A2153">
                      <w:rPr>
                        <w:rFonts w:hint="eastAsia"/>
                        <w:szCs w:val="21"/>
                        <w:lang w:val="en-US"/>
                        <w:rPrChange w:id="6165" w:author="longshine_LPF" w:date="2016-04-08T09:33:00Z">
                          <w:rPr>
                            <w:rFonts w:hint="eastAsia"/>
                            <w:szCs w:val="21"/>
                          </w:rPr>
                        </w:rPrChange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616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167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6168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169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61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171" w:author="jiefang chen" w:date="2016-04-20T16:52:00Z"/>
                      <w:szCs w:val="21"/>
                    </w:rPr>
                  </w:pPr>
                  <w:del w:id="617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NUMBER(16)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173" w:author="jiefang chen" w:date="2016-04-20T16:52:00Z"/>
                      <w:szCs w:val="21"/>
                    </w:rPr>
                  </w:pPr>
                  <w:del w:id="617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17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6176" w:author="longshine_LPF" w:date="2016-03-28T09:5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6177" w:author="longshine_LPF" w:date="2016-03-28T09:50:00Z"/>
                <w:del w:id="6178" w:author="jiefang chen" w:date="2016-04-20T16:52:00Z"/>
                <w:trPrChange w:id="6179" w:author="longshine_LPF" w:date="2016-03-28T09:50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6180" w:author="longshine_LPF" w:date="2016-03-28T09:50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6181" w:author="longshine_LPF" w:date="2016-03-28T09:50:00Z"/>
                      <w:del w:id="6182" w:author="jiefang chen" w:date="2016-04-20T16:52:00Z"/>
                      <w:szCs w:val="21"/>
                    </w:rPr>
                  </w:pPr>
                  <w:ins w:id="6183" w:author="longshine_LPF" w:date="2016-03-28T09:50:00Z">
                    <w:del w:id="6184" w:author="jiefang chen" w:date="2016-04-20T16:52:00Z">
                      <w:r w:rsidDel="003A2153">
                        <w:delText>mainUserId</w:delText>
                      </w:r>
                    </w:del>
                  </w:ins>
                </w:p>
              </w:tc>
              <w:tc>
                <w:tcPr>
                  <w:tcW w:w="1691" w:type="dxa"/>
                  <w:tcPrChange w:id="6185" w:author="longshine_LPF" w:date="2016-03-28T09:50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6186" w:author="longshine_LPF" w:date="2016-03-28T09:50:00Z"/>
                      <w:del w:id="6187" w:author="jiefang chen" w:date="2016-04-20T16:52:00Z"/>
                      <w:szCs w:val="21"/>
                    </w:rPr>
                  </w:pPr>
                  <w:ins w:id="6188" w:author="longshine_LPF" w:date="2016-03-28T09:50:00Z">
                    <w:del w:id="6189" w:author="jiefang chen" w:date="2016-04-20T16:52:00Z">
                      <w:r w:rsidDel="003A2153">
                        <w:rPr>
                          <w:rFonts w:hint="eastAsia"/>
                        </w:rPr>
                        <w:delText>企业主账号标识</w:delText>
                      </w:r>
                    </w:del>
                  </w:ins>
                </w:p>
              </w:tc>
              <w:tc>
                <w:tcPr>
                  <w:tcW w:w="1701" w:type="dxa"/>
                  <w:tcPrChange w:id="6190" w:author="longshine_LPF" w:date="2016-03-28T09:50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6191" w:author="longshine_LPF" w:date="2016-03-28T09:50:00Z"/>
                      <w:del w:id="6192" w:author="jiefang chen" w:date="2016-04-20T16:52:00Z"/>
                      <w:szCs w:val="21"/>
                    </w:rPr>
                  </w:pPr>
                  <w:ins w:id="6193" w:author="longshine_LPF" w:date="2016-03-28T09:50:00Z">
                    <w:del w:id="6194" w:author="jiefang chen" w:date="2016-04-20T16:52:00Z">
                      <w:r w:rsidDel="003A2153"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195" w:author="longshine_LPF" w:date="2016-03-28T09:50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6196" w:author="longshine_LPF" w:date="2016-03-28T09:50:00Z"/>
                      <w:del w:id="6197" w:author="jiefang chen" w:date="2016-04-20T16:52:00Z"/>
                      <w:szCs w:val="21"/>
                    </w:rPr>
                  </w:pPr>
                  <w:ins w:id="6198" w:author="longshine_LPF" w:date="2016-03-28T09:50:00Z">
                    <w:del w:id="619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200" w:author="longshine_LPF" w:date="2016-03-28T09:50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ins w:id="6201" w:author="longshine_LPF" w:date="2016-03-28T09:50:00Z"/>
                      <w:del w:id="620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6203" w:author="黄进明" w:date="2016-03-21T15:09:00Z"/>
                <w:del w:id="6204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6205" w:author="黄进明" w:date="2016-03-21T15:09:00Z"/>
                      <w:del w:id="6206" w:author="jiefang chen" w:date="2016-04-20T16:52:00Z"/>
                      <w:szCs w:val="21"/>
                    </w:rPr>
                  </w:pPr>
                  <w:ins w:id="6207" w:author="黄进明" w:date="2016-03-21T15:11:00Z">
                    <w:del w:id="6208" w:author="jiefang chen" w:date="2016-04-20T16:52:00Z">
                      <w:r w:rsidDel="003A2153">
                        <w:delText>ent</w:delText>
                      </w:r>
                    </w:del>
                  </w:ins>
                  <w:del w:id="6209" w:author="jiefang chen" w:date="2016-04-20T16:52:00Z">
                    <w:r w:rsidDel="003A2153">
                      <w:delText>N</w:delText>
                    </w:r>
                  </w:del>
                  <w:ins w:id="6210" w:author="黄进明" w:date="2016-03-21T15:11:00Z">
                    <w:del w:id="6211" w:author="jiefang chen" w:date="2016-04-20T16:52:00Z">
                      <w:r w:rsidDel="003A2153">
                        <w:delText>am</w:delText>
                      </w:r>
                    </w:del>
                  </w:ins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6212" w:author="黄进明" w:date="2016-03-21T15:09:00Z"/>
                      <w:del w:id="6213" w:author="jiefang chen" w:date="2016-04-20T16:52:00Z"/>
                      <w:szCs w:val="21"/>
                    </w:rPr>
                  </w:pPr>
                  <w:ins w:id="6214" w:author="黄进明" w:date="2016-03-21T15:11:00Z">
                    <w:del w:id="6215" w:author="jiefang chen" w:date="2016-04-20T16:52:00Z">
                      <w:r w:rsidDel="003A2153">
                        <w:rPr>
                          <w:rFonts w:hint="eastAsia"/>
                        </w:rPr>
                        <w:delText>企业名称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6216" w:author="黄进明" w:date="2016-03-21T15:09:00Z"/>
                      <w:del w:id="6217" w:author="jiefang chen" w:date="2016-04-20T16:52:00Z"/>
                      <w:szCs w:val="21"/>
                    </w:rPr>
                  </w:pPr>
                  <w:ins w:id="6218" w:author="黄进明" w:date="2016-03-21T15:11:00Z">
                    <w:del w:id="6219" w:author="jiefang chen" w:date="2016-04-20T16:52:00Z">
                      <w:r w:rsidDel="003A2153"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6220" w:author="黄进明" w:date="2016-03-21T15:09:00Z"/>
                      <w:del w:id="6221" w:author="jiefang chen" w:date="2016-04-20T16:52:00Z"/>
                      <w:szCs w:val="21"/>
                    </w:rPr>
                  </w:pPr>
                  <w:ins w:id="6222" w:author="黄进明" w:date="2016-03-21T15:11:00Z">
                    <w:del w:id="622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6224" w:author="黄进明" w:date="2016-03-21T15:09:00Z"/>
                      <w:del w:id="622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22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27" w:author="jiefang chen" w:date="2016-04-20T16:52:00Z"/>
                      <w:szCs w:val="21"/>
                    </w:rPr>
                  </w:pPr>
                  <w:del w:id="6228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29" w:author="jiefang chen" w:date="2016-04-20T16:52:00Z"/>
                      <w:szCs w:val="21"/>
                    </w:rPr>
                  </w:pPr>
                  <w:del w:id="623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31" w:author="jiefang chen" w:date="2016-04-20T16:52:00Z"/>
                      <w:szCs w:val="21"/>
                    </w:rPr>
                  </w:pPr>
                  <w:del w:id="6232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6233" w:author="jiefang chen" w:date="2016-04-20T16:52:00Z"/>
                    </w:rPr>
                  </w:pPr>
                  <w:del w:id="623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23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23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37" w:author="jiefang chen" w:date="2016-04-20T16:52:00Z"/>
                      <w:szCs w:val="21"/>
                    </w:rPr>
                  </w:pPr>
                  <w:del w:id="6238" w:author="jiefang chen" w:date="2016-04-20T16:52:00Z">
                    <w:r w:rsidDel="003A2153">
                      <w:rPr>
                        <w:szCs w:val="21"/>
                      </w:rPr>
                      <w:delText>goodsVerNo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39" w:author="jiefang chen" w:date="2016-04-20T16:52:00Z"/>
                      <w:szCs w:val="21"/>
                    </w:rPr>
                  </w:pPr>
                  <w:del w:id="62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商品版本号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41" w:author="jiefang chen" w:date="2016-04-20T16:52:00Z"/>
                      <w:szCs w:val="21"/>
                    </w:rPr>
                  </w:pPr>
                  <w:del w:id="6242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6243" w:author="jiefang chen" w:date="2016-04-20T16:52:00Z"/>
                      <w:szCs w:val="21"/>
                    </w:rPr>
                  </w:pPr>
                  <w:del w:id="624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24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24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47" w:author="jiefang chen" w:date="2016-04-20T16:52:00Z"/>
                      <w:szCs w:val="21"/>
                    </w:rPr>
                  </w:pPr>
                  <w:del w:id="6248" w:author="jiefang chen" w:date="2016-04-20T16:52:00Z">
                    <w:r w:rsidDel="003A2153">
                      <w:rPr>
                        <w:szCs w:val="21"/>
                      </w:rPr>
                      <w:delText>collectionTime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49" w:author="jiefang chen" w:date="2016-04-20T16:52:00Z"/>
                      <w:szCs w:val="21"/>
                    </w:rPr>
                  </w:pPr>
                  <w:del w:id="625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收藏时间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251" w:author="jiefang chen" w:date="2016-04-20T16:52:00Z"/>
                      <w:szCs w:val="21"/>
                    </w:rPr>
                  </w:pPr>
                  <w:del w:id="625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253" w:author="jiefang chen" w:date="2016-04-20T16:52:00Z"/>
                      <w:szCs w:val="21"/>
                    </w:rPr>
                  </w:pPr>
                  <w:del w:id="625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25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25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6257" w:author="jiefang chen" w:date="2016-04-20T16:52:00Z"/>
                    </w:rPr>
                  </w:pPr>
                  <w:del w:id="6258" w:author="jiefang chen" w:date="2016-04-20T16:52:00Z">
                    <w:r w:rsidDel="003A2153">
                      <w:delText>remark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6259" w:author="jiefang chen" w:date="2016-04-20T16:52:00Z"/>
                    </w:rPr>
                  </w:pPr>
                  <w:del w:id="6260" w:author="jiefang chen" w:date="2016-04-20T16:52:00Z">
                    <w:r w:rsidDel="003A2153">
                      <w:rPr>
                        <w:rFonts w:hint="eastAsia"/>
                      </w:rPr>
                      <w:delText>备注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6261" w:author="jiefang chen" w:date="2016-04-20T16:52:00Z"/>
                    </w:rPr>
                  </w:pPr>
                  <w:del w:id="6262" w:author="jiefang chen" w:date="2016-04-20T16:52:00Z">
                    <w:r w:rsidDel="003A2153">
                      <w:rPr>
                        <w:szCs w:val="21"/>
                      </w:rPr>
                      <w:delText>varchar(1024)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6263" w:author="jiefang chen" w:date="2016-04-20T16:52:00Z"/>
                    </w:rPr>
                  </w:pPr>
                  <w:del w:id="6264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265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26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rPr>
                      <w:del w:id="6267" w:author="jiefang chen" w:date="2016-04-20T16:52:00Z"/>
                    </w:rPr>
                  </w:pPr>
                  <w:del w:id="6268" w:author="jiefang chen" w:date="2016-04-20T16:52:00Z">
                    <w:r w:rsidDel="003A2153">
                      <w:delText>collType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rPr>
                      <w:del w:id="6269" w:author="jiefang chen" w:date="2016-04-20T16:52:00Z"/>
                    </w:rPr>
                  </w:pPr>
                  <w:del w:id="6270" w:author="jiefang chen" w:date="2016-04-20T16:52:00Z">
                    <w:r w:rsidDel="003A2153">
                      <w:rPr>
                        <w:rFonts w:hint="eastAsia"/>
                      </w:rPr>
                      <w:delText>收藏</w:delText>
                    </w:r>
                    <w:r w:rsidDel="003A2153">
                      <w:delText>操作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6271" w:author="jiefang chen" w:date="2016-04-20T16:52:00Z"/>
                      <w:szCs w:val="21"/>
                    </w:rPr>
                  </w:pPr>
                  <w:del w:id="6272" w:author="jiefang chen" w:date="2016-04-20T16:52:00Z">
                    <w:r w:rsidDel="003A2153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6273" w:author="jiefang chen" w:date="2016-04-20T16:52:00Z"/>
                    </w:rPr>
                  </w:pPr>
                  <w:del w:id="627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6275" w:author="jiefang chen" w:date="2016-04-20T16:52:00Z"/>
                      <w:szCs w:val="21"/>
                    </w:rPr>
                  </w:pPr>
                  <w:del w:id="627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 xml:space="preserve">01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收藏</w:delText>
                    </w:r>
                    <w:r w:rsidDel="003A2153">
                      <w:rPr>
                        <w:rFonts w:hint="eastAsia"/>
                        <w:szCs w:val="21"/>
                      </w:rPr>
                      <w:delText xml:space="preserve">  02 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取消</w:delText>
                    </w:r>
                    <w:r w:rsidDel="003A2153">
                      <w:rPr>
                        <w:szCs w:val="21"/>
                      </w:rPr>
                      <w:delText>收藏</w:delText>
                    </w:r>
                  </w:del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6277" w:author="黄进明" w:date="2016-03-21T15:09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del w:id="6278" w:author="jiefang chen" w:date="2016-04-20T16:52:00Z"/>
                <w:trPrChange w:id="6279" w:author="黄进明" w:date="2016-03-21T15:09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6280" w:author="黄进明" w:date="2016-03-21T15:09:00Z">
                    <w:tcPr>
                      <w:tcW w:w="131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6281" w:author="jiefang chen" w:date="2016-04-20T16:52:00Z"/>
                      <w:szCs w:val="21"/>
                    </w:rPr>
                  </w:pPr>
                  <w:ins w:id="6282" w:author="黄进明" w:date="2016-03-21T15:09:00Z">
                    <w:del w:id="6283" w:author="jiefang chen" w:date="2016-04-20T16:52:00Z">
                      <w:r w:rsidDel="003A2153">
                        <w:delText>seller</w:delText>
                      </w:r>
                    </w:del>
                  </w:ins>
                  <w:del w:id="6284" w:author="jiefang chen" w:date="2016-04-20T16:52:00Z">
                    <w:r w:rsidDel="003A2153">
                      <w:delText>I</w:delText>
                    </w:r>
                  </w:del>
                  <w:ins w:id="6285" w:author="黄进明" w:date="2016-03-21T15:09:00Z">
                    <w:del w:id="6286" w:author="jiefang chen" w:date="2016-04-20T16:52:00Z">
                      <w:r w:rsidDel="003A2153">
                        <w:delText>d</w:delText>
                      </w:r>
                    </w:del>
                  </w:ins>
                </w:p>
              </w:tc>
              <w:tc>
                <w:tcPr>
                  <w:tcW w:w="1691" w:type="dxa"/>
                  <w:tcPrChange w:id="6287" w:author="黄进明" w:date="2016-03-21T15:09:00Z">
                    <w:tcPr>
                      <w:tcW w:w="169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6288" w:author="jiefang chen" w:date="2016-04-20T16:52:00Z"/>
                      <w:szCs w:val="21"/>
                    </w:rPr>
                  </w:pPr>
                  <w:ins w:id="6289" w:author="黄进明" w:date="2016-03-21T15:09:00Z">
                    <w:del w:id="6290" w:author="jiefang chen" w:date="2016-04-20T16:52:00Z">
                      <w:r w:rsidDel="003A2153">
                        <w:rPr>
                          <w:rFonts w:hint="eastAsia"/>
                        </w:rPr>
                        <w:delText>供应商编号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6291" w:author="黄进明" w:date="2016-03-21T15:09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6292" w:author="jiefang chen" w:date="2016-04-20T16:52:00Z"/>
                      <w:szCs w:val="21"/>
                    </w:rPr>
                  </w:pPr>
                  <w:ins w:id="6293" w:author="黄进明" w:date="2016-03-21T15:09:00Z">
                    <w:del w:id="6294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295" w:author="黄进明" w:date="2016-03-21T15:09:00Z">
                    <w:tcPr>
                      <w:tcW w:w="708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jc w:val="center"/>
                    <w:rPr>
                      <w:del w:id="629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6297" w:author="黄进明" w:date="2016-03-21T15:09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del w:id="629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6299" w:author="黄进明" w:date="2016-03-21T15:09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del w:id="6300" w:author="jiefang chen" w:date="2016-04-20T16:52:00Z"/>
                <w:trPrChange w:id="6301" w:author="黄进明" w:date="2016-03-21T15:09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tcPrChange w:id="6302" w:author="黄进明" w:date="2016-03-21T15:09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6303" w:author="jiefang chen" w:date="2016-04-20T16:52:00Z"/>
                      <w:color w:val="000000"/>
                      <w:szCs w:val="21"/>
                    </w:rPr>
                  </w:pPr>
                  <w:ins w:id="6304" w:author="黄进明" w:date="2016-03-21T15:09:00Z">
                    <w:del w:id="6305" w:author="jiefang chen" w:date="2016-04-20T16:52:00Z">
                      <w:r w:rsidDel="003A2153">
                        <w:delText>seller</w:delText>
                      </w:r>
                    </w:del>
                  </w:ins>
                  <w:del w:id="6306" w:author="jiefang chen" w:date="2016-04-20T16:52:00Z">
                    <w:r w:rsidDel="003A2153">
                      <w:delText>N</w:delText>
                    </w:r>
                  </w:del>
                  <w:ins w:id="6307" w:author="黄进明" w:date="2016-03-21T15:09:00Z">
                    <w:del w:id="6308" w:author="jiefang chen" w:date="2016-04-20T16:52:00Z">
                      <w:r w:rsidDel="003A2153">
                        <w:delText>ame</w:delText>
                      </w:r>
                    </w:del>
                  </w:ins>
                </w:p>
              </w:tc>
              <w:tc>
                <w:tcPr>
                  <w:tcW w:w="1691" w:type="dxa"/>
                  <w:tcPrChange w:id="6309" w:author="黄进明" w:date="2016-03-21T15:09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6310" w:author="jiefang chen" w:date="2016-04-20T16:52:00Z"/>
                      <w:szCs w:val="21"/>
                    </w:rPr>
                  </w:pPr>
                  <w:ins w:id="6311" w:author="黄进明" w:date="2016-03-21T15:09:00Z">
                    <w:del w:id="6312" w:author="jiefang chen" w:date="2016-04-20T16:52:00Z">
                      <w:r w:rsidDel="003A2153">
                        <w:rPr>
                          <w:rFonts w:hint="eastAsia"/>
                        </w:rPr>
                        <w:delText>供应商名称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6313" w:author="黄进明" w:date="2016-03-21T15:09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6314" w:author="jiefang chen" w:date="2016-04-20T16:52:00Z"/>
                      <w:szCs w:val="21"/>
                    </w:rPr>
                  </w:pPr>
                  <w:ins w:id="6315" w:author="黄进明" w:date="2016-03-21T15:09:00Z">
                    <w:del w:id="6316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317" w:author="黄进明" w:date="2016-03-21T15:09:00Z">
                    <w:tcPr>
                      <w:tcW w:w="708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jc w:val="center"/>
                    <w:rPr>
                      <w:del w:id="631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6319" w:author="黄进明" w:date="2016-03-21T15:09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del w:id="6320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6321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32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323" w:author="jiefang chen" w:date="2016-04-20T16:52:00Z"/>
                <w:b/>
                <w:kern w:val="0"/>
                <w:szCs w:val="21"/>
              </w:rPr>
            </w:pPr>
            <w:del w:id="632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6325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326" w:author="jiefang chen" w:date="2016-04-20T16:52:00Z"/>
                      <w:b/>
                      <w:kern w:val="0"/>
                      <w:szCs w:val="21"/>
                    </w:rPr>
                  </w:pPr>
                  <w:del w:id="632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328" w:author="jiefang chen" w:date="2016-04-20T16:52:00Z"/>
                      <w:b/>
                      <w:kern w:val="0"/>
                      <w:szCs w:val="21"/>
                    </w:rPr>
                  </w:pPr>
                  <w:del w:id="632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330" w:author="jiefang chen" w:date="2016-04-20T16:52:00Z"/>
                      <w:b/>
                      <w:kern w:val="0"/>
                      <w:szCs w:val="21"/>
                    </w:rPr>
                  </w:pPr>
                  <w:del w:id="633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332" w:author="jiefang chen" w:date="2016-04-20T16:52:00Z"/>
                      <w:b/>
                      <w:kern w:val="0"/>
                      <w:szCs w:val="21"/>
                    </w:rPr>
                  </w:pPr>
                  <w:del w:id="633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334" w:author="jiefang chen" w:date="2016-04-20T16:52:00Z"/>
                      <w:b/>
                      <w:kern w:val="0"/>
                      <w:szCs w:val="21"/>
                    </w:rPr>
                  </w:pPr>
                  <w:del w:id="633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336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37" w:author="jiefang chen" w:date="2016-04-20T16:52:00Z"/>
                      <w:szCs w:val="21"/>
                    </w:rPr>
                  </w:pPr>
                  <w:del w:id="633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39" w:author="jiefang chen" w:date="2016-04-20T16:52:00Z"/>
                      <w:szCs w:val="21"/>
                    </w:rPr>
                  </w:pPr>
                  <w:del w:id="63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41" w:author="jiefang chen" w:date="2016-04-20T16:52:00Z"/>
                      <w:szCs w:val="21"/>
                    </w:rPr>
                  </w:pPr>
                  <w:del w:id="634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343" w:author="jiefang chen" w:date="2016-04-20T16:52:00Z"/>
                      <w:szCs w:val="21"/>
                    </w:rPr>
                  </w:pPr>
                  <w:del w:id="634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345" w:author="jiefang chen" w:date="2016-04-20T16:52:00Z"/>
                      <w:szCs w:val="21"/>
                    </w:rPr>
                  </w:pPr>
                  <w:del w:id="634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347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48" w:author="jiefang chen" w:date="2016-04-20T16:52:00Z"/>
                      <w:szCs w:val="21"/>
                    </w:rPr>
                  </w:pPr>
                  <w:del w:id="634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50" w:author="jiefang chen" w:date="2016-04-20T16:52:00Z"/>
                      <w:szCs w:val="21"/>
                    </w:rPr>
                  </w:pPr>
                  <w:del w:id="635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352" w:author="jiefang chen" w:date="2016-04-20T16:52:00Z"/>
                      <w:szCs w:val="21"/>
                    </w:rPr>
                  </w:pPr>
                  <w:del w:id="63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354" w:author="jiefang chen" w:date="2016-04-20T16:52:00Z"/>
                      <w:szCs w:val="21"/>
                    </w:rPr>
                  </w:pPr>
                  <w:del w:id="635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5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6357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5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5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0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6361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2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636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6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636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368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6369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370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6371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6372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637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374" w:author="jiefang chen" w:date="2016-04-20T16:52:00Z"/>
                <w:b/>
                <w:szCs w:val="21"/>
              </w:rPr>
            </w:pPr>
            <w:del w:id="6375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376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377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378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637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380" w:author="jiefang chen" w:date="2016-04-20T16:52:00Z"/>
                <w:b/>
                <w:szCs w:val="21"/>
              </w:rPr>
            </w:pPr>
            <w:del w:id="6381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382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383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384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6385" w:author="jiefang chen" w:date="2016-04-20T16:52:00Z"/>
        </w:rPr>
      </w:pPr>
      <w:del w:id="6386" w:author="jiefang chen" w:date="2016-04-20T16:52:00Z">
        <w:r w:rsidDel="003A2153">
          <w:rPr>
            <w:rFonts w:hint="eastAsia"/>
          </w:rPr>
          <w:delText>我</w:delText>
        </w:r>
        <w:r w:rsidDel="003A2153">
          <w:delText>的</w:delText>
        </w:r>
        <w:r w:rsidDel="003A2153">
          <w:rPr>
            <w:rFonts w:hint="eastAsia"/>
          </w:rPr>
          <w:delText>供应</w:delText>
        </w:r>
        <w:r w:rsidDel="003A2153">
          <w:delText>商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638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388" w:author="jiefang chen" w:date="2016-04-20T16:52:00Z"/>
                <w:b/>
                <w:szCs w:val="21"/>
              </w:rPr>
            </w:pPr>
            <w:del w:id="638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390" w:author="jiefang chen" w:date="2016-04-20T16:52:00Z"/>
                <w:szCs w:val="21"/>
              </w:rPr>
            </w:pPr>
            <w:del w:id="6391" w:author="jiefang chen" w:date="2016-04-20T16:52:00Z">
              <w:r w:rsidDel="003A2153">
                <w:rPr>
                  <w:rFonts w:hint="eastAsia"/>
                </w:rPr>
                <w:delText>我</w:delText>
              </w:r>
              <w:r w:rsidDel="003A2153">
                <w:delText>的</w:delText>
              </w:r>
              <w:r w:rsidDel="003A2153">
                <w:rPr>
                  <w:rFonts w:hint="eastAsia"/>
                </w:rPr>
                <w:delText>供应商</w:delText>
              </w:r>
            </w:del>
          </w:p>
        </w:tc>
      </w:tr>
      <w:tr w:rsidR="00FF506D" w:rsidDel="003A2153">
        <w:trPr>
          <w:del w:id="639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393" w:author="jiefang chen" w:date="2016-04-20T16:52:00Z"/>
                <w:b/>
                <w:szCs w:val="21"/>
              </w:rPr>
            </w:pPr>
            <w:del w:id="639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395" w:author="jiefang chen" w:date="2016-04-20T16:52:00Z"/>
                <w:szCs w:val="21"/>
              </w:rPr>
            </w:pPr>
            <w:del w:id="6396" w:author="jiefang chen" w:date="2016-04-20T16:52:00Z">
              <w:r w:rsidDel="003A2153">
                <w:rPr>
                  <w:rFonts w:hint="eastAsia"/>
                </w:rPr>
                <w:delText>我的供应商</w:delText>
              </w:r>
            </w:del>
          </w:p>
        </w:tc>
      </w:tr>
      <w:tr w:rsidR="00FF506D" w:rsidDel="003A2153">
        <w:trPr>
          <w:del w:id="639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398" w:author="jiefang chen" w:date="2016-04-20T16:52:00Z"/>
                <w:b/>
                <w:szCs w:val="21"/>
              </w:rPr>
            </w:pPr>
            <w:del w:id="639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6400" w:author="jiefang chen" w:date="2016-04-20T16:52:00Z"/>
                <w:szCs w:val="21"/>
              </w:rPr>
            </w:pPr>
          </w:p>
        </w:tc>
      </w:tr>
      <w:tr w:rsidR="00FF506D" w:rsidDel="003A2153">
        <w:trPr>
          <w:del w:id="640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02" w:author="jiefang chen" w:date="2016-04-20T16:52:00Z"/>
                <w:b/>
                <w:szCs w:val="21"/>
              </w:rPr>
            </w:pPr>
            <w:del w:id="640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04" w:author="jiefang chen" w:date="2016-04-20T16:52:00Z"/>
                <w:szCs w:val="21"/>
              </w:rPr>
            </w:pPr>
            <w:del w:id="6405" w:author="jiefang chen" w:date="2016-04-20T16:52:00Z">
              <w:r w:rsidDel="003A2153">
                <w:rPr>
                  <w:kern w:val="0"/>
                  <w:szCs w:val="20"/>
                </w:rPr>
                <w:delText>mySupplier</w:delText>
              </w:r>
            </w:del>
          </w:p>
        </w:tc>
      </w:tr>
      <w:tr w:rsidR="00FF506D" w:rsidDel="003A2153">
        <w:trPr>
          <w:del w:id="640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07" w:author="jiefang chen" w:date="2016-04-20T16:52:00Z"/>
                <w:b/>
                <w:szCs w:val="21"/>
              </w:rPr>
            </w:pPr>
            <w:del w:id="640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09" w:author="jiefang chen" w:date="2016-04-20T16:52:00Z"/>
                <w:szCs w:val="21"/>
              </w:rPr>
            </w:pPr>
            <w:del w:id="6410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641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12" w:author="jiefang chen" w:date="2016-04-20T16:52:00Z"/>
                <w:b/>
                <w:szCs w:val="21"/>
              </w:rPr>
            </w:pPr>
            <w:del w:id="641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14" w:author="jiefang chen" w:date="2016-04-20T16:52:00Z"/>
                <w:szCs w:val="21"/>
              </w:rPr>
            </w:pPr>
            <w:del w:id="6415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4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17" w:author="jiefang chen" w:date="2016-04-20T16:52:00Z"/>
                <w:b/>
                <w:szCs w:val="21"/>
              </w:rPr>
            </w:pPr>
            <w:del w:id="64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19" w:author="jiefang chen" w:date="2016-04-20T16:52:00Z"/>
                <w:szCs w:val="21"/>
              </w:rPr>
            </w:pPr>
            <w:del w:id="6420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642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22" w:author="jiefang chen" w:date="2016-04-20T16:52:00Z"/>
                <w:b/>
                <w:szCs w:val="21"/>
              </w:rPr>
            </w:pPr>
            <w:del w:id="642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24" w:author="jiefang chen" w:date="2016-04-20T16:52:00Z"/>
                <w:szCs w:val="21"/>
              </w:rPr>
            </w:pPr>
            <w:del w:id="6425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4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27" w:author="jiefang chen" w:date="2016-04-20T16:52:00Z"/>
                <w:b/>
                <w:szCs w:val="21"/>
              </w:rPr>
            </w:pPr>
            <w:del w:id="64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429" w:author="jiefang chen" w:date="2016-04-20T16:52:00Z"/>
                <w:szCs w:val="21"/>
              </w:rPr>
            </w:pPr>
            <w:del w:id="6430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643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32" w:author="jiefang chen" w:date="2016-04-20T16:52:00Z"/>
                <w:b/>
                <w:szCs w:val="21"/>
              </w:rPr>
            </w:pPr>
            <w:del w:id="643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6434" w:author="jiefang chen" w:date="2016-04-20T16:52:00Z"/>
                <w:szCs w:val="21"/>
              </w:rPr>
            </w:pPr>
          </w:p>
        </w:tc>
      </w:tr>
      <w:tr w:rsidR="00FF506D" w:rsidDel="003A2153">
        <w:trPr>
          <w:del w:id="6435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6436" w:author="jiefang chen" w:date="2016-04-20T16:52:00Z"/>
                <w:sz w:val="24"/>
              </w:rPr>
            </w:pPr>
            <w:del w:id="643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6438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439" w:author="jiefang chen" w:date="2016-04-20T16:52:00Z"/>
                <w:b/>
                <w:szCs w:val="21"/>
              </w:rPr>
            </w:pPr>
            <w:del w:id="6440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6441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42" w:author="jiefang chen" w:date="2016-04-20T16:52:00Z"/>
                      <w:b/>
                      <w:kern w:val="0"/>
                      <w:szCs w:val="21"/>
                    </w:rPr>
                  </w:pPr>
                  <w:del w:id="644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44" w:author="jiefang chen" w:date="2016-04-20T16:52:00Z"/>
                      <w:b/>
                      <w:kern w:val="0"/>
                      <w:szCs w:val="21"/>
                    </w:rPr>
                  </w:pPr>
                  <w:del w:id="644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46" w:author="jiefang chen" w:date="2016-04-20T16:52:00Z"/>
                      <w:b/>
                      <w:kern w:val="0"/>
                      <w:szCs w:val="21"/>
                    </w:rPr>
                  </w:pPr>
                  <w:del w:id="644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48" w:author="jiefang chen" w:date="2016-04-20T16:52:00Z"/>
                      <w:b/>
                      <w:kern w:val="0"/>
                      <w:szCs w:val="21"/>
                    </w:rPr>
                  </w:pPr>
                  <w:del w:id="644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50" w:author="jiefang chen" w:date="2016-04-20T16:52:00Z"/>
                      <w:b/>
                      <w:kern w:val="0"/>
                      <w:szCs w:val="21"/>
                    </w:rPr>
                  </w:pPr>
                  <w:del w:id="645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6452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453" w:author="jiefang chen" w:date="2016-04-20T16:52:00Z"/>
                      <w:szCs w:val="21"/>
                    </w:rPr>
                  </w:pPr>
                  <w:del w:id="6454" w:author="jiefang chen" w:date="2016-04-20T16:52:00Z">
                    <w:r w:rsidDel="003A2153">
                      <w:rPr>
                        <w:szCs w:val="21"/>
                      </w:rPr>
                      <w:delText>buyerId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455" w:author="jiefang chen" w:date="2016-04-20T16:52:00Z"/>
                      <w:szCs w:val="21"/>
                    </w:rPr>
                  </w:pPr>
                  <w:del w:id="645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买家标识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457" w:author="jiefang chen" w:date="2016-04-20T16:52:00Z"/>
                      <w:szCs w:val="21"/>
                    </w:rPr>
                  </w:pPr>
                  <w:del w:id="645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NUMBER(16)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459" w:author="jiefang chen" w:date="2016-04-20T16:52:00Z"/>
                      <w:szCs w:val="21"/>
                    </w:rPr>
                  </w:pPr>
                  <w:del w:id="64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461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6462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aff2"/>
                    <w:rPr>
                      <w:del w:id="6463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rPr>
                      <w:del w:id="646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465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del w:id="646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del w:id="6467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6468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46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470" w:author="jiefang chen" w:date="2016-04-20T16:52:00Z"/>
                <w:b/>
                <w:kern w:val="0"/>
                <w:szCs w:val="21"/>
              </w:rPr>
            </w:pPr>
            <w:del w:id="647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560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6472" w:author="jiefang chen" w:date="2016-04-20T16:52:00Z"/>
              </w:trPr>
              <w:tc>
                <w:tcPr>
                  <w:tcW w:w="1446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73" w:author="jiefang chen" w:date="2016-04-20T16:52:00Z"/>
                      <w:b/>
                      <w:kern w:val="0"/>
                      <w:szCs w:val="21"/>
                    </w:rPr>
                  </w:pPr>
                  <w:del w:id="647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75" w:author="jiefang chen" w:date="2016-04-20T16:52:00Z"/>
                      <w:b/>
                      <w:kern w:val="0"/>
                      <w:szCs w:val="21"/>
                    </w:rPr>
                  </w:pPr>
                  <w:del w:id="647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77" w:author="jiefang chen" w:date="2016-04-20T16:52:00Z"/>
                      <w:b/>
                      <w:kern w:val="0"/>
                      <w:szCs w:val="21"/>
                    </w:rPr>
                  </w:pPr>
                  <w:del w:id="647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79" w:author="jiefang chen" w:date="2016-04-20T16:52:00Z"/>
                      <w:b/>
                      <w:kern w:val="0"/>
                      <w:szCs w:val="21"/>
                    </w:rPr>
                  </w:pPr>
                  <w:del w:id="648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6481" w:author="jiefang chen" w:date="2016-04-20T16:52:00Z"/>
                      <w:b/>
                      <w:kern w:val="0"/>
                      <w:szCs w:val="21"/>
                    </w:rPr>
                  </w:pPr>
                  <w:del w:id="648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483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84" w:author="jiefang chen" w:date="2016-04-20T16:52:00Z"/>
                      <w:szCs w:val="21"/>
                    </w:rPr>
                  </w:pPr>
                  <w:del w:id="648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86" w:author="jiefang chen" w:date="2016-04-20T16:52:00Z"/>
                      <w:szCs w:val="21"/>
                    </w:rPr>
                  </w:pPr>
                  <w:del w:id="648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88" w:author="jiefang chen" w:date="2016-04-20T16:52:00Z"/>
                      <w:szCs w:val="21"/>
                    </w:rPr>
                  </w:pPr>
                  <w:del w:id="648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490" w:author="jiefang chen" w:date="2016-04-20T16:52:00Z"/>
                      <w:szCs w:val="21"/>
                    </w:rPr>
                  </w:pPr>
                  <w:del w:id="649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492" w:author="jiefang chen" w:date="2016-04-20T16:52:00Z"/>
                      <w:szCs w:val="21"/>
                    </w:rPr>
                  </w:pPr>
                  <w:del w:id="649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494" w:author="jiefang chen" w:date="2016-04-20T16:52:00Z"/>
              </w:trPr>
              <w:tc>
                <w:tcPr>
                  <w:tcW w:w="1446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95" w:author="jiefang chen" w:date="2016-04-20T16:52:00Z"/>
                      <w:szCs w:val="21"/>
                    </w:rPr>
                  </w:pPr>
                  <w:del w:id="64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60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97" w:author="jiefang chen" w:date="2016-04-20T16:52:00Z"/>
                      <w:szCs w:val="21"/>
                    </w:rPr>
                  </w:pPr>
                  <w:del w:id="649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del w:id="6499" w:author="jiefang chen" w:date="2016-04-20T16:52:00Z"/>
                      <w:szCs w:val="21"/>
                    </w:rPr>
                  </w:pPr>
                  <w:del w:id="65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501" w:author="jiefang chen" w:date="2016-04-20T16:52:00Z"/>
                      <w:szCs w:val="21"/>
                    </w:rPr>
                  </w:pPr>
                  <w:del w:id="650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0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6504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del w:id="6505" w:author="jiefang chen" w:date="2016-04-20T16:52:00Z"/>
                      <w:szCs w:val="21"/>
                    </w:rPr>
                  </w:pPr>
                  <w:del w:id="650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供应</w:delText>
                    </w:r>
                    <w:r w:rsidDel="003A2153">
                      <w:rPr>
                        <w:szCs w:val="21"/>
                      </w:rPr>
                      <w:delText>商列表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（</w:delText>
                    </w:r>
                    <w:r w:rsidDel="003A2153">
                      <w:rPr>
                        <w:kern w:val="0"/>
                        <w:szCs w:val="20"/>
                      </w:rPr>
                      <w:delText>supplierL</w:delText>
                    </w:r>
                    <w:r w:rsidDel="003A2153">
                      <w:rPr>
                        <w:szCs w:val="21"/>
                      </w:rPr>
                      <w:delText>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507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08" w:author="jiefang chen" w:date="2016-04-20T16:52:00Z"/>
                      <w:szCs w:val="21"/>
                    </w:rPr>
                  </w:pPr>
                  <w:del w:id="6509" w:author="jiefang chen" w:date="2016-04-20T16:52:00Z">
                    <w:r w:rsidDel="003A2153">
                      <w:rPr>
                        <w:szCs w:val="21"/>
                      </w:rPr>
                      <w:delText>sellerId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10" w:author="jiefang chen" w:date="2016-04-20T16:52:00Z"/>
                      <w:szCs w:val="21"/>
                    </w:rPr>
                  </w:pPr>
                  <w:del w:id="651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供应商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12" w:author="jiefang chen" w:date="2016-04-20T16:52:00Z"/>
                      <w:szCs w:val="21"/>
                    </w:rPr>
                  </w:pPr>
                  <w:del w:id="651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514" w:author="jiefang chen" w:date="2016-04-20T16:52:00Z"/>
                      <w:szCs w:val="21"/>
                    </w:rPr>
                  </w:pPr>
                  <w:del w:id="651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16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70"/>
                <w:del w:id="6517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314E6C">
                  <w:pPr>
                    <w:rPr>
                      <w:del w:id="6518" w:author="jiefang chen" w:date="2016-04-20T16:52:00Z"/>
                    </w:rPr>
                  </w:pPr>
                  <w:del w:id="6519" w:author="jiefang chen" w:date="2016-04-20T16:52:00Z">
                    <w:r w:rsidDel="003A2153">
                      <w:delText>sellerName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rPr>
                      <w:del w:id="6520" w:author="jiefang chen" w:date="2016-04-20T16:52:00Z"/>
                    </w:rPr>
                  </w:pPr>
                  <w:del w:id="6521" w:author="jiefang chen" w:date="2016-04-20T16:52:00Z">
                    <w:r w:rsidDel="003A2153">
                      <w:rPr>
                        <w:rFonts w:hint="eastAsia"/>
                      </w:rPr>
                      <w:delText>供应商名称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6522" w:author="jiefang chen" w:date="2016-04-20T16:52:00Z"/>
                    </w:rPr>
                  </w:pPr>
                  <w:del w:id="6523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524" w:author="jiefang chen" w:date="2016-04-20T16:52:00Z"/>
                      <w:szCs w:val="21"/>
                    </w:rPr>
                  </w:pPr>
                  <w:del w:id="652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526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527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28" w:author="jiefang chen" w:date="2016-04-20T16:52:00Z"/>
                      <w:szCs w:val="21"/>
                    </w:rPr>
                  </w:pPr>
                  <w:del w:id="6529" w:author="jiefang chen" w:date="2016-04-20T16:52:00Z">
                    <w:r w:rsidDel="003A2153">
                      <w:rPr>
                        <w:szCs w:val="21"/>
                      </w:rPr>
                      <w:delText>sourceCode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30" w:author="jiefang chen" w:date="2016-04-20T16:52:00Z"/>
                      <w:szCs w:val="21"/>
                    </w:rPr>
                  </w:pPr>
                  <w:del w:id="653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来源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32" w:author="jiefang chen" w:date="2016-04-20T16:52:00Z"/>
                      <w:szCs w:val="21"/>
                    </w:rPr>
                  </w:pPr>
                  <w:del w:id="6533" w:author="jiefang chen" w:date="2016-04-20T16:52:00Z">
                    <w:r w:rsidDel="003A2153">
                      <w:rPr>
                        <w:szCs w:val="21"/>
                      </w:rPr>
                      <w:delText>varchar(2)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534" w:author="jiefang chen" w:date="2016-04-20T16:52:00Z"/>
                      <w:szCs w:val="21"/>
                    </w:rPr>
                  </w:pPr>
                  <w:del w:id="653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rPr>
                      <w:del w:id="6536" w:author="jiefang chen" w:date="2016-04-20T16:52:00Z"/>
                    </w:rPr>
                  </w:pPr>
                  <w:del w:id="6537" w:author="jiefang chen" w:date="2016-04-20T16:52:00Z">
                    <w:r w:rsidDel="003A2153">
                      <w:rPr>
                        <w:rFonts w:hint="eastAsia"/>
                      </w:rPr>
                      <w:delText>1.</w:delText>
                    </w:r>
                    <w:r w:rsidDel="003A2153">
                      <w:rPr>
                        <w:rFonts w:hint="eastAsia"/>
                      </w:rPr>
                      <w:delText>收藏</w:delText>
                    </w:r>
                    <w:r w:rsidDel="003A2153">
                      <w:rPr>
                        <w:rFonts w:hint="eastAsia"/>
                      </w:rPr>
                      <w:delText xml:space="preserve"> 2</w:delText>
                    </w:r>
                    <w:r w:rsidDel="003A2153">
                      <w:rPr>
                        <w:rFonts w:hint="eastAsia"/>
                      </w:rPr>
                      <w:delText>交易</w:delText>
                    </w:r>
                    <w:r w:rsidDel="003A2153">
                      <w:rPr>
                        <w:rFonts w:hint="eastAsia"/>
                      </w:rPr>
                      <w:delText xml:space="preserve"> 3</w:delText>
                    </w:r>
                    <w:r w:rsidDel="003A2153">
                      <w:rPr>
                        <w:rFonts w:hint="eastAsia"/>
                      </w:rPr>
                      <w:delText>货柜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6538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39" w:author="jiefang chen" w:date="2016-04-20T16:52:00Z"/>
                      <w:szCs w:val="21"/>
                    </w:rPr>
                  </w:pPr>
                  <w:del w:id="6540" w:author="jiefang chen" w:date="2016-04-20T16:52:00Z">
                    <w:r w:rsidDel="003A2153">
                      <w:rPr>
                        <w:szCs w:val="21"/>
                      </w:rPr>
                      <w:delText>createTime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41" w:author="jiefang chen" w:date="2016-04-20T16:52:00Z"/>
                      <w:szCs w:val="21"/>
                    </w:rPr>
                  </w:pPr>
                  <w:del w:id="654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创建时间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43" w:author="jiefang chen" w:date="2016-04-20T16:52:00Z"/>
                      <w:szCs w:val="21"/>
                    </w:rPr>
                  </w:pPr>
                  <w:del w:id="654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545" w:author="jiefang chen" w:date="2016-04-20T16:52:00Z"/>
                      <w:szCs w:val="21"/>
                    </w:rPr>
                  </w:pPr>
                  <w:del w:id="654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547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548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49" w:author="jiefang chen" w:date="2016-04-20T16:52:00Z"/>
                      <w:szCs w:val="21"/>
                    </w:rPr>
                  </w:pPr>
                  <w:del w:id="6550" w:author="jiefang chen" w:date="2016-04-20T16:52:00Z">
                    <w:r w:rsidDel="003A2153">
                      <w:rPr>
                        <w:szCs w:val="21"/>
                      </w:rPr>
                      <w:delText>generalScore</w:delText>
                    </w:r>
                  </w:del>
                </w:p>
              </w:tc>
              <w:tc>
                <w:tcPr>
                  <w:tcW w:w="1560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51" w:author="jiefang chen" w:date="2016-04-20T16:52:00Z"/>
                      <w:szCs w:val="21"/>
                    </w:rPr>
                  </w:pPr>
                  <w:del w:id="655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综合</w:delText>
                    </w:r>
                    <w:r w:rsidDel="003A2153">
                      <w:rPr>
                        <w:szCs w:val="21"/>
                      </w:rPr>
                      <w:delText>评价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6553" w:author="jiefang chen" w:date="2016-04-20T16:52:00Z"/>
                      <w:szCs w:val="21"/>
                    </w:rPr>
                  </w:pPr>
                  <w:del w:id="6554" w:author="jiefang chen" w:date="2016-04-20T16:52:00Z">
                    <w:r w:rsidDel="003A2153">
                      <w:rPr>
                        <w:szCs w:val="21"/>
                      </w:rPr>
                      <w:delText>numeric(2,3)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6555" w:author="jiefang chen" w:date="2016-04-20T16:52:00Z"/>
                      <w:szCs w:val="21"/>
                    </w:rPr>
                  </w:pPr>
                  <w:del w:id="655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del w:id="6557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6558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59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0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1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6562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3" w:author="jiefang chen" w:date="2016-04-20T16:52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6564" w:author="jiefang chen" w:date="2016-04-20T16:52:00Z"/>
              </w:trPr>
              <w:tc>
                <w:tcPr>
                  <w:tcW w:w="1446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5" w:author="jiefang chen" w:date="2016-04-20T16:52:00Z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6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7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del w:id="656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del w:id="6569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6570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571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6572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6573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657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575" w:author="jiefang chen" w:date="2016-04-20T16:52:00Z"/>
                <w:b/>
                <w:szCs w:val="21"/>
              </w:rPr>
            </w:pPr>
            <w:del w:id="6576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577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578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579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658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581" w:author="jiefang chen" w:date="2016-04-20T16:52:00Z"/>
                <w:b/>
                <w:szCs w:val="21"/>
              </w:rPr>
            </w:pPr>
            <w:del w:id="6582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6583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6584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6585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60DC1">
      <w:pPr>
        <w:pStyle w:val="3"/>
        <w:rPr>
          <w:del w:id="6586" w:author="jiefang chen" w:date="2016-04-20T16:52:00Z"/>
        </w:rPr>
      </w:pPr>
      <w:ins w:id="6587" w:author="longshine_LPF" w:date="2016-04-08T10:16:00Z">
        <w:del w:id="6588" w:author="jiefang chen" w:date="2016-04-20T16:52:00Z">
          <w:r w:rsidDel="003A2153">
            <w:delText>我的</w:delText>
          </w:r>
        </w:del>
      </w:ins>
      <w:del w:id="6589" w:author="jiefang chen" w:date="2016-04-20T16:52:00Z">
        <w:r w:rsidR="00314E6C" w:rsidDel="003A2153">
          <w:rPr>
            <w:rFonts w:hint="eastAsia"/>
          </w:rPr>
          <w:delText>供应</w:delText>
        </w:r>
        <w:r w:rsidR="00314E6C" w:rsidDel="003A2153">
          <w:delText>商</w:delText>
        </w:r>
        <w:r w:rsidR="00314E6C" w:rsidDel="003A2153">
          <w:rPr>
            <w:rFonts w:hint="eastAsia"/>
          </w:rPr>
          <w:delText>详情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00178" w:rsidDel="003A2153">
        <w:trPr>
          <w:del w:id="6590" w:author="jiefang chen" w:date="2016-04-20T16:52:00Z"/>
        </w:trPr>
        <w:tc>
          <w:tcPr>
            <w:tcW w:w="1384" w:type="dxa"/>
            <w:shd w:val="clear" w:color="auto" w:fill="D9D9D9"/>
          </w:tcPr>
          <w:p w:rsidR="00300178" w:rsidDel="003A2153" w:rsidRDefault="00300178" w:rsidP="00300178">
            <w:pPr>
              <w:spacing w:before="60" w:after="60" w:line="360" w:lineRule="auto"/>
              <w:rPr>
                <w:del w:id="6591" w:author="jiefang chen" w:date="2016-04-20T16:52:00Z"/>
                <w:b/>
                <w:szCs w:val="21"/>
              </w:rPr>
            </w:pPr>
            <w:del w:id="659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300178" w:rsidDel="003A2153" w:rsidRDefault="00300178" w:rsidP="00300178">
            <w:pPr>
              <w:spacing w:before="60" w:after="60"/>
              <w:rPr>
                <w:del w:id="6593" w:author="jiefang chen" w:date="2016-04-20T16:52:00Z"/>
                <w:szCs w:val="21"/>
              </w:rPr>
            </w:pPr>
            <w:ins w:id="6594" w:author="longshine_LPF" w:date="2016-04-08T10:04:00Z">
              <w:del w:id="6595" w:author="jiefang chen" w:date="2016-04-20T16:52:00Z">
                <w:r w:rsidDel="003A2153">
                  <w:rPr>
                    <w:rFonts w:hint="eastAsia"/>
                  </w:rPr>
                  <w:delText>我</w:delText>
                </w:r>
                <w:r w:rsidDel="003A2153">
                  <w:delText>的</w:delText>
                </w:r>
                <w:r w:rsidDel="003A2153">
                  <w:rPr>
                    <w:rFonts w:hint="eastAsia"/>
                  </w:rPr>
                  <w:delText>供应商</w:delText>
                </w:r>
              </w:del>
            </w:ins>
            <w:del w:id="6596" w:author="jiefang chen" w:date="2016-04-20T16:52:00Z">
              <w:r w:rsidDel="003A2153">
                <w:rPr>
                  <w:rFonts w:hint="eastAsia"/>
                </w:rPr>
                <w:delText>供应商详情</w:delText>
              </w:r>
            </w:del>
          </w:p>
        </w:tc>
      </w:tr>
      <w:tr w:rsidR="00300178" w:rsidDel="003A2153">
        <w:trPr>
          <w:del w:id="6597" w:author="jiefang chen" w:date="2016-04-20T16:52:00Z"/>
        </w:trPr>
        <w:tc>
          <w:tcPr>
            <w:tcW w:w="1384" w:type="dxa"/>
            <w:shd w:val="clear" w:color="auto" w:fill="D9D9D9"/>
          </w:tcPr>
          <w:p w:rsidR="00300178" w:rsidDel="003A2153" w:rsidRDefault="00300178" w:rsidP="00300178">
            <w:pPr>
              <w:spacing w:before="60" w:after="60" w:line="360" w:lineRule="auto"/>
              <w:rPr>
                <w:del w:id="6598" w:author="jiefang chen" w:date="2016-04-20T16:52:00Z"/>
                <w:b/>
                <w:szCs w:val="21"/>
              </w:rPr>
            </w:pPr>
            <w:del w:id="659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300178" w:rsidDel="003A2153" w:rsidRDefault="00300178" w:rsidP="00300178">
            <w:pPr>
              <w:spacing w:before="60" w:after="60"/>
              <w:rPr>
                <w:del w:id="6600" w:author="jiefang chen" w:date="2016-04-20T16:52:00Z"/>
                <w:szCs w:val="21"/>
              </w:rPr>
            </w:pPr>
            <w:ins w:id="6601" w:author="longshine_LPF" w:date="2016-04-08T10:04:00Z">
              <w:del w:id="6602" w:author="jiefang chen" w:date="2016-04-20T16:52:00Z">
                <w:r w:rsidDel="003A2153">
                  <w:rPr>
                    <w:rFonts w:hint="eastAsia"/>
                  </w:rPr>
                  <w:delText>我的供应商</w:delText>
                </w:r>
              </w:del>
            </w:ins>
            <w:del w:id="6603" w:author="jiefang chen" w:date="2016-04-20T16:52:00Z">
              <w:r w:rsidDel="003A2153">
                <w:rPr>
                  <w:rFonts w:hint="eastAsia"/>
                </w:rPr>
                <w:delText>供应商详情</w:delText>
              </w:r>
            </w:del>
          </w:p>
        </w:tc>
      </w:tr>
      <w:tr w:rsidR="00300178" w:rsidDel="003A2153">
        <w:trPr>
          <w:del w:id="6604" w:author="jiefang chen" w:date="2016-04-20T16:52:00Z"/>
        </w:trPr>
        <w:tc>
          <w:tcPr>
            <w:tcW w:w="1384" w:type="dxa"/>
            <w:shd w:val="clear" w:color="auto" w:fill="D9D9D9"/>
          </w:tcPr>
          <w:p w:rsidR="00300178" w:rsidDel="003A2153" w:rsidRDefault="00300178" w:rsidP="00300178">
            <w:pPr>
              <w:spacing w:before="60" w:after="60" w:line="360" w:lineRule="auto"/>
              <w:rPr>
                <w:del w:id="6605" w:author="jiefang chen" w:date="2016-04-20T16:52:00Z"/>
                <w:b/>
                <w:szCs w:val="21"/>
              </w:rPr>
            </w:pPr>
            <w:del w:id="660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300178" w:rsidDel="003A2153" w:rsidRDefault="00B32EE2" w:rsidP="00300178">
            <w:pPr>
              <w:spacing w:before="60" w:after="60"/>
              <w:rPr>
                <w:del w:id="6607" w:author="jiefang chen" w:date="2016-04-20T16:52:00Z"/>
                <w:szCs w:val="21"/>
              </w:rPr>
            </w:pPr>
            <w:ins w:id="6608" w:author="longshine_LPF" w:date="2016-04-12T20:02:00Z">
              <w:del w:id="6609" w:author="jiefang chen" w:date="2016-04-20T16:52:00Z">
                <w:r w:rsidDel="003A2153">
                  <w:rPr>
                    <w:szCs w:val="21"/>
                  </w:rPr>
                  <w:delText>/trde/rest/appService/</w:delText>
                </w:r>
                <w:r w:rsidDel="003A2153">
                  <w:rPr>
                    <w:kern w:val="0"/>
                    <w:szCs w:val="20"/>
                  </w:rPr>
                  <w:delText>mySupplier</w:delText>
                </w:r>
              </w:del>
            </w:ins>
          </w:p>
        </w:tc>
      </w:tr>
      <w:tr w:rsidR="00300178" w:rsidDel="003A2153">
        <w:trPr>
          <w:del w:id="6610" w:author="jiefang chen" w:date="2016-04-20T16:52:00Z"/>
        </w:trPr>
        <w:tc>
          <w:tcPr>
            <w:tcW w:w="1384" w:type="dxa"/>
            <w:shd w:val="clear" w:color="auto" w:fill="D9D9D9"/>
          </w:tcPr>
          <w:p w:rsidR="00300178" w:rsidDel="003A2153" w:rsidRDefault="00300178" w:rsidP="00300178">
            <w:pPr>
              <w:spacing w:before="60" w:after="60" w:line="360" w:lineRule="auto"/>
              <w:rPr>
                <w:del w:id="6611" w:author="jiefang chen" w:date="2016-04-20T16:52:00Z"/>
                <w:b/>
                <w:szCs w:val="21"/>
              </w:rPr>
            </w:pPr>
            <w:del w:id="661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300178" w:rsidDel="003A2153" w:rsidRDefault="00300178" w:rsidP="00300178">
            <w:pPr>
              <w:spacing w:before="60" w:after="60"/>
              <w:rPr>
                <w:del w:id="6613" w:author="jiefang chen" w:date="2016-04-20T16:52:00Z"/>
                <w:szCs w:val="21"/>
              </w:rPr>
            </w:pPr>
            <w:ins w:id="6614" w:author="longshine_LPF" w:date="2016-04-08T10:04:00Z">
              <w:del w:id="6615" w:author="jiefang chen" w:date="2016-04-20T16:52:00Z">
                <w:r w:rsidDel="003A2153">
                  <w:rPr>
                    <w:kern w:val="0"/>
                    <w:szCs w:val="20"/>
                  </w:rPr>
                  <w:delText>mySupplier</w:delText>
                </w:r>
              </w:del>
            </w:ins>
            <w:del w:id="6616" w:author="jiefang chen" w:date="2016-04-20T16:52:00Z">
              <w:r w:rsidDel="003A2153">
                <w:rPr>
                  <w:kern w:val="0"/>
                  <w:szCs w:val="20"/>
                </w:rPr>
                <w:delText>supplierInfo</w:delText>
              </w:r>
            </w:del>
          </w:p>
        </w:tc>
      </w:tr>
      <w:tr w:rsidR="00FF506D" w:rsidDel="003A2153">
        <w:trPr>
          <w:del w:id="661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18" w:author="jiefang chen" w:date="2016-04-20T16:52:00Z"/>
                <w:b/>
                <w:szCs w:val="21"/>
              </w:rPr>
            </w:pPr>
            <w:del w:id="661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20" w:author="jiefang chen" w:date="2016-04-20T16:52:00Z"/>
                <w:szCs w:val="21"/>
              </w:rPr>
            </w:pPr>
            <w:del w:id="6621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662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23" w:author="jiefang chen" w:date="2016-04-20T16:52:00Z"/>
                <w:b/>
                <w:szCs w:val="21"/>
              </w:rPr>
            </w:pPr>
            <w:del w:id="662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25" w:author="jiefang chen" w:date="2016-04-20T16:52:00Z"/>
                <w:szCs w:val="21"/>
              </w:rPr>
            </w:pPr>
            <w:del w:id="6626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62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28" w:author="jiefang chen" w:date="2016-04-20T16:52:00Z"/>
                <w:b/>
                <w:szCs w:val="21"/>
              </w:rPr>
            </w:pPr>
            <w:del w:id="662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30" w:author="jiefang chen" w:date="2016-04-20T16:52:00Z"/>
                <w:szCs w:val="21"/>
              </w:rPr>
            </w:pPr>
            <w:del w:id="6631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663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33" w:author="jiefang chen" w:date="2016-04-20T16:52:00Z"/>
                <w:b/>
                <w:szCs w:val="21"/>
              </w:rPr>
            </w:pPr>
            <w:del w:id="663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35" w:author="jiefang chen" w:date="2016-04-20T16:52:00Z"/>
                <w:szCs w:val="21"/>
              </w:rPr>
            </w:pPr>
            <w:del w:id="6636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663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38" w:author="jiefang chen" w:date="2016-04-20T16:52:00Z"/>
                <w:b/>
                <w:szCs w:val="21"/>
              </w:rPr>
            </w:pPr>
            <w:del w:id="663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6640" w:author="jiefang chen" w:date="2016-04-20T16:52:00Z"/>
                <w:szCs w:val="21"/>
              </w:rPr>
            </w:pPr>
            <w:del w:id="6641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664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43" w:author="jiefang chen" w:date="2016-04-20T16:52:00Z"/>
                <w:b/>
                <w:szCs w:val="21"/>
              </w:rPr>
            </w:pPr>
            <w:del w:id="664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6645" w:author="jiefang chen" w:date="2016-04-20T16:52:00Z"/>
                <w:szCs w:val="21"/>
              </w:rPr>
            </w:pPr>
          </w:p>
        </w:tc>
      </w:tr>
      <w:tr w:rsidR="00FF506D" w:rsidDel="003A2153">
        <w:trPr>
          <w:del w:id="6646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6647" w:author="jiefang chen" w:date="2016-04-20T16:52:00Z"/>
                <w:sz w:val="24"/>
              </w:rPr>
            </w:pPr>
            <w:del w:id="664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664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6650" w:author="jiefang chen" w:date="2016-04-20T16:52:00Z"/>
                <w:b/>
                <w:szCs w:val="21"/>
              </w:rPr>
            </w:pPr>
            <w:del w:id="665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6652" w:author="longshine_LPF" w:date="2016-04-08T10:16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446"/>
              <w:gridCol w:w="1560"/>
              <w:gridCol w:w="1701"/>
              <w:gridCol w:w="708"/>
              <w:gridCol w:w="1843"/>
              <w:tblGridChange w:id="6653">
                <w:tblGrid>
                  <w:gridCol w:w="1315"/>
                  <w:gridCol w:w="131"/>
                  <w:gridCol w:w="1560"/>
                  <w:gridCol w:w="1701"/>
                  <w:gridCol w:w="708"/>
                  <w:gridCol w:w="1843"/>
                </w:tblGrid>
              </w:tblGridChange>
            </w:tblGrid>
            <w:tr w:rsidR="00FF506D" w:rsidDel="003A2153" w:rsidTr="00806F8D">
              <w:trPr>
                <w:trHeight w:val="361"/>
                <w:del w:id="6654" w:author="jiefang chen" w:date="2016-04-20T16:52:00Z"/>
                <w:trPrChange w:id="6655" w:author="longshine_LPF" w:date="2016-04-08T10:16:00Z">
                  <w:trPr>
                    <w:trHeight w:val="361"/>
                  </w:trPr>
                </w:trPrChange>
              </w:trPr>
              <w:tc>
                <w:tcPr>
                  <w:tcW w:w="1446" w:type="dxa"/>
                  <w:shd w:val="pct10" w:color="auto" w:fill="auto"/>
                  <w:tcPrChange w:id="6656" w:author="longshine_LPF" w:date="2016-04-08T10:16:00Z">
                    <w:tcPr>
                      <w:tcW w:w="1315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657" w:author="jiefang chen" w:date="2016-04-20T16:52:00Z"/>
                      <w:b/>
                      <w:kern w:val="0"/>
                      <w:szCs w:val="21"/>
                    </w:rPr>
                  </w:pPr>
                  <w:del w:id="665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  <w:tcPrChange w:id="6659" w:author="longshine_LPF" w:date="2016-04-08T10:16:00Z">
                    <w:tcPr>
                      <w:tcW w:w="1691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660" w:author="jiefang chen" w:date="2016-04-20T16:52:00Z"/>
                      <w:b/>
                      <w:kern w:val="0"/>
                      <w:szCs w:val="21"/>
                    </w:rPr>
                  </w:pPr>
                  <w:del w:id="666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  <w:tcPrChange w:id="6662" w:author="longshine_LPF" w:date="2016-04-08T10:16:00Z">
                    <w:tcPr>
                      <w:tcW w:w="1701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663" w:author="jiefang chen" w:date="2016-04-20T16:52:00Z"/>
                      <w:b/>
                      <w:kern w:val="0"/>
                      <w:szCs w:val="21"/>
                    </w:rPr>
                  </w:pPr>
                  <w:del w:id="666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  <w:tcPrChange w:id="6665" w:author="longshine_LPF" w:date="2016-04-08T10:16:00Z">
                    <w:tcPr>
                      <w:tcW w:w="70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666" w:author="jiefang chen" w:date="2016-04-20T16:52:00Z"/>
                      <w:b/>
                      <w:kern w:val="0"/>
                      <w:szCs w:val="21"/>
                    </w:rPr>
                  </w:pPr>
                  <w:del w:id="666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  <w:tcPrChange w:id="6668" w:author="longshine_LPF" w:date="2016-04-08T10:16:00Z">
                    <w:tcPr>
                      <w:tcW w:w="1843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669" w:author="jiefang chen" w:date="2016-04-20T16:52:00Z"/>
                      <w:b/>
                      <w:kern w:val="0"/>
                      <w:szCs w:val="21"/>
                    </w:rPr>
                  </w:pPr>
                  <w:del w:id="667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5C5E66" w:rsidDel="003A2153" w:rsidTr="00806F8D">
              <w:trPr>
                <w:trHeight w:val="361"/>
                <w:del w:id="6671" w:author="jiefang chen" w:date="2016-04-20T16:52:00Z"/>
                <w:trPrChange w:id="6672" w:author="longshine_LPF" w:date="2016-04-08T10:16:00Z">
                  <w:trPr>
                    <w:trHeight w:val="361"/>
                  </w:trPr>
                </w:trPrChange>
              </w:trPr>
              <w:tc>
                <w:tcPr>
                  <w:tcW w:w="1446" w:type="dxa"/>
                  <w:tcPrChange w:id="6673" w:author="longshine_LPF" w:date="2016-04-08T10:16:00Z">
                    <w:tcPr>
                      <w:tcW w:w="1315" w:type="dxa"/>
                    </w:tcPr>
                  </w:tcPrChange>
                </w:tcPr>
                <w:p w:rsidR="005C5E66" w:rsidDel="003A2153" w:rsidRDefault="005C5E66" w:rsidP="005C5E66">
                  <w:pPr>
                    <w:spacing w:line="360" w:lineRule="auto"/>
                    <w:rPr>
                      <w:del w:id="6674" w:author="jiefang chen" w:date="2016-04-20T16:52:00Z"/>
                      <w:szCs w:val="21"/>
                    </w:rPr>
                  </w:pPr>
                  <w:ins w:id="6675" w:author="longshine_LPF" w:date="2016-04-08T10:03:00Z">
                    <w:del w:id="6676" w:author="jiefang chen" w:date="2016-04-20T16:52:00Z">
                      <w:r w:rsidDel="003A2153">
                        <w:rPr>
                          <w:szCs w:val="21"/>
                        </w:rPr>
                        <w:delText>buyerId</w:delText>
                      </w:r>
                    </w:del>
                  </w:ins>
                  <w:del w:id="6677" w:author="jiefang chen" w:date="2016-04-20T16:52:00Z">
                    <w:r w:rsidDel="003A2153">
                      <w:rPr>
                        <w:szCs w:val="21"/>
                      </w:rPr>
                      <w:delText>sellerId</w:delText>
                    </w:r>
                  </w:del>
                </w:p>
              </w:tc>
              <w:tc>
                <w:tcPr>
                  <w:tcW w:w="1560" w:type="dxa"/>
                  <w:tcPrChange w:id="6678" w:author="longshine_LPF" w:date="2016-04-08T10:16:00Z">
                    <w:tcPr>
                      <w:tcW w:w="1691" w:type="dxa"/>
                      <w:gridSpan w:val="2"/>
                    </w:tcPr>
                  </w:tcPrChange>
                </w:tcPr>
                <w:p w:rsidR="005C5E66" w:rsidDel="003A2153" w:rsidRDefault="005C5E66" w:rsidP="005C5E66">
                  <w:pPr>
                    <w:spacing w:line="360" w:lineRule="auto"/>
                    <w:rPr>
                      <w:del w:id="6679" w:author="jiefang chen" w:date="2016-04-20T16:52:00Z"/>
                      <w:szCs w:val="21"/>
                    </w:rPr>
                  </w:pPr>
                  <w:ins w:id="6680" w:author="longshine_LPF" w:date="2016-04-08T10:03:00Z">
                    <w:del w:id="668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买家标识</w:delText>
                      </w:r>
                    </w:del>
                  </w:ins>
                  <w:del w:id="668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供应商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tcPrChange w:id="6683" w:author="longshine_LPF" w:date="2016-04-08T10:16:00Z">
                    <w:tcPr>
                      <w:tcW w:w="1701" w:type="dxa"/>
                    </w:tcPr>
                  </w:tcPrChange>
                </w:tcPr>
                <w:p w:rsidR="005C5E66" w:rsidDel="003A2153" w:rsidRDefault="005C5E66" w:rsidP="005C5E66">
                  <w:pPr>
                    <w:spacing w:line="360" w:lineRule="auto"/>
                    <w:rPr>
                      <w:del w:id="6684" w:author="jiefang chen" w:date="2016-04-20T16:52:00Z"/>
                      <w:szCs w:val="21"/>
                    </w:rPr>
                  </w:pPr>
                  <w:ins w:id="6685" w:author="longshine_LPF" w:date="2016-04-08T10:03:00Z">
                    <w:del w:id="668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NUMBER(16)</w:delText>
                      </w:r>
                    </w:del>
                  </w:ins>
                  <w:del w:id="668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  <w:tcPrChange w:id="6688" w:author="longshine_LPF" w:date="2016-04-08T10:16:00Z">
                    <w:tcPr>
                      <w:tcW w:w="708" w:type="dxa"/>
                    </w:tcPr>
                  </w:tcPrChange>
                </w:tcPr>
                <w:p w:rsidR="005C5E66" w:rsidDel="003A2153" w:rsidRDefault="005C5E66" w:rsidP="005C5E66">
                  <w:pPr>
                    <w:spacing w:line="360" w:lineRule="auto"/>
                    <w:jc w:val="center"/>
                    <w:rPr>
                      <w:del w:id="6689" w:author="jiefang chen" w:date="2016-04-20T16:52:00Z"/>
                      <w:szCs w:val="21"/>
                    </w:rPr>
                  </w:pPr>
                  <w:ins w:id="6690" w:author="longshine_LPF" w:date="2016-04-08T10:03:00Z">
                    <w:del w:id="669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  <w:del w:id="669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6693" w:author="longshine_LPF" w:date="2016-04-08T10:16:00Z">
                    <w:tcPr>
                      <w:tcW w:w="1843" w:type="dxa"/>
                    </w:tcPr>
                  </w:tcPrChange>
                </w:tcPr>
                <w:p w:rsidR="005C5E66" w:rsidDel="003A2153" w:rsidRDefault="005C5E66" w:rsidP="005C5E66">
                  <w:pPr>
                    <w:spacing w:line="360" w:lineRule="auto"/>
                    <w:rPr>
                      <w:del w:id="6694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4E48BC">
              <w:trPr>
                <w:trHeight w:val="361"/>
                <w:ins w:id="6695" w:author="longshine_LPF" w:date="2016-04-08T11:34:00Z"/>
                <w:del w:id="6696" w:author="jiefang chen" w:date="2016-04-20T16:52:00Z"/>
                <w:trPrChange w:id="6697" w:author="longshine_LPF" w:date="2016-04-08T11:34:00Z">
                  <w:trPr>
                    <w:trHeight w:val="361"/>
                  </w:trPr>
                </w:trPrChange>
              </w:trPr>
              <w:tc>
                <w:tcPr>
                  <w:tcW w:w="1446" w:type="dxa"/>
                  <w:vAlign w:val="center"/>
                  <w:tcPrChange w:id="6698" w:author="longshine_LPF" w:date="2016-04-08T11:34:00Z">
                    <w:tcPr>
                      <w:tcW w:w="1446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699" w:author="longshine_LPF" w:date="2016-04-08T11:34:00Z"/>
                      <w:del w:id="6700" w:author="jiefang chen" w:date="2016-04-20T16:52:00Z"/>
                      <w:szCs w:val="21"/>
                    </w:rPr>
                  </w:pPr>
                  <w:ins w:id="6701" w:author="longshine_LPF" w:date="2016-04-08T11:34:00Z">
                    <w:del w:id="6702" w:author="jiefang chen" w:date="2016-04-20T16:52:00Z">
                      <w:r w:rsidDel="003A2153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6703" w:author="longshine_LPF" w:date="2016-04-08T11:34:00Z">
                    <w:tcPr>
                      <w:tcW w:w="1560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04" w:author="longshine_LPF" w:date="2016-04-08T11:34:00Z"/>
                      <w:del w:id="6705" w:author="jiefang chen" w:date="2016-04-20T16:52:00Z"/>
                      <w:szCs w:val="21"/>
                    </w:rPr>
                  </w:pPr>
                  <w:ins w:id="6706" w:author="longshine_LPF" w:date="2016-04-08T11:34:00Z">
                    <w:del w:id="670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6708" w:author="longshine_LPF" w:date="2016-04-08T11:34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09" w:author="longshine_LPF" w:date="2016-04-08T11:34:00Z"/>
                      <w:del w:id="6710" w:author="jiefang chen" w:date="2016-04-20T16:52:00Z"/>
                      <w:szCs w:val="21"/>
                    </w:rPr>
                  </w:pPr>
                  <w:ins w:id="6711" w:author="longshine_LPF" w:date="2016-04-08T11:34:00Z">
                    <w:del w:id="6712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6713" w:author="longshine_LPF" w:date="2016-04-08T11:34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714" w:author="longshine_LPF" w:date="2016-04-08T11:34:00Z"/>
                      <w:del w:id="6715" w:author="jiefang chen" w:date="2016-04-20T16:52:00Z"/>
                      <w:szCs w:val="21"/>
                    </w:rPr>
                  </w:pPr>
                  <w:ins w:id="6716" w:author="longshine_LPF" w:date="2016-04-08T11:34:00Z">
                    <w:del w:id="6717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6718" w:author="longshine_LPF" w:date="2016-04-08T11:34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19" w:author="longshine_LPF" w:date="2016-04-08T11:34:00Z"/>
                      <w:del w:id="6720" w:author="jiefang chen" w:date="2016-04-20T16:52:00Z"/>
                      <w:szCs w:val="21"/>
                    </w:rPr>
                  </w:pPr>
                  <w:ins w:id="6721" w:author="longshine_LPF" w:date="2016-04-08T11:34:00Z">
                    <w:del w:id="672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3A2153">
                        <w:rPr>
                          <w:szCs w:val="21"/>
                        </w:rPr>
                        <w:delText>用，第一次默认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5207F6" w:rsidDel="003A2153" w:rsidTr="004E48BC">
              <w:trPr>
                <w:trHeight w:val="361"/>
                <w:ins w:id="6723" w:author="longshine_LPF" w:date="2016-04-08T11:34:00Z"/>
                <w:del w:id="6724" w:author="jiefang chen" w:date="2016-04-20T16:52:00Z"/>
                <w:trPrChange w:id="6725" w:author="longshine_LPF" w:date="2016-04-08T11:34:00Z">
                  <w:trPr>
                    <w:trHeight w:val="361"/>
                  </w:trPr>
                </w:trPrChange>
              </w:trPr>
              <w:tc>
                <w:tcPr>
                  <w:tcW w:w="1446" w:type="dxa"/>
                  <w:vAlign w:val="center"/>
                  <w:tcPrChange w:id="6726" w:author="longshine_LPF" w:date="2016-04-08T11:34:00Z">
                    <w:tcPr>
                      <w:tcW w:w="1446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27" w:author="longshine_LPF" w:date="2016-04-08T11:34:00Z"/>
                      <w:del w:id="6728" w:author="jiefang chen" w:date="2016-04-20T16:52:00Z"/>
                      <w:szCs w:val="21"/>
                    </w:rPr>
                  </w:pPr>
                  <w:ins w:id="6729" w:author="longshine_LPF" w:date="2016-04-08T11:34:00Z">
                    <w:del w:id="6730" w:author="jiefang chen" w:date="2016-04-20T16:52:00Z">
                      <w:r w:rsidDel="003A2153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  <w:tcPrChange w:id="6731" w:author="longshine_LPF" w:date="2016-04-08T11:34:00Z">
                    <w:tcPr>
                      <w:tcW w:w="1560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32" w:author="longshine_LPF" w:date="2016-04-08T11:34:00Z"/>
                      <w:del w:id="6733" w:author="jiefang chen" w:date="2016-04-20T16:52:00Z"/>
                      <w:szCs w:val="21"/>
                    </w:rPr>
                  </w:pPr>
                  <w:ins w:id="6734" w:author="longshine_LPF" w:date="2016-04-08T11:34:00Z">
                    <w:del w:id="673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3A2153">
                        <w:rPr>
                          <w:szCs w:val="21"/>
                        </w:rPr>
                        <w:delText>大小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6736" w:author="longshine_LPF" w:date="2016-04-08T11:34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37" w:author="longshine_LPF" w:date="2016-04-08T11:34:00Z"/>
                      <w:del w:id="6738" w:author="jiefang chen" w:date="2016-04-20T16:52:00Z"/>
                      <w:szCs w:val="21"/>
                    </w:rPr>
                  </w:pPr>
                  <w:ins w:id="6739" w:author="longshine_LPF" w:date="2016-04-08T11:34:00Z">
                    <w:del w:id="6740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6741" w:author="longshine_LPF" w:date="2016-04-08T11:34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742" w:author="longshine_LPF" w:date="2016-04-08T11:34:00Z"/>
                      <w:del w:id="6743" w:author="jiefang chen" w:date="2016-04-20T16:52:00Z"/>
                      <w:szCs w:val="21"/>
                    </w:rPr>
                  </w:pPr>
                  <w:ins w:id="6744" w:author="longshine_LPF" w:date="2016-04-08T11:34:00Z">
                    <w:del w:id="6745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6746" w:author="longshine_LPF" w:date="2016-04-08T11:34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747" w:author="longshine_LPF" w:date="2016-04-08T11:34:00Z"/>
                      <w:del w:id="6748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806F8D">
              <w:trPr>
                <w:trHeight w:val="361"/>
                <w:del w:id="6749" w:author="jiefang chen" w:date="2016-04-20T16:52:00Z"/>
                <w:trPrChange w:id="6750" w:author="longshine_LPF" w:date="2016-04-08T10:16:00Z">
                  <w:trPr>
                    <w:trHeight w:val="361"/>
                  </w:trPr>
                </w:trPrChange>
              </w:trPr>
              <w:tc>
                <w:tcPr>
                  <w:tcW w:w="1446" w:type="dxa"/>
                  <w:tcPrChange w:id="6751" w:author="longshine_LPF" w:date="2016-04-08T10:16:00Z">
                    <w:tcPr>
                      <w:tcW w:w="1315" w:type="dxa"/>
                    </w:tcPr>
                  </w:tcPrChange>
                </w:tcPr>
                <w:p w:rsidR="005207F6" w:rsidDel="003A2153" w:rsidRDefault="005207F6" w:rsidP="005207F6">
                  <w:pPr>
                    <w:pStyle w:val="aff2"/>
                    <w:rPr>
                      <w:del w:id="6752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560" w:type="dxa"/>
                  <w:tcPrChange w:id="6753" w:author="longshine_LPF" w:date="2016-04-08T10:16:00Z">
                    <w:tcPr>
                      <w:tcW w:w="169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6754" w:author="jiefang chen" w:date="2016-04-20T16:52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  <w:tcPrChange w:id="6755" w:author="longshine_LPF" w:date="2016-04-08T10:16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pStyle w:val="aff2"/>
                    <w:rPr>
                      <w:del w:id="6756" w:author="jiefang chen" w:date="2016-04-20T16:52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  <w:tcPrChange w:id="6757" w:author="longshine_LPF" w:date="2016-04-08T10:16:00Z">
                    <w:tcPr>
                      <w:tcW w:w="708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6758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6759" w:author="longshine_LPF" w:date="2016-04-08T10:16:00Z">
                    <w:tcPr>
                      <w:tcW w:w="1843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pStyle w:val="aff2"/>
                    <w:rPr>
                      <w:del w:id="6760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6761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676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6763" w:author="jiefang chen" w:date="2016-04-20T16:52:00Z"/>
                <w:b/>
                <w:kern w:val="0"/>
                <w:szCs w:val="21"/>
              </w:rPr>
            </w:pPr>
            <w:del w:id="676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6765" w:author="longshine_LPF" w:date="2016-04-08T09:58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305"/>
              <w:gridCol w:w="141"/>
              <w:gridCol w:w="1560"/>
              <w:gridCol w:w="1701"/>
              <w:gridCol w:w="708"/>
              <w:gridCol w:w="1843"/>
              <w:tblGridChange w:id="6766">
                <w:tblGrid>
                  <w:gridCol w:w="1305"/>
                  <w:gridCol w:w="141"/>
                  <w:gridCol w:w="1560"/>
                  <w:gridCol w:w="1701"/>
                  <w:gridCol w:w="708"/>
                  <w:gridCol w:w="1843"/>
                </w:tblGrid>
              </w:tblGridChange>
            </w:tblGrid>
            <w:tr w:rsidR="00FF506D" w:rsidDel="003A2153" w:rsidTr="005C5E66">
              <w:trPr>
                <w:trHeight w:val="297"/>
                <w:del w:id="6767" w:author="jiefang chen" w:date="2016-04-20T16:52:00Z"/>
                <w:trPrChange w:id="6768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shd w:val="pct10" w:color="auto" w:fill="auto"/>
                  <w:tcPrChange w:id="6769" w:author="longshine_LPF" w:date="2016-04-08T09:58:00Z">
                    <w:tcPr>
                      <w:tcW w:w="1305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770" w:author="jiefang chen" w:date="2016-04-20T16:52:00Z"/>
                      <w:b/>
                      <w:kern w:val="0"/>
                      <w:szCs w:val="21"/>
                    </w:rPr>
                  </w:pPr>
                  <w:del w:id="677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560" w:type="dxa"/>
                  <w:shd w:val="pct10" w:color="auto" w:fill="auto"/>
                  <w:tcPrChange w:id="6772" w:author="longshine_LPF" w:date="2016-04-08T09:58:00Z">
                    <w:tcPr>
                      <w:tcW w:w="1701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773" w:author="jiefang chen" w:date="2016-04-20T16:52:00Z"/>
                      <w:b/>
                      <w:kern w:val="0"/>
                      <w:szCs w:val="21"/>
                    </w:rPr>
                  </w:pPr>
                  <w:del w:id="677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  <w:tcPrChange w:id="6775" w:author="longshine_LPF" w:date="2016-04-08T09:58:00Z">
                    <w:tcPr>
                      <w:tcW w:w="1701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776" w:author="jiefang chen" w:date="2016-04-20T16:52:00Z"/>
                      <w:b/>
                      <w:kern w:val="0"/>
                      <w:szCs w:val="21"/>
                    </w:rPr>
                  </w:pPr>
                  <w:del w:id="677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  <w:tcPrChange w:id="6778" w:author="longshine_LPF" w:date="2016-04-08T09:58:00Z">
                    <w:tcPr>
                      <w:tcW w:w="70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779" w:author="jiefang chen" w:date="2016-04-20T16:52:00Z"/>
                      <w:b/>
                      <w:kern w:val="0"/>
                      <w:szCs w:val="21"/>
                    </w:rPr>
                  </w:pPr>
                  <w:del w:id="678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  <w:tcPrChange w:id="6781" w:author="longshine_LPF" w:date="2016-04-08T09:58:00Z">
                    <w:tcPr>
                      <w:tcW w:w="1843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6782" w:author="jiefang chen" w:date="2016-04-20T16:52:00Z"/>
                      <w:b/>
                      <w:kern w:val="0"/>
                      <w:szCs w:val="21"/>
                    </w:rPr>
                  </w:pPr>
                  <w:del w:id="678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 w:rsidTr="005C5E66">
              <w:trPr>
                <w:trHeight w:val="297"/>
                <w:del w:id="6784" w:author="jiefang chen" w:date="2016-04-20T16:52:00Z"/>
                <w:trPrChange w:id="6785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vAlign w:val="center"/>
                  <w:tcPrChange w:id="6786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787" w:author="jiefang chen" w:date="2016-04-20T16:52:00Z"/>
                      <w:szCs w:val="21"/>
                    </w:rPr>
                  </w:pPr>
                  <w:del w:id="678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560" w:type="dxa"/>
                  <w:vAlign w:val="center"/>
                  <w:tcPrChange w:id="6789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790" w:author="jiefang chen" w:date="2016-04-20T16:52:00Z"/>
                      <w:szCs w:val="21"/>
                    </w:rPr>
                  </w:pPr>
                  <w:del w:id="679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  <w:tcPrChange w:id="6792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793" w:author="jiefang chen" w:date="2016-04-20T16:52:00Z"/>
                      <w:szCs w:val="21"/>
                    </w:rPr>
                  </w:pPr>
                  <w:del w:id="679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  <w:tcPrChange w:id="6795" w:author="longshine_LPF" w:date="2016-04-08T09:5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796" w:author="jiefang chen" w:date="2016-04-20T16:52:00Z"/>
                      <w:szCs w:val="21"/>
                    </w:rPr>
                  </w:pPr>
                  <w:del w:id="679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6798" w:author="longshine_LPF" w:date="2016-04-08T09:58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799" w:author="jiefang chen" w:date="2016-04-20T16:52:00Z"/>
                      <w:szCs w:val="21"/>
                    </w:rPr>
                  </w:pPr>
                  <w:del w:id="68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 w:rsidTr="005C5E66">
              <w:trPr>
                <w:trHeight w:val="297"/>
                <w:del w:id="6801" w:author="jiefang chen" w:date="2016-04-20T16:52:00Z"/>
                <w:trPrChange w:id="6802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vAlign w:val="center"/>
                  <w:tcPrChange w:id="6803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804" w:author="jiefang chen" w:date="2016-04-20T16:52:00Z"/>
                      <w:szCs w:val="21"/>
                    </w:rPr>
                  </w:pPr>
                  <w:del w:id="680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560" w:type="dxa"/>
                  <w:vAlign w:val="center"/>
                  <w:tcPrChange w:id="6806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807" w:author="jiefang chen" w:date="2016-04-20T16:52:00Z"/>
                      <w:szCs w:val="21"/>
                    </w:rPr>
                  </w:pPr>
                  <w:del w:id="680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  <w:tcPrChange w:id="6809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6810" w:author="jiefang chen" w:date="2016-04-20T16:52:00Z"/>
                      <w:szCs w:val="21"/>
                    </w:rPr>
                  </w:pPr>
                  <w:del w:id="681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  <w:tcPrChange w:id="6812" w:author="longshine_LPF" w:date="2016-04-08T09:58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6813" w:author="jiefang chen" w:date="2016-04-20T16:52:00Z"/>
                      <w:szCs w:val="21"/>
                    </w:rPr>
                  </w:pPr>
                  <w:del w:id="681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6815" w:author="longshine_LPF" w:date="2016-04-08T09:58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6816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ins w:id="6817" w:author="longshine_LPF" w:date="2016-04-08T11:37:00Z"/>
                <w:del w:id="6818" w:author="jiefang chen" w:date="2016-04-20T16:52:00Z"/>
              </w:trPr>
              <w:tc>
                <w:tcPr>
                  <w:tcW w:w="1446" w:type="dxa"/>
                  <w:gridSpan w:val="2"/>
                  <w:vAlign w:val="center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19" w:author="longshine_LPF" w:date="2016-04-08T11:37:00Z"/>
                      <w:del w:id="6820" w:author="jiefang chen" w:date="2016-04-20T16:52:00Z"/>
                      <w:szCs w:val="21"/>
                    </w:rPr>
                  </w:pPr>
                  <w:ins w:id="6821" w:author="longshine_LPF" w:date="2016-04-08T11:37:00Z">
                    <w:del w:id="6822" w:author="jiefang chen" w:date="2016-04-20T16:52:00Z">
                      <w:r w:rsidDel="003A2153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560" w:type="dxa"/>
                  <w:vAlign w:val="center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23" w:author="longshine_LPF" w:date="2016-04-08T11:37:00Z"/>
                      <w:del w:id="6824" w:author="jiefang chen" w:date="2016-04-20T16:52:00Z"/>
                      <w:szCs w:val="21"/>
                    </w:rPr>
                  </w:pPr>
                  <w:ins w:id="6825" w:author="longshine_LPF" w:date="2016-04-08T11:37:00Z">
                    <w:del w:id="682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27" w:author="longshine_LPF" w:date="2016-04-08T11:37:00Z"/>
                      <w:del w:id="6828" w:author="jiefang chen" w:date="2016-04-20T16:52:00Z"/>
                      <w:szCs w:val="21"/>
                    </w:rPr>
                  </w:pPr>
                  <w:ins w:id="6829" w:author="longshine_LPF" w:date="2016-04-08T11:37:00Z">
                    <w:del w:id="683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831" w:author="longshine_LPF" w:date="2016-04-08T11:37:00Z"/>
                      <w:del w:id="6832" w:author="jiefang chen" w:date="2016-04-20T16:52:00Z"/>
                      <w:szCs w:val="21"/>
                    </w:rPr>
                  </w:pPr>
                  <w:ins w:id="6833" w:author="longshine_LPF" w:date="2016-04-08T11:37:00Z">
                    <w:del w:id="6834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35" w:author="longshine_LPF" w:date="2016-04-08T11:37:00Z"/>
                      <w:del w:id="6836" w:author="jiefang chen" w:date="2016-04-20T16:52:00Z"/>
                      <w:szCs w:val="21"/>
                    </w:rPr>
                  </w:pPr>
                  <w:ins w:id="6837" w:author="longshine_LPF" w:date="2016-04-08T11:37:00Z">
                    <w:del w:id="683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3A2153">
                        <w:rPr>
                          <w:szCs w:val="21"/>
                        </w:rPr>
                        <w:delText>数时，表示数据已获取完，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3A2153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5207F6" w:rsidDel="003A2153" w:rsidTr="004E48BC">
              <w:trPr>
                <w:trHeight w:val="297"/>
                <w:ins w:id="6839" w:author="longshine_LPF" w:date="2016-04-08T11:37:00Z"/>
                <w:del w:id="6840" w:author="jiefang chen" w:date="2016-04-20T16:52:00Z"/>
              </w:trPr>
              <w:tc>
                <w:tcPr>
                  <w:tcW w:w="7258" w:type="dxa"/>
                  <w:gridSpan w:val="6"/>
                  <w:vAlign w:val="center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41" w:author="longshine_LPF" w:date="2016-04-08T11:37:00Z"/>
                      <w:del w:id="6842" w:author="jiefang chen" w:date="2016-04-20T16:52:00Z"/>
                      <w:szCs w:val="21"/>
                    </w:rPr>
                  </w:pPr>
                  <w:ins w:id="6843" w:author="longshine_LPF" w:date="2016-04-08T11:37:00Z">
                    <w:del w:id="6844" w:author="jiefang chen" w:date="2016-04-20T16:52:00Z">
                      <w:r w:rsidDel="003A2153">
                        <w:rPr>
                          <w:szCs w:val="21"/>
                        </w:rPr>
                        <w:delText>供应商列表（</w:delText>
                      </w:r>
                    </w:del>
                  </w:ins>
                  <w:ins w:id="6845" w:author="longshine_LPF" w:date="2016-04-08T11:38:00Z">
                    <w:del w:id="6846" w:author="jiefang chen" w:date="2016-04-20T16:52:00Z">
                      <w:r w:rsidDel="003A2153">
                        <w:rPr>
                          <w:szCs w:val="21"/>
                        </w:rPr>
                        <w:delText>sellerList</w:delText>
                      </w:r>
                    </w:del>
                  </w:ins>
                  <w:ins w:id="6847" w:author="longshine_LPF" w:date="2016-04-08T11:37:00Z">
                    <w:del w:id="6848" w:author="jiefang chen" w:date="2016-04-20T16:52:00Z">
                      <w:r w:rsidDel="003A2153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5207F6" w:rsidDel="003A2153" w:rsidTr="005C5E66">
              <w:trPr>
                <w:trHeight w:val="297"/>
                <w:ins w:id="6849" w:author="longshine_LPF" w:date="2016-04-08T09:58:00Z"/>
                <w:del w:id="6850" w:author="jiefang chen" w:date="2016-04-20T16:52:00Z"/>
                <w:trPrChange w:id="6851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852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53" w:author="longshine_LPF" w:date="2016-04-08T09:58:00Z"/>
                      <w:del w:id="6854" w:author="jiefang chen" w:date="2016-04-20T16:52:00Z"/>
                      <w:szCs w:val="21"/>
                    </w:rPr>
                  </w:pPr>
                  <w:ins w:id="6855" w:author="longshine_LPF" w:date="2016-04-08T09:58:00Z">
                    <w:del w:id="6856" w:author="jiefang chen" w:date="2016-04-20T16:52:00Z">
                      <w:r w:rsidDel="003A2153">
                        <w:rPr>
                          <w:szCs w:val="21"/>
                        </w:rPr>
                        <w:delText>sellerId</w:delText>
                      </w:r>
                    </w:del>
                  </w:ins>
                </w:p>
              </w:tc>
              <w:tc>
                <w:tcPr>
                  <w:tcW w:w="1560" w:type="dxa"/>
                  <w:tcPrChange w:id="6857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58" w:author="longshine_LPF" w:date="2016-04-08T09:58:00Z"/>
                      <w:del w:id="6859" w:author="jiefang chen" w:date="2016-04-20T16:52:00Z"/>
                      <w:szCs w:val="21"/>
                    </w:rPr>
                  </w:pPr>
                  <w:ins w:id="6860" w:author="longshine_LPF" w:date="2016-04-08T09:58:00Z">
                    <w:del w:id="686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供应商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6862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63" w:author="longshine_LPF" w:date="2016-04-08T09:58:00Z"/>
                      <w:del w:id="6864" w:author="jiefang chen" w:date="2016-04-20T16:52:00Z"/>
                      <w:szCs w:val="21"/>
                    </w:rPr>
                  </w:pPr>
                  <w:ins w:id="6865" w:author="longshine_LPF" w:date="2016-04-08T09:58:00Z">
                    <w:del w:id="686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867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868" w:author="longshine_LPF" w:date="2016-04-08T09:58:00Z"/>
                      <w:del w:id="6869" w:author="jiefang chen" w:date="2016-04-20T16:52:00Z"/>
                      <w:szCs w:val="21"/>
                    </w:rPr>
                  </w:pPr>
                  <w:ins w:id="6870" w:author="longshine_LPF" w:date="2016-04-08T09:58:00Z">
                    <w:del w:id="687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872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73" w:author="longshine_LPF" w:date="2016-04-08T09:58:00Z"/>
                      <w:del w:id="6874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ins w:id="6875" w:author="longshine_LPF" w:date="2016-04-08T09:58:00Z"/>
                <w:del w:id="6876" w:author="jiefang chen" w:date="2016-04-20T16:52:00Z"/>
                <w:trPrChange w:id="6877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878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79" w:author="longshine_LPF" w:date="2016-04-08T09:58:00Z"/>
                      <w:del w:id="6880" w:author="jiefang chen" w:date="2016-04-20T16:52:00Z"/>
                      <w:szCs w:val="21"/>
                    </w:rPr>
                  </w:pPr>
                  <w:ins w:id="6881" w:author="longshine_LPF" w:date="2016-04-08T09:58:00Z">
                    <w:del w:id="6882" w:author="jiefang chen" w:date="2016-04-20T16:52:00Z">
                      <w:r w:rsidDel="003A2153">
                        <w:delText>sellerName</w:delText>
                      </w:r>
                    </w:del>
                  </w:ins>
                </w:p>
              </w:tc>
              <w:tc>
                <w:tcPr>
                  <w:tcW w:w="1560" w:type="dxa"/>
                  <w:tcPrChange w:id="6883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84" w:author="longshine_LPF" w:date="2016-04-08T09:58:00Z"/>
                      <w:del w:id="6885" w:author="jiefang chen" w:date="2016-04-20T16:52:00Z"/>
                      <w:szCs w:val="21"/>
                    </w:rPr>
                  </w:pPr>
                  <w:ins w:id="6886" w:author="longshine_LPF" w:date="2016-04-08T09:58:00Z">
                    <w:del w:id="6887" w:author="jiefang chen" w:date="2016-04-20T16:52:00Z">
                      <w:r w:rsidDel="003A2153">
                        <w:rPr>
                          <w:rFonts w:hint="eastAsia"/>
                        </w:rPr>
                        <w:delText>供应商名称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6888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89" w:author="longshine_LPF" w:date="2016-04-08T09:58:00Z"/>
                      <w:del w:id="6890" w:author="jiefang chen" w:date="2016-04-20T16:52:00Z"/>
                      <w:szCs w:val="21"/>
                    </w:rPr>
                  </w:pPr>
                  <w:ins w:id="6891" w:author="longshine_LPF" w:date="2016-04-08T09:58:00Z">
                    <w:del w:id="6892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893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894" w:author="longshine_LPF" w:date="2016-04-08T09:58:00Z"/>
                      <w:del w:id="6895" w:author="jiefang chen" w:date="2016-04-20T16:52:00Z"/>
                      <w:szCs w:val="21"/>
                    </w:rPr>
                  </w:pPr>
                  <w:ins w:id="6896" w:author="longshine_LPF" w:date="2016-04-08T09:58:00Z">
                    <w:del w:id="6897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898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899" w:author="longshine_LPF" w:date="2016-04-08T09:58:00Z"/>
                      <w:del w:id="6900" w:author="jiefang chen" w:date="2016-04-20T16:52:00Z"/>
                      <w:szCs w:val="21"/>
                    </w:rPr>
                  </w:pPr>
                  <w:ins w:id="6901" w:author="longshine_LPF" w:date="2016-04-08T10:02:00Z">
                    <w:del w:id="6902" w:author="jiefang chen" w:date="2016-04-20T16:52:00Z">
                      <w:r w:rsidDel="003A2153">
                        <w:rPr>
                          <w:rFonts w:hint="eastAsia"/>
                        </w:rPr>
                        <w:delText>企业名称</w:delText>
                      </w:r>
                    </w:del>
                  </w:ins>
                </w:p>
              </w:tc>
            </w:tr>
            <w:tr w:rsidR="005207F6" w:rsidDel="003A2153" w:rsidTr="005C5E66">
              <w:trPr>
                <w:trHeight w:val="297"/>
                <w:ins w:id="6903" w:author="longshine_LPF" w:date="2016-04-08T09:58:00Z"/>
                <w:del w:id="6904" w:author="jiefang chen" w:date="2016-04-20T16:52:00Z"/>
                <w:trPrChange w:id="6905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906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07" w:author="longshine_LPF" w:date="2016-04-08T09:58:00Z"/>
                      <w:del w:id="6908" w:author="jiefang chen" w:date="2016-04-20T16:52:00Z"/>
                      <w:szCs w:val="21"/>
                    </w:rPr>
                  </w:pPr>
                  <w:ins w:id="6909" w:author="longshine_LPF" w:date="2016-04-08T09:58:00Z">
                    <w:del w:id="6910" w:author="jiefang chen" w:date="2016-04-20T16:52:00Z">
                      <w:r w:rsidDel="003A2153">
                        <w:rPr>
                          <w:szCs w:val="21"/>
                        </w:rPr>
                        <w:delText>sourceCode</w:delText>
                      </w:r>
                    </w:del>
                  </w:ins>
                </w:p>
              </w:tc>
              <w:tc>
                <w:tcPr>
                  <w:tcW w:w="1560" w:type="dxa"/>
                  <w:tcPrChange w:id="6911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12" w:author="longshine_LPF" w:date="2016-04-08T09:58:00Z"/>
                      <w:del w:id="6913" w:author="jiefang chen" w:date="2016-04-20T16:52:00Z"/>
                      <w:szCs w:val="21"/>
                    </w:rPr>
                  </w:pPr>
                  <w:ins w:id="6914" w:author="longshine_LPF" w:date="2016-04-08T09:58:00Z">
                    <w:del w:id="691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来源</w:delText>
                      </w:r>
                    </w:del>
                  </w:ins>
                </w:p>
              </w:tc>
              <w:tc>
                <w:tcPr>
                  <w:tcW w:w="1701" w:type="dxa"/>
                  <w:tcPrChange w:id="6916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17" w:author="longshine_LPF" w:date="2016-04-08T09:58:00Z"/>
                      <w:del w:id="6918" w:author="jiefang chen" w:date="2016-04-20T16:52:00Z"/>
                      <w:szCs w:val="21"/>
                    </w:rPr>
                  </w:pPr>
                  <w:ins w:id="6919" w:author="longshine_LPF" w:date="2016-04-08T09:58:00Z">
                    <w:del w:id="6920" w:author="jiefang chen" w:date="2016-04-20T16:52:00Z">
                      <w:r w:rsidDel="003A2153">
                        <w:rPr>
                          <w:szCs w:val="21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708" w:type="dxa"/>
                  <w:tcPrChange w:id="6921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922" w:author="longshine_LPF" w:date="2016-04-08T09:58:00Z"/>
                      <w:del w:id="6923" w:author="jiefang chen" w:date="2016-04-20T16:52:00Z"/>
                      <w:szCs w:val="21"/>
                    </w:rPr>
                  </w:pPr>
                  <w:ins w:id="6924" w:author="longshine_LPF" w:date="2016-04-08T09:58:00Z">
                    <w:del w:id="692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926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27" w:author="longshine_LPF" w:date="2016-04-08T09:58:00Z"/>
                      <w:del w:id="6928" w:author="jiefang chen" w:date="2016-04-20T16:52:00Z"/>
                      <w:szCs w:val="21"/>
                    </w:rPr>
                  </w:pPr>
                  <w:ins w:id="6929" w:author="longshine_LPF" w:date="2016-04-08T09:58:00Z">
                    <w:del w:id="6930" w:author="jiefang chen" w:date="2016-04-20T16:52:00Z">
                      <w:r w:rsidDel="003A2153">
                        <w:rPr>
                          <w:rFonts w:hint="eastAsia"/>
                        </w:rPr>
                        <w:delText>1.</w:delText>
                      </w:r>
                      <w:r w:rsidDel="003A2153">
                        <w:rPr>
                          <w:rFonts w:hint="eastAsia"/>
                        </w:rPr>
                        <w:delText>收藏</w:delText>
                      </w:r>
                      <w:r w:rsidDel="003A2153">
                        <w:rPr>
                          <w:rFonts w:hint="eastAsia"/>
                        </w:rPr>
                        <w:delText xml:space="preserve"> 2</w:delText>
                      </w:r>
                      <w:r w:rsidDel="003A2153">
                        <w:rPr>
                          <w:rFonts w:hint="eastAsia"/>
                        </w:rPr>
                        <w:delText>交易</w:delText>
                      </w:r>
                      <w:r w:rsidDel="003A2153">
                        <w:rPr>
                          <w:rFonts w:hint="eastAsia"/>
                        </w:rPr>
                        <w:delText xml:space="preserve"> 3</w:delText>
                      </w:r>
                      <w:r w:rsidDel="003A2153">
                        <w:rPr>
                          <w:rFonts w:hint="eastAsia"/>
                        </w:rPr>
                        <w:delText>货柜</w:delText>
                      </w:r>
                    </w:del>
                  </w:ins>
                </w:p>
              </w:tc>
            </w:tr>
            <w:tr w:rsidR="005207F6" w:rsidDel="003A2153" w:rsidTr="005C5E66">
              <w:trPr>
                <w:trHeight w:val="297"/>
                <w:ins w:id="6931" w:author="longshine_LPF" w:date="2016-04-08T09:58:00Z"/>
                <w:del w:id="6932" w:author="jiefang chen" w:date="2016-04-20T16:52:00Z"/>
                <w:trPrChange w:id="6933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934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35" w:author="longshine_LPF" w:date="2016-04-08T09:58:00Z"/>
                      <w:del w:id="6936" w:author="jiefang chen" w:date="2016-04-20T16:52:00Z"/>
                      <w:szCs w:val="21"/>
                    </w:rPr>
                  </w:pPr>
                  <w:ins w:id="6937" w:author="longshine_LPF" w:date="2016-04-08T09:58:00Z">
                    <w:del w:id="6938" w:author="jiefang chen" w:date="2016-04-20T16:52:00Z">
                      <w:r w:rsidDel="003A2153">
                        <w:rPr>
                          <w:szCs w:val="21"/>
                        </w:rPr>
                        <w:delText>createTime</w:delText>
                      </w:r>
                    </w:del>
                  </w:ins>
                </w:p>
              </w:tc>
              <w:tc>
                <w:tcPr>
                  <w:tcW w:w="1560" w:type="dxa"/>
                  <w:tcPrChange w:id="6939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40" w:author="longshine_LPF" w:date="2016-04-08T09:58:00Z"/>
                      <w:del w:id="6941" w:author="jiefang chen" w:date="2016-04-20T16:52:00Z"/>
                      <w:szCs w:val="21"/>
                    </w:rPr>
                  </w:pPr>
                  <w:ins w:id="6942" w:author="longshine_LPF" w:date="2016-04-08T09:58:00Z">
                    <w:del w:id="694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创建时间</w:delText>
                      </w:r>
                    </w:del>
                  </w:ins>
                </w:p>
              </w:tc>
              <w:tc>
                <w:tcPr>
                  <w:tcW w:w="1701" w:type="dxa"/>
                  <w:tcPrChange w:id="6944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45" w:author="longshine_LPF" w:date="2016-04-08T09:58:00Z"/>
                      <w:del w:id="6946" w:author="jiefang chen" w:date="2016-04-20T16:52:00Z"/>
                      <w:szCs w:val="21"/>
                    </w:rPr>
                  </w:pPr>
                  <w:ins w:id="6947" w:author="longshine_LPF" w:date="2016-04-08T09:58:00Z">
                    <w:del w:id="694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datetime</w:delText>
                      </w:r>
                    </w:del>
                  </w:ins>
                </w:p>
              </w:tc>
              <w:tc>
                <w:tcPr>
                  <w:tcW w:w="708" w:type="dxa"/>
                  <w:tcPrChange w:id="6949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950" w:author="longshine_LPF" w:date="2016-04-08T09:58:00Z"/>
                      <w:del w:id="6951" w:author="jiefang chen" w:date="2016-04-20T16:52:00Z"/>
                      <w:szCs w:val="21"/>
                    </w:rPr>
                  </w:pPr>
                  <w:ins w:id="6952" w:author="longshine_LPF" w:date="2016-04-08T09:58:00Z">
                    <w:del w:id="695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954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55" w:author="longshine_LPF" w:date="2016-04-08T09:58:00Z"/>
                      <w:del w:id="6956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ins w:id="6957" w:author="longshine_LPF" w:date="2016-04-08T09:58:00Z"/>
                <w:del w:id="6958" w:author="jiefang chen" w:date="2016-04-20T16:52:00Z"/>
                <w:trPrChange w:id="6959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960" w:author="longshine_LPF" w:date="2016-04-08T09:58:00Z">
                    <w:tcPr>
                      <w:tcW w:w="1305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61" w:author="longshine_LPF" w:date="2016-04-08T09:58:00Z"/>
                      <w:del w:id="6962" w:author="jiefang chen" w:date="2016-04-20T16:52:00Z"/>
                      <w:szCs w:val="21"/>
                    </w:rPr>
                  </w:pPr>
                  <w:ins w:id="6963" w:author="longshine_LPF" w:date="2016-04-08T09:58:00Z">
                    <w:del w:id="6964" w:author="jiefang chen" w:date="2016-04-20T16:52:00Z">
                      <w:r w:rsidDel="003A2153">
                        <w:rPr>
                          <w:szCs w:val="21"/>
                        </w:rPr>
                        <w:delText>generalScore</w:delText>
                      </w:r>
                    </w:del>
                  </w:ins>
                </w:p>
              </w:tc>
              <w:tc>
                <w:tcPr>
                  <w:tcW w:w="1560" w:type="dxa"/>
                  <w:tcPrChange w:id="6965" w:author="longshine_LPF" w:date="2016-04-08T09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66" w:author="longshine_LPF" w:date="2016-04-08T09:58:00Z"/>
                      <w:del w:id="6967" w:author="jiefang chen" w:date="2016-04-20T16:52:00Z"/>
                      <w:szCs w:val="21"/>
                    </w:rPr>
                  </w:pPr>
                  <w:ins w:id="6968" w:author="longshine_LPF" w:date="2016-04-08T09:58:00Z">
                    <w:del w:id="696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综合</w:delText>
                      </w:r>
                      <w:r w:rsidDel="003A2153">
                        <w:rPr>
                          <w:szCs w:val="21"/>
                        </w:rPr>
                        <w:delText>评价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6970" w:author="longshine_LPF" w:date="2016-04-08T09:58:00Z">
                    <w:tcPr>
                      <w:tcW w:w="1701" w:type="dxa"/>
                      <w:vAlign w:val="center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71" w:author="longshine_LPF" w:date="2016-04-08T09:58:00Z"/>
                      <w:del w:id="6972" w:author="jiefang chen" w:date="2016-04-20T16:52:00Z"/>
                      <w:szCs w:val="21"/>
                    </w:rPr>
                  </w:pPr>
                  <w:ins w:id="6973" w:author="longshine_LPF" w:date="2016-04-08T09:58:00Z">
                    <w:del w:id="6974" w:author="jiefang chen" w:date="2016-04-20T16:52:00Z">
                      <w:r w:rsidDel="003A2153">
                        <w:rPr>
                          <w:szCs w:val="21"/>
                        </w:rPr>
                        <w:delText>numeric(2,3)</w:delText>
                      </w:r>
                    </w:del>
                  </w:ins>
                </w:p>
              </w:tc>
              <w:tc>
                <w:tcPr>
                  <w:tcW w:w="708" w:type="dxa"/>
                  <w:tcPrChange w:id="6975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ins w:id="6976" w:author="longshine_LPF" w:date="2016-04-08T09:58:00Z"/>
                      <w:del w:id="6977" w:author="jiefang chen" w:date="2016-04-20T16:52:00Z"/>
                      <w:szCs w:val="21"/>
                    </w:rPr>
                  </w:pPr>
                  <w:ins w:id="6978" w:author="longshine_LPF" w:date="2016-04-08T09:58:00Z">
                    <w:del w:id="697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6980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ins w:id="6981" w:author="longshine_LPF" w:date="2016-04-08T09:58:00Z"/>
                      <w:del w:id="6982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6983" w:author="jiefang chen" w:date="2016-04-20T16:52:00Z"/>
                <w:trPrChange w:id="6984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6985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6986" w:author="jiefang chen" w:date="2016-04-20T16:52:00Z"/>
                    </w:rPr>
                  </w:pPr>
                  <w:del w:id="6987" w:author="jiefang chen" w:date="2016-04-20T16:52:00Z">
                    <w:r w:rsidDel="003A2153">
                      <w:delText>entNam</w:delText>
                    </w:r>
                  </w:del>
                </w:p>
              </w:tc>
              <w:tc>
                <w:tcPr>
                  <w:tcW w:w="1560" w:type="dxa"/>
                  <w:tcPrChange w:id="6988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6989" w:author="jiefang chen" w:date="2016-04-20T16:52:00Z"/>
                    </w:rPr>
                  </w:pPr>
                  <w:del w:id="6990" w:author="jiefang chen" w:date="2016-04-20T16:52:00Z">
                    <w:r w:rsidDel="003A2153">
                      <w:rPr>
                        <w:rFonts w:hint="eastAsia"/>
                      </w:rPr>
                      <w:delText>企业名称</w:delText>
                    </w:r>
                  </w:del>
                </w:p>
              </w:tc>
              <w:tc>
                <w:tcPr>
                  <w:tcW w:w="1701" w:type="dxa"/>
                  <w:tcPrChange w:id="6991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6992" w:author="jiefang chen" w:date="2016-04-20T16:52:00Z"/>
                    </w:rPr>
                  </w:pPr>
                  <w:del w:id="6993" w:author="jiefang chen" w:date="2016-04-20T16:52:00Z">
                    <w:r w:rsidDel="003A2153"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6994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6995" w:author="jiefang chen" w:date="2016-04-20T16:52:00Z"/>
                    </w:rPr>
                  </w:pPr>
                  <w:del w:id="69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6997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6998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6999" w:author="jiefang chen" w:date="2016-04-20T16:52:00Z"/>
                <w:trPrChange w:id="7000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01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02" w:author="jiefang chen" w:date="2016-04-20T16:52:00Z"/>
                    </w:rPr>
                  </w:pPr>
                  <w:del w:id="7003" w:author="jiefang chen" w:date="2016-04-20T16:52:00Z">
                    <w:r w:rsidDel="003A2153">
                      <w:delText>entType</w:delText>
                    </w:r>
                  </w:del>
                </w:p>
              </w:tc>
              <w:tc>
                <w:tcPr>
                  <w:tcW w:w="1560" w:type="dxa"/>
                  <w:tcPrChange w:id="7004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05" w:author="jiefang chen" w:date="2016-04-20T16:52:00Z"/>
                    </w:rPr>
                  </w:pPr>
                  <w:del w:id="7006" w:author="jiefang chen" w:date="2016-04-20T16:52:00Z">
                    <w:r w:rsidDel="003A2153">
                      <w:rPr>
                        <w:rFonts w:hint="eastAsia"/>
                      </w:rPr>
                      <w:delText>企业类型</w:delText>
                    </w:r>
                  </w:del>
                </w:p>
              </w:tc>
              <w:tc>
                <w:tcPr>
                  <w:tcW w:w="1701" w:type="dxa"/>
                  <w:tcPrChange w:id="7007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08" w:author="jiefang chen" w:date="2016-04-20T16:52:00Z"/>
                    </w:rPr>
                  </w:pPr>
                  <w:del w:id="7009" w:author="jiefang chen" w:date="2016-04-20T16:52:00Z">
                    <w:r w:rsidDel="003A2153">
                      <w:rPr>
                        <w:rFonts w:hint="eastAsia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  <w:tcPrChange w:id="7010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11" w:author="jiefang chen" w:date="2016-04-20T16:52:00Z"/>
                    </w:rPr>
                  </w:pPr>
                  <w:del w:id="701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013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014" w:author="jiefang chen" w:date="2016-04-20T16:52:00Z"/>
                      <w:szCs w:val="21"/>
                    </w:rPr>
                  </w:pPr>
                  <w:del w:id="701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标准代码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EntType</w:delText>
                    </w:r>
                  </w:del>
                </w:p>
              </w:tc>
            </w:tr>
            <w:tr w:rsidR="005207F6" w:rsidDel="003A2153" w:rsidTr="005C5E66">
              <w:trPr>
                <w:trHeight w:val="297"/>
                <w:del w:id="7016" w:author="jiefang chen" w:date="2016-04-20T16:52:00Z"/>
                <w:trPrChange w:id="7017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18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19" w:author="jiefang chen" w:date="2016-04-20T16:52:00Z"/>
                    </w:rPr>
                  </w:pPr>
                  <w:del w:id="7020" w:author="jiefang chen" w:date="2016-04-20T16:52:00Z">
                    <w:r w:rsidDel="003A2153">
                      <w:delText>busiModel</w:delText>
                    </w:r>
                  </w:del>
                </w:p>
              </w:tc>
              <w:tc>
                <w:tcPr>
                  <w:tcW w:w="1560" w:type="dxa"/>
                  <w:tcPrChange w:id="7021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22" w:author="jiefang chen" w:date="2016-04-20T16:52:00Z"/>
                    </w:rPr>
                  </w:pPr>
                  <w:del w:id="7023" w:author="jiefang chen" w:date="2016-04-20T16:52:00Z">
                    <w:r w:rsidDel="003A2153">
                      <w:rPr>
                        <w:rFonts w:hint="eastAsia"/>
                      </w:rPr>
                      <w:delText>经营模式</w:delText>
                    </w:r>
                  </w:del>
                </w:p>
              </w:tc>
              <w:tc>
                <w:tcPr>
                  <w:tcW w:w="1701" w:type="dxa"/>
                  <w:tcPrChange w:id="7024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25" w:author="jiefang chen" w:date="2016-04-20T16:52:00Z"/>
                    </w:rPr>
                  </w:pPr>
                  <w:del w:id="7026" w:author="jiefang chen" w:date="2016-04-20T16:52:00Z">
                    <w:r w:rsidDel="003A2153">
                      <w:rPr>
                        <w:rFonts w:hint="eastAsia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  <w:tcPrChange w:id="7027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28" w:author="jiefang chen" w:date="2016-04-20T16:52:00Z"/>
                    </w:rPr>
                  </w:pPr>
                  <w:del w:id="702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030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031" w:author="jiefang chen" w:date="2016-04-20T16:52:00Z"/>
                      <w:szCs w:val="21"/>
                    </w:rPr>
                  </w:pPr>
                  <w:del w:id="703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支持多选，用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/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隔开，标准代码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BusiModel /</w:delText>
                    </w:r>
                  </w:del>
                </w:p>
              </w:tc>
            </w:tr>
            <w:tr w:rsidR="005207F6" w:rsidDel="003A2153" w:rsidTr="005C5E66">
              <w:trPr>
                <w:trHeight w:val="297"/>
                <w:del w:id="7033" w:author="jiefang chen" w:date="2016-04-20T16:52:00Z"/>
                <w:trPrChange w:id="7034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35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36" w:author="jiefang chen" w:date="2016-04-20T16:52:00Z"/>
                    </w:rPr>
                  </w:pPr>
                  <w:del w:id="7037" w:author="jiefang chen" w:date="2016-04-20T16:52:00Z">
                    <w:r w:rsidDel="003A2153">
                      <w:delText>mainBus</w:delText>
                    </w:r>
                  </w:del>
                </w:p>
              </w:tc>
              <w:tc>
                <w:tcPr>
                  <w:tcW w:w="1560" w:type="dxa"/>
                  <w:tcPrChange w:id="7038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39" w:author="jiefang chen" w:date="2016-04-20T16:52:00Z"/>
                    </w:rPr>
                  </w:pPr>
                  <w:del w:id="7040" w:author="jiefang chen" w:date="2016-04-20T16:52:00Z">
                    <w:r w:rsidDel="003A2153">
                      <w:rPr>
                        <w:rFonts w:hint="eastAsia"/>
                      </w:rPr>
                      <w:delText>主营行业</w:delText>
                    </w:r>
                    <w:r w:rsidDel="003A2153">
                      <w:rPr>
                        <w:rFonts w:hint="eastAsia"/>
                      </w:rPr>
                      <w:delText xml:space="preserve"> </w:delText>
                    </w:r>
                  </w:del>
                </w:p>
              </w:tc>
              <w:tc>
                <w:tcPr>
                  <w:tcW w:w="1701" w:type="dxa"/>
                  <w:tcPrChange w:id="7041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42" w:author="jiefang chen" w:date="2016-04-20T16:52:00Z"/>
                    </w:rPr>
                  </w:pPr>
                  <w:del w:id="7043" w:author="jiefang chen" w:date="2016-04-20T16:52:00Z">
                    <w:r w:rsidDel="003A2153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044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45" w:author="jiefang chen" w:date="2016-04-20T16:52:00Z"/>
                    </w:rPr>
                  </w:pPr>
                  <w:del w:id="704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047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048" w:author="jiefang chen" w:date="2016-04-20T16:52:00Z"/>
                      <w:szCs w:val="21"/>
                    </w:rPr>
                  </w:pPr>
                  <w:del w:id="704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标准代码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MainBusi</w:delText>
                    </w:r>
                  </w:del>
                </w:p>
              </w:tc>
            </w:tr>
            <w:tr w:rsidR="005207F6" w:rsidDel="003A2153" w:rsidTr="005C5E66">
              <w:trPr>
                <w:trHeight w:val="297"/>
                <w:del w:id="7050" w:author="jiefang chen" w:date="2016-04-20T16:52:00Z"/>
                <w:trPrChange w:id="7051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52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53" w:author="jiefang chen" w:date="2016-04-20T16:52:00Z"/>
                    </w:rPr>
                  </w:pPr>
                  <w:del w:id="7054" w:author="jiefang chen" w:date="2016-04-20T16:52:00Z">
                    <w:r w:rsidDel="003A2153">
                      <w:delText>estDate</w:delText>
                    </w:r>
                  </w:del>
                </w:p>
              </w:tc>
              <w:tc>
                <w:tcPr>
                  <w:tcW w:w="1560" w:type="dxa"/>
                  <w:tcPrChange w:id="7055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56" w:author="jiefang chen" w:date="2016-04-20T16:52:00Z"/>
                    </w:rPr>
                  </w:pPr>
                  <w:del w:id="7057" w:author="jiefang chen" w:date="2016-04-20T16:52:00Z">
                    <w:r w:rsidDel="003A2153">
                      <w:rPr>
                        <w:rFonts w:hint="eastAsia"/>
                      </w:rPr>
                      <w:delText>成立日期</w:delText>
                    </w:r>
                  </w:del>
                </w:p>
              </w:tc>
              <w:tc>
                <w:tcPr>
                  <w:tcW w:w="1701" w:type="dxa"/>
                  <w:tcPrChange w:id="7058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59" w:author="jiefang chen" w:date="2016-04-20T16:52:00Z"/>
                    </w:rPr>
                  </w:pPr>
                  <w:del w:id="7060" w:author="jiefang chen" w:date="2016-04-20T16:52:00Z">
                    <w:r w:rsidDel="003A2153">
                      <w:delText>datetime</w:delText>
                    </w:r>
                  </w:del>
                </w:p>
              </w:tc>
              <w:tc>
                <w:tcPr>
                  <w:tcW w:w="708" w:type="dxa"/>
                  <w:tcPrChange w:id="7061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62" w:author="jiefang chen" w:date="2016-04-20T16:52:00Z"/>
                    </w:rPr>
                  </w:pPr>
                  <w:del w:id="706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064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065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066" w:author="jiefang chen" w:date="2016-04-20T16:52:00Z"/>
                <w:trPrChange w:id="7067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68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69" w:author="jiefang chen" w:date="2016-04-20T16:52:00Z"/>
                    </w:rPr>
                  </w:pPr>
                  <w:ins w:id="7070" w:author="longshine_LPF" w:date="2016-04-08T09:43:00Z">
                    <w:del w:id="7071" w:author="jiefang chen" w:date="2016-04-20T16:52:00Z">
                      <w:r w:rsidDel="003A2153">
                        <w:delText>c</w:delText>
                      </w:r>
                    </w:del>
                  </w:ins>
                  <w:del w:id="7072" w:author="jiefang chen" w:date="2016-04-20T16:52:00Z">
                    <w:r w:rsidDel="003A2153">
                      <w:delText>Contact</w:delText>
                    </w:r>
                  </w:del>
                </w:p>
              </w:tc>
              <w:tc>
                <w:tcPr>
                  <w:tcW w:w="1560" w:type="dxa"/>
                  <w:tcPrChange w:id="7073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74" w:author="jiefang chen" w:date="2016-04-20T16:52:00Z"/>
                    </w:rPr>
                  </w:pPr>
                  <w:del w:id="7075" w:author="jiefang chen" w:date="2016-04-20T16:52:00Z">
                    <w:r w:rsidDel="003A2153">
                      <w:rPr>
                        <w:rFonts w:hint="eastAsia"/>
                      </w:rPr>
                      <w:delText>联系人</w:delText>
                    </w:r>
                  </w:del>
                </w:p>
              </w:tc>
              <w:tc>
                <w:tcPr>
                  <w:tcW w:w="1701" w:type="dxa"/>
                  <w:tcPrChange w:id="7076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77" w:author="jiefang chen" w:date="2016-04-20T16:52:00Z"/>
                    </w:rPr>
                  </w:pPr>
                  <w:del w:id="7078" w:author="jiefang chen" w:date="2016-04-20T16:52:00Z">
                    <w:r w:rsidDel="003A2153">
                      <w:delText>varchar(64)</w:delText>
                    </w:r>
                  </w:del>
                </w:p>
              </w:tc>
              <w:tc>
                <w:tcPr>
                  <w:tcW w:w="708" w:type="dxa"/>
                  <w:tcPrChange w:id="7079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80" w:author="jiefang chen" w:date="2016-04-20T16:52:00Z"/>
                    </w:rPr>
                  </w:pPr>
                  <w:del w:id="70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  <w:ins w:id="7082" w:author="longshine_LPF" w:date="2016-03-21T16:22:00Z">
                    <w:del w:id="708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tcPrChange w:id="7084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085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086" w:author="jiefang chen" w:date="2016-04-20T16:52:00Z"/>
                <w:trPrChange w:id="7087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088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89" w:author="jiefang chen" w:date="2016-04-20T16:52:00Z"/>
                    </w:rPr>
                  </w:pPr>
                  <w:del w:id="7090" w:author="jiefang chen" w:date="2016-04-20T16:52:00Z">
                    <w:r w:rsidDel="003A2153">
                      <w:delText>contactPhone</w:delText>
                    </w:r>
                  </w:del>
                </w:p>
              </w:tc>
              <w:tc>
                <w:tcPr>
                  <w:tcW w:w="1560" w:type="dxa"/>
                  <w:tcPrChange w:id="7091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92" w:author="jiefang chen" w:date="2016-04-20T16:52:00Z"/>
                    </w:rPr>
                  </w:pPr>
                  <w:del w:id="7093" w:author="jiefang chen" w:date="2016-04-20T16:52:00Z">
                    <w:r w:rsidDel="003A2153">
                      <w:rPr>
                        <w:rFonts w:hint="eastAsia"/>
                      </w:rPr>
                      <w:delText>联系人手机号</w:delText>
                    </w:r>
                  </w:del>
                </w:p>
              </w:tc>
              <w:tc>
                <w:tcPr>
                  <w:tcW w:w="1701" w:type="dxa"/>
                  <w:tcPrChange w:id="7094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095" w:author="jiefang chen" w:date="2016-04-20T16:52:00Z"/>
                    </w:rPr>
                  </w:pPr>
                  <w:del w:id="7096" w:author="jiefang chen" w:date="2016-04-20T16:52:00Z">
                    <w:r w:rsidDel="003A2153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097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098" w:author="jiefang chen" w:date="2016-04-20T16:52:00Z"/>
                    </w:rPr>
                  </w:pPr>
                  <w:ins w:id="7099" w:author="longshine_LPF" w:date="2016-03-21T16:22:00Z">
                    <w:del w:id="7100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710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02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03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04" w:author="jiefang chen" w:date="2016-04-20T16:52:00Z"/>
                <w:trPrChange w:id="7105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06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07" w:author="jiefang chen" w:date="2016-04-20T16:52:00Z"/>
                    </w:rPr>
                  </w:pPr>
                  <w:del w:id="7108" w:author="jiefang chen" w:date="2016-04-20T16:52:00Z">
                    <w:r w:rsidDel="003A2153">
                      <w:delText>companyPhone</w:delText>
                    </w:r>
                  </w:del>
                </w:p>
              </w:tc>
              <w:tc>
                <w:tcPr>
                  <w:tcW w:w="1560" w:type="dxa"/>
                  <w:tcPrChange w:id="7109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10" w:author="jiefang chen" w:date="2016-04-20T16:52:00Z"/>
                    </w:rPr>
                  </w:pPr>
                  <w:del w:id="7111" w:author="jiefang chen" w:date="2016-04-20T16:52:00Z">
                    <w:r w:rsidDel="003A2153">
                      <w:rPr>
                        <w:rFonts w:hint="eastAsia"/>
                      </w:rPr>
                      <w:delText>公司座机号</w:delText>
                    </w:r>
                  </w:del>
                </w:p>
              </w:tc>
              <w:tc>
                <w:tcPr>
                  <w:tcW w:w="1701" w:type="dxa"/>
                  <w:tcPrChange w:id="7112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13" w:author="jiefang chen" w:date="2016-04-20T16:52:00Z"/>
                    </w:rPr>
                  </w:pPr>
                  <w:del w:id="7114" w:author="jiefang chen" w:date="2016-04-20T16:52:00Z">
                    <w:r w:rsidDel="003A2153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115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116" w:author="jiefang chen" w:date="2016-04-20T16:52:00Z"/>
                    </w:rPr>
                  </w:pPr>
                  <w:ins w:id="7117" w:author="longshine_LPF" w:date="2016-03-21T16:22:00Z">
                    <w:del w:id="711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711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20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21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22" w:author="jiefang chen" w:date="2016-04-20T16:52:00Z"/>
                <w:trPrChange w:id="7123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24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25" w:author="jiefang chen" w:date="2016-04-20T16:52:00Z"/>
                    </w:rPr>
                  </w:pPr>
                  <w:del w:id="7126" w:author="jiefang chen" w:date="2016-04-20T16:52:00Z">
                    <w:r w:rsidDel="003A2153">
                      <w:delText>companyFax</w:delText>
                    </w:r>
                  </w:del>
                </w:p>
              </w:tc>
              <w:tc>
                <w:tcPr>
                  <w:tcW w:w="1560" w:type="dxa"/>
                  <w:tcPrChange w:id="7127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28" w:author="jiefang chen" w:date="2016-04-20T16:52:00Z"/>
                    </w:rPr>
                  </w:pPr>
                  <w:del w:id="7129" w:author="jiefang chen" w:date="2016-04-20T16:52:00Z">
                    <w:r w:rsidDel="003A2153">
                      <w:rPr>
                        <w:rFonts w:hint="eastAsia"/>
                      </w:rPr>
                      <w:delText>公司传真</w:delText>
                    </w:r>
                  </w:del>
                </w:p>
              </w:tc>
              <w:tc>
                <w:tcPr>
                  <w:tcW w:w="1701" w:type="dxa"/>
                  <w:tcPrChange w:id="7130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31" w:author="jiefang chen" w:date="2016-04-20T16:52:00Z"/>
                    </w:rPr>
                  </w:pPr>
                  <w:del w:id="7132" w:author="jiefang chen" w:date="2016-04-20T16:52:00Z">
                    <w:r w:rsidDel="003A2153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133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134" w:author="jiefang chen" w:date="2016-04-20T16:52:00Z"/>
                    </w:rPr>
                  </w:pPr>
                  <w:ins w:id="7135" w:author="longshine_LPF" w:date="2016-03-21T16:22:00Z">
                    <w:del w:id="713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  <w:del w:id="713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38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39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40" w:author="jiefang chen" w:date="2016-04-20T16:52:00Z"/>
                <w:trPrChange w:id="7141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42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43" w:author="jiefang chen" w:date="2016-04-20T16:52:00Z"/>
                    </w:rPr>
                  </w:pPr>
                  <w:del w:id="7144" w:author="jiefang chen" w:date="2016-04-20T16:52:00Z">
                    <w:r w:rsidDel="003A2153">
                      <w:delText>regAddDetail</w:delText>
                    </w:r>
                  </w:del>
                </w:p>
              </w:tc>
              <w:tc>
                <w:tcPr>
                  <w:tcW w:w="1560" w:type="dxa"/>
                  <w:tcPrChange w:id="7145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46" w:author="jiefang chen" w:date="2016-04-20T16:52:00Z"/>
                    </w:rPr>
                  </w:pPr>
                  <w:del w:id="7147" w:author="jiefang chen" w:date="2016-04-20T16:52:00Z">
                    <w:r w:rsidDel="003A2153">
                      <w:rPr>
                        <w:rFonts w:hint="eastAsia"/>
                      </w:rPr>
                      <w:delText>注册地址</w:delText>
                    </w:r>
                  </w:del>
                </w:p>
              </w:tc>
              <w:tc>
                <w:tcPr>
                  <w:tcW w:w="1701" w:type="dxa"/>
                  <w:tcPrChange w:id="7148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49" w:author="jiefang chen" w:date="2016-04-20T16:52:00Z"/>
                    </w:rPr>
                  </w:pPr>
                  <w:del w:id="7150" w:author="jiefang chen" w:date="2016-04-20T16:52:00Z">
                    <w:r w:rsidDel="003A2153">
                      <w:rPr>
                        <w:rFonts w:hint="eastAsia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7151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152" w:author="jiefang chen" w:date="2016-04-20T16:52:00Z"/>
                    </w:rPr>
                  </w:pPr>
                  <w:del w:id="71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54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55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56" w:author="jiefang chen" w:date="2016-04-20T16:52:00Z"/>
                <w:trPrChange w:id="7157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58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59" w:author="jiefang chen" w:date="2016-04-20T16:52:00Z"/>
                    </w:rPr>
                  </w:pPr>
                  <w:del w:id="7160" w:author="jiefang chen" w:date="2016-04-20T16:52:00Z">
                    <w:r w:rsidDel="003A2153">
                      <w:delText>postCode</w:delText>
                    </w:r>
                  </w:del>
                </w:p>
              </w:tc>
              <w:tc>
                <w:tcPr>
                  <w:tcW w:w="1560" w:type="dxa"/>
                  <w:tcPrChange w:id="7161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62" w:author="jiefang chen" w:date="2016-04-20T16:52:00Z"/>
                    </w:rPr>
                  </w:pPr>
                  <w:del w:id="7163" w:author="jiefang chen" w:date="2016-04-20T16:52:00Z">
                    <w:r w:rsidDel="003A2153">
                      <w:rPr>
                        <w:rFonts w:hint="eastAsia"/>
                      </w:rPr>
                      <w:delText>注册地邮编</w:delText>
                    </w:r>
                  </w:del>
                </w:p>
              </w:tc>
              <w:tc>
                <w:tcPr>
                  <w:tcW w:w="1701" w:type="dxa"/>
                  <w:tcPrChange w:id="7164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65" w:author="jiefang chen" w:date="2016-04-20T16:52:00Z"/>
                    </w:rPr>
                  </w:pPr>
                  <w:del w:id="7166" w:author="jiefang chen" w:date="2016-04-20T16:52:00Z">
                    <w:r w:rsidDel="003A2153">
                      <w:delText>varchar(6)</w:delText>
                    </w:r>
                  </w:del>
                </w:p>
              </w:tc>
              <w:tc>
                <w:tcPr>
                  <w:tcW w:w="708" w:type="dxa"/>
                  <w:tcPrChange w:id="7167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168" w:author="jiefang chen" w:date="2016-04-20T16:52:00Z"/>
                    </w:rPr>
                  </w:pPr>
                  <w:del w:id="716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70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71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72" w:author="jiefang chen" w:date="2016-04-20T16:52:00Z"/>
                <w:trPrChange w:id="7173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74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75" w:author="jiefang chen" w:date="2016-04-20T16:52:00Z"/>
                      <w:szCs w:val="21"/>
                    </w:rPr>
                  </w:pPr>
                  <w:del w:id="7176" w:author="jiefang chen" w:date="2016-04-20T16:52:00Z">
                    <w:r w:rsidDel="003A2153">
                      <w:rPr>
                        <w:szCs w:val="21"/>
                      </w:rPr>
                      <w:delText>shopId</w:delText>
                    </w:r>
                  </w:del>
                </w:p>
              </w:tc>
              <w:tc>
                <w:tcPr>
                  <w:tcW w:w="1560" w:type="dxa"/>
                  <w:tcPrChange w:id="7177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78" w:author="jiefang chen" w:date="2016-04-20T16:52:00Z"/>
                      <w:szCs w:val="21"/>
                    </w:rPr>
                  </w:pPr>
                  <w:del w:id="717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店铺</w:delText>
                    </w:r>
                    <w:r w:rsidDel="003A2153">
                      <w:rPr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tcPrChange w:id="7180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81" w:author="jiefang chen" w:date="2016-04-20T16:52:00Z"/>
                      <w:szCs w:val="21"/>
                    </w:rPr>
                  </w:pPr>
                  <w:del w:id="7182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183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jc w:val="center"/>
                    <w:rPr>
                      <w:del w:id="7184" w:author="jiefang chen" w:date="2016-04-20T16:52:00Z"/>
                    </w:rPr>
                  </w:pPr>
                  <w:del w:id="718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186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87" w:author="jiefang chen" w:date="2016-04-20T16:52:00Z"/>
                      <w:szCs w:val="21"/>
                    </w:rPr>
                  </w:pPr>
                </w:p>
              </w:tc>
            </w:tr>
            <w:tr w:rsidR="005207F6" w:rsidDel="003A2153" w:rsidTr="005C5E66">
              <w:trPr>
                <w:trHeight w:val="297"/>
                <w:del w:id="7188" w:author="jiefang chen" w:date="2016-04-20T16:52:00Z"/>
                <w:trPrChange w:id="7189" w:author="longshine_LPF" w:date="2016-04-08T09:58:00Z">
                  <w:trPr>
                    <w:trHeight w:val="297"/>
                  </w:trPr>
                </w:trPrChange>
              </w:trPr>
              <w:tc>
                <w:tcPr>
                  <w:tcW w:w="1446" w:type="dxa"/>
                  <w:gridSpan w:val="2"/>
                  <w:tcPrChange w:id="7190" w:author="longshine_LPF" w:date="2016-04-08T09:58:00Z">
                    <w:tcPr>
                      <w:tcW w:w="1305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91" w:author="jiefang chen" w:date="2016-04-20T16:52:00Z"/>
                    </w:rPr>
                  </w:pPr>
                </w:p>
              </w:tc>
              <w:tc>
                <w:tcPr>
                  <w:tcW w:w="1560" w:type="dxa"/>
                  <w:tcPrChange w:id="7192" w:author="longshine_LPF" w:date="2016-04-08T09:58:00Z">
                    <w:tcPr>
                      <w:tcW w:w="1701" w:type="dxa"/>
                      <w:gridSpan w:val="2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93" w:author="jiefang chen" w:date="2016-04-20T16:52:00Z"/>
                    </w:rPr>
                  </w:pPr>
                </w:p>
              </w:tc>
              <w:tc>
                <w:tcPr>
                  <w:tcW w:w="1701" w:type="dxa"/>
                  <w:tcPrChange w:id="7194" w:author="longshine_LPF" w:date="2016-04-08T09:58:00Z">
                    <w:tcPr>
                      <w:tcW w:w="1701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95" w:author="jiefang chen" w:date="2016-04-20T16:52:00Z"/>
                    </w:rPr>
                  </w:pPr>
                </w:p>
              </w:tc>
              <w:tc>
                <w:tcPr>
                  <w:tcW w:w="708" w:type="dxa"/>
                  <w:tcPrChange w:id="7196" w:author="longshine_LPF" w:date="2016-04-08T09:58:00Z">
                    <w:tcPr>
                      <w:tcW w:w="708" w:type="dxa"/>
                    </w:tcPr>
                  </w:tcPrChange>
                </w:tcPr>
                <w:p w:rsidR="005207F6" w:rsidDel="003A2153" w:rsidRDefault="005207F6" w:rsidP="005207F6">
                  <w:pPr>
                    <w:rPr>
                      <w:del w:id="7197" w:author="jiefang chen" w:date="2016-04-20T16:52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7198" w:author="longshine_LPF" w:date="2016-04-08T09:58:00Z">
                    <w:tcPr>
                      <w:tcW w:w="1843" w:type="dxa"/>
                    </w:tcPr>
                  </w:tcPrChange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199" w:author="jiefang chen" w:date="2016-04-20T16:52:00Z"/>
                      <w:szCs w:val="21"/>
                    </w:rPr>
                  </w:pPr>
                </w:p>
              </w:tc>
            </w:tr>
            <w:tr w:rsidR="005207F6" w:rsidDel="003A2153">
              <w:trPr>
                <w:trHeight w:val="297"/>
                <w:del w:id="7200" w:author="jiefang chen" w:date="2016-04-20T16:52:00Z"/>
              </w:trPr>
              <w:tc>
                <w:tcPr>
                  <w:tcW w:w="7258" w:type="dxa"/>
                  <w:gridSpan w:val="6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01" w:author="jiefang chen" w:date="2016-04-20T16:52:00Z"/>
                      <w:szCs w:val="21"/>
                    </w:rPr>
                  </w:pPr>
                  <w:del w:id="720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供应</w:delText>
                    </w:r>
                    <w:r w:rsidDel="003A2153">
                      <w:rPr>
                        <w:szCs w:val="21"/>
                      </w:rPr>
                      <w:delText>商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商品</w:delText>
                    </w:r>
                    <w:r w:rsidDel="003A2153">
                      <w:rPr>
                        <w:szCs w:val="21"/>
                      </w:rPr>
                      <w:delText>列表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（</w:delText>
                    </w:r>
                    <w:r w:rsidDel="003A2153">
                      <w:rPr>
                        <w:kern w:val="0"/>
                        <w:szCs w:val="20"/>
                      </w:rPr>
                      <w:delText>supplierProL</w:delText>
                    </w:r>
                    <w:r w:rsidDel="003A2153">
                      <w:rPr>
                        <w:szCs w:val="21"/>
                      </w:rPr>
                      <w:delText>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  <w:ins w:id="7203" w:author="longshine_LPF" w:date="2016-04-08T10:03:00Z">
                    <w:del w:id="7204" w:author="jiefang chen" w:date="2016-04-20T16:52:00Z">
                      <w:r w:rsidDel="003A2153">
                        <w:rPr>
                          <w:szCs w:val="21"/>
                        </w:rPr>
                        <w:delText>返回</w:delText>
                      </w:r>
                      <w:r w:rsidDel="003A2153">
                        <w:rPr>
                          <w:szCs w:val="21"/>
                        </w:rPr>
                        <w:delText>3</w:delText>
                      </w:r>
                      <w:r w:rsidDel="003A2153">
                        <w:rPr>
                          <w:szCs w:val="21"/>
                        </w:rPr>
                        <w:delText>条商品数据</w:delText>
                      </w:r>
                    </w:del>
                  </w:ins>
                </w:p>
              </w:tc>
            </w:tr>
            <w:tr w:rsidR="005207F6" w:rsidDel="003A2153">
              <w:trPr>
                <w:trHeight w:val="297"/>
                <w:del w:id="7205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06" w:author="jiefang chen" w:date="2016-04-20T16:52:00Z"/>
                      <w:szCs w:val="21"/>
                    </w:rPr>
                  </w:pPr>
                  <w:del w:id="7207" w:author="jiefang chen" w:date="2016-04-20T16:52:00Z">
                    <w:r w:rsidDel="003A2153">
                      <w:rPr>
                        <w:szCs w:val="21"/>
                      </w:rPr>
                      <w:delText>goodsNo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08" w:author="jiefang chen" w:date="2016-04-20T16:52:00Z"/>
                      <w:szCs w:val="21"/>
                    </w:rPr>
                  </w:pPr>
                  <w:del w:id="720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商品编码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10" w:author="jiefang chen" w:date="2016-04-20T16:52:00Z"/>
                      <w:szCs w:val="21"/>
                    </w:rPr>
                  </w:pPr>
                  <w:del w:id="7211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del w:id="7212" w:author="jiefang chen" w:date="2016-04-20T16:52:00Z"/>
                      <w:szCs w:val="21"/>
                    </w:rPr>
                  </w:pPr>
                  <w:del w:id="721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  <w:ins w:id="7214" w:author="longshine_LPF" w:date="2016-04-08T10:17:00Z">
                    <w:del w:id="721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16" w:author="jiefang chen" w:date="2016-04-20T16:52:00Z"/>
                      <w:szCs w:val="21"/>
                    </w:rPr>
                  </w:pPr>
                </w:p>
              </w:tc>
            </w:tr>
            <w:tr w:rsidR="005207F6" w:rsidDel="003A2153">
              <w:trPr>
                <w:trHeight w:val="70"/>
                <w:del w:id="7217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rPr>
                      <w:del w:id="7218" w:author="jiefang chen" w:date="2016-04-20T16:52:00Z"/>
                    </w:rPr>
                  </w:pPr>
                  <w:del w:id="7219" w:author="jiefang chen" w:date="2016-04-20T16:52:00Z">
                    <w:r w:rsidDel="003A2153">
                      <w:delText>proClsId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rPr>
                      <w:del w:id="7220" w:author="jiefang chen" w:date="2016-04-20T16:52:00Z"/>
                    </w:rPr>
                  </w:pPr>
                  <w:del w:id="7221" w:author="jiefang chen" w:date="2016-04-20T16:52:00Z">
                    <w:r w:rsidDel="003A2153">
                      <w:rPr>
                        <w:rFonts w:hint="eastAsia"/>
                      </w:rPr>
                      <w:delText>产品类目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rPr>
                      <w:del w:id="7222" w:author="jiefang chen" w:date="2016-04-20T16:52:00Z"/>
                    </w:rPr>
                  </w:pPr>
                  <w:del w:id="7223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del w:id="7224" w:author="jiefang chen" w:date="2016-04-20T16:52:00Z"/>
                      <w:szCs w:val="21"/>
                    </w:rPr>
                  </w:pPr>
                  <w:ins w:id="7225" w:author="longshine_LPF" w:date="2016-04-08T10:17:00Z">
                    <w:del w:id="7226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  <w:del w:id="722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rPr>
                      <w:del w:id="7228" w:author="jiefang chen" w:date="2016-04-20T16:52:00Z"/>
                    </w:rPr>
                  </w:pPr>
                </w:p>
              </w:tc>
            </w:tr>
            <w:tr w:rsidR="005207F6" w:rsidDel="003A2153">
              <w:trPr>
                <w:trHeight w:val="297"/>
                <w:del w:id="7229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rPr>
                      <w:del w:id="7230" w:author="jiefang chen" w:date="2016-04-20T16:52:00Z"/>
                    </w:rPr>
                  </w:pPr>
                  <w:del w:id="7231" w:author="jiefang chen" w:date="2016-04-20T16:52:00Z">
                    <w:r w:rsidDel="003A2153">
                      <w:delText>goodsName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rPr>
                      <w:del w:id="7232" w:author="jiefang chen" w:date="2016-04-20T16:52:00Z"/>
                    </w:rPr>
                  </w:pPr>
                  <w:del w:id="7233" w:author="jiefang chen" w:date="2016-04-20T16:52:00Z">
                    <w:r w:rsidDel="003A2153">
                      <w:rPr>
                        <w:rFonts w:hint="eastAsia"/>
                      </w:rPr>
                      <w:delText>商品名称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34" w:author="jiefang chen" w:date="2016-04-20T16:52:00Z"/>
                      <w:szCs w:val="21"/>
                    </w:rPr>
                  </w:pPr>
                  <w:del w:id="7235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del w:id="7236" w:author="jiefang chen" w:date="2016-04-20T16:52:00Z"/>
                      <w:szCs w:val="21"/>
                    </w:rPr>
                  </w:pPr>
                  <w:del w:id="723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rPr>
                      <w:del w:id="7238" w:author="jiefang chen" w:date="2016-04-20T16:52:00Z"/>
                    </w:rPr>
                  </w:pPr>
                </w:p>
              </w:tc>
            </w:tr>
            <w:tr w:rsidR="005207F6" w:rsidDel="003A2153">
              <w:trPr>
                <w:trHeight w:val="297"/>
                <w:del w:id="7239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rPr>
                      <w:del w:id="7240" w:author="jiefang chen" w:date="2016-04-20T16:52:00Z"/>
                    </w:rPr>
                  </w:pPr>
                  <w:del w:id="7241" w:author="jiefang chen" w:date="2016-04-20T16:52:00Z">
                    <w:r w:rsidDel="003A2153">
                      <w:delText>nowPrice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rPr>
                      <w:del w:id="7242" w:author="jiefang chen" w:date="2016-04-20T16:52:00Z"/>
                    </w:rPr>
                  </w:pPr>
                  <w:del w:id="7243" w:author="jiefang chen" w:date="2016-04-20T16:52:00Z">
                    <w:r w:rsidDel="003A2153">
                      <w:rPr>
                        <w:rFonts w:hint="eastAsia"/>
                      </w:rPr>
                      <w:delText>折扣价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44" w:author="jiefang chen" w:date="2016-04-20T16:52:00Z"/>
                      <w:szCs w:val="21"/>
                    </w:rPr>
                  </w:pPr>
                  <w:del w:id="7245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ber(4,2)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del w:id="7246" w:author="jiefang chen" w:date="2016-04-20T16:52:00Z"/>
                      <w:szCs w:val="21"/>
                    </w:rPr>
                  </w:pPr>
                  <w:del w:id="7247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rPr>
                      <w:del w:id="7248" w:author="jiefang chen" w:date="2016-04-20T16:52:00Z"/>
                    </w:rPr>
                  </w:pPr>
                </w:p>
              </w:tc>
            </w:tr>
            <w:tr w:rsidR="005207F6" w:rsidDel="003A2153">
              <w:trPr>
                <w:trHeight w:val="297"/>
                <w:del w:id="7249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rPr>
                      <w:del w:id="7250" w:author="jiefang chen" w:date="2016-04-20T16:52:00Z"/>
                    </w:rPr>
                  </w:pPr>
                  <w:del w:id="7251" w:author="jiefang chen" w:date="2016-04-20T16:52:00Z">
                    <w:r w:rsidDel="003A2153">
                      <w:delText>goodsPhotoPath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rPr>
                      <w:del w:id="7252" w:author="jiefang chen" w:date="2016-04-20T16:52:00Z"/>
                    </w:rPr>
                  </w:pPr>
                  <w:del w:id="7253" w:author="jiefang chen" w:date="2016-04-20T16:52:00Z">
                    <w:r w:rsidDel="003A2153">
                      <w:rPr>
                        <w:rFonts w:hint="eastAsia"/>
                      </w:rPr>
                      <w:delText>图片路径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54" w:author="jiefang chen" w:date="2016-04-20T16:52:00Z"/>
                      <w:szCs w:val="21"/>
                    </w:rPr>
                  </w:pPr>
                  <w:del w:id="7255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>
                  <w:pPr>
                    <w:jc w:val="center"/>
                    <w:rPr>
                      <w:del w:id="7256" w:author="jiefang chen" w:date="2016-04-20T16:52:00Z"/>
                      <w:szCs w:val="21"/>
                    </w:rPr>
                    <w:pPrChange w:id="7257" w:author="longshine_LPF" w:date="2016-04-08T10:17:00Z">
                      <w:pPr/>
                    </w:pPrChange>
                  </w:pPr>
                  <w:ins w:id="7258" w:author="longshine_LPF" w:date="2016-04-08T10:17:00Z">
                    <w:del w:id="725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rPr>
                      <w:del w:id="7260" w:author="jiefang chen" w:date="2016-04-20T16:52:00Z"/>
                    </w:rPr>
                  </w:pPr>
                </w:p>
              </w:tc>
            </w:tr>
            <w:tr w:rsidR="005207F6" w:rsidDel="003A2153">
              <w:trPr>
                <w:trHeight w:val="297"/>
                <w:del w:id="7261" w:author="jiefang chen" w:date="2016-04-20T16:52:00Z"/>
              </w:trPr>
              <w:tc>
                <w:tcPr>
                  <w:tcW w:w="1305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62" w:author="jiefang chen" w:date="2016-04-20T16:52:00Z"/>
                      <w:szCs w:val="21"/>
                    </w:rPr>
                  </w:pPr>
                  <w:del w:id="7263" w:author="jiefang chen" w:date="2016-04-20T16:52:00Z">
                    <w:r w:rsidDel="003A2153">
                      <w:rPr>
                        <w:szCs w:val="21"/>
                      </w:rPr>
                      <w:delText>sellNum</w:delText>
                    </w:r>
                  </w:del>
                </w:p>
              </w:tc>
              <w:tc>
                <w:tcPr>
                  <w:tcW w:w="1701" w:type="dxa"/>
                  <w:gridSpan w:val="2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64" w:author="jiefang chen" w:date="2016-04-20T16:52:00Z"/>
                      <w:szCs w:val="21"/>
                    </w:rPr>
                  </w:pPr>
                  <w:del w:id="726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销量</w:delText>
                    </w:r>
                  </w:del>
                </w:p>
              </w:tc>
              <w:tc>
                <w:tcPr>
                  <w:tcW w:w="1701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66" w:author="jiefang chen" w:date="2016-04-20T16:52:00Z"/>
                      <w:szCs w:val="21"/>
                    </w:rPr>
                  </w:pPr>
                  <w:del w:id="7267" w:author="jiefang chen" w:date="2016-04-20T16:52:00Z">
                    <w:r w:rsidDel="003A2153">
                      <w:rPr>
                        <w:szCs w:val="21"/>
                      </w:rPr>
                      <w:delText>N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um</w:delText>
                    </w:r>
                    <w:r w:rsidDel="003A2153">
                      <w:rPr>
                        <w:szCs w:val="21"/>
                      </w:rPr>
                      <w:delText>ber(8)</w:delText>
                    </w:r>
                  </w:del>
                </w:p>
              </w:tc>
              <w:tc>
                <w:tcPr>
                  <w:tcW w:w="708" w:type="dxa"/>
                </w:tcPr>
                <w:p w:rsidR="005207F6" w:rsidDel="003A2153" w:rsidRDefault="005207F6" w:rsidP="005207F6">
                  <w:pPr>
                    <w:spacing w:line="360" w:lineRule="auto"/>
                    <w:jc w:val="center"/>
                    <w:rPr>
                      <w:del w:id="7268" w:author="jiefang chen" w:date="2016-04-20T16:52:00Z"/>
                      <w:szCs w:val="21"/>
                    </w:rPr>
                  </w:pPr>
                  <w:ins w:id="7269" w:author="longshine_LPF" w:date="2016-04-08T10:17:00Z">
                    <w:del w:id="7270" w:author="jiefang chen" w:date="2016-04-20T16:52:00Z">
                      <w:r w:rsidDel="003A2153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5207F6" w:rsidDel="003A2153" w:rsidRDefault="005207F6" w:rsidP="005207F6">
                  <w:pPr>
                    <w:spacing w:line="360" w:lineRule="auto"/>
                    <w:rPr>
                      <w:del w:id="7271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7272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7273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7274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7275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727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277" w:author="jiefang chen" w:date="2016-04-20T16:52:00Z"/>
                <w:b/>
                <w:szCs w:val="21"/>
              </w:rPr>
            </w:pPr>
            <w:del w:id="7278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7279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7280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7281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728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283" w:author="jiefang chen" w:date="2016-04-20T16:52:00Z"/>
                <w:b/>
                <w:szCs w:val="21"/>
              </w:rPr>
            </w:pPr>
            <w:del w:id="7284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7285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7286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7287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314E6C">
      <w:pPr>
        <w:pStyle w:val="3"/>
        <w:rPr>
          <w:del w:id="7288" w:author="jiefang chen" w:date="2016-04-20T16:52:00Z"/>
        </w:rPr>
      </w:pPr>
      <w:del w:id="7289" w:author="jiefang chen" w:date="2016-04-20T16:52:00Z">
        <w:r w:rsidDel="003A2153">
          <w:rPr>
            <w:rFonts w:hint="eastAsia"/>
          </w:rPr>
          <w:delText>我</w:delText>
        </w:r>
        <w:r w:rsidDel="003A2153">
          <w:delText>的</w:delText>
        </w:r>
        <w:r w:rsidDel="003A2153">
          <w:rPr>
            <w:rFonts w:hint="eastAsia"/>
          </w:rPr>
          <w:delText>站</w:delText>
        </w:r>
        <w:r w:rsidDel="003A2153">
          <w:delText>内信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729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291" w:author="jiefang chen" w:date="2016-04-20T16:52:00Z"/>
                <w:b/>
                <w:szCs w:val="21"/>
              </w:rPr>
            </w:pPr>
            <w:del w:id="729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293" w:author="jiefang chen" w:date="2016-04-20T16:52:00Z"/>
                <w:szCs w:val="21"/>
              </w:rPr>
            </w:pPr>
            <w:del w:id="7294" w:author="jiefang chen" w:date="2016-04-20T16:52:00Z">
              <w:r w:rsidDel="003A2153">
                <w:rPr>
                  <w:rFonts w:hint="eastAsia"/>
                </w:rPr>
                <w:delText>我</w:delText>
              </w:r>
              <w:r w:rsidDel="003A2153">
                <w:delText>的</w:delText>
              </w:r>
              <w:r w:rsidDel="003A2153">
                <w:rPr>
                  <w:rFonts w:hint="eastAsia"/>
                </w:rPr>
                <w:delText>站内</w:delText>
              </w:r>
              <w:r w:rsidDel="003A2153">
                <w:delText>信</w:delText>
              </w:r>
            </w:del>
          </w:p>
        </w:tc>
      </w:tr>
      <w:tr w:rsidR="00FF506D" w:rsidDel="003A2153">
        <w:trPr>
          <w:del w:id="729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296" w:author="jiefang chen" w:date="2016-04-20T16:52:00Z"/>
                <w:b/>
                <w:szCs w:val="21"/>
              </w:rPr>
            </w:pPr>
            <w:del w:id="7297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298" w:author="jiefang chen" w:date="2016-04-20T16:52:00Z"/>
                <w:szCs w:val="21"/>
              </w:rPr>
            </w:pPr>
            <w:del w:id="7299" w:author="jiefang chen" w:date="2016-04-20T16:52:00Z">
              <w:r w:rsidDel="003A2153">
                <w:rPr>
                  <w:rFonts w:hint="eastAsia"/>
                </w:rPr>
                <w:delText>我的站内</w:delText>
              </w:r>
              <w:r w:rsidDel="003A2153">
                <w:delText>信</w:delText>
              </w:r>
            </w:del>
          </w:p>
        </w:tc>
      </w:tr>
      <w:tr w:rsidR="00FF506D" w:rsidDel="003A2153">
        <w:trPr>
          <w:del w:id="730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01" w:author="jiefang chen" w:date="2016-04-20T16:52:00Z"/>
                <w:b/>
                <w:szCs w:val="21"/>
              </w:rPr>
            </w:pPr>
            <w:del w:id="730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03" w:author="jiefang chen" w:date="2016-04-20T16:52:00Z"/>
                <w:szCs w:val="21"/>
              </w:rPr>
            </w:pPr>
            <w:ins w:id="7304" w:author="longshine_LPF" w:date="2016-03-31T14:31:00Z">
              <w:del w:id="7305" w:author="jiefang chen" w:date="2016-04-20T16:52:00Z">
                <w:r w:rsidDel="003A2153">
                  <w:rPr>
                    <w:szCs w:val="21"/>
                  </w:rPr>
                  <w:delText>/usr/rest/userAppService/myStationInfo</w:delText>
                </w:r>
              </w:del>
            </w:ins>
          </w:p>
        </w:tc>
      </w:tr>
      <w:tr w:rsidR="00FF506D" w:rsidDel="003A2153">
        <w:trPr>
          <w:del w:id="730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07" w:author="jiefang chen" w:date="2016-04-20T16:52:00Z"/>
                <w:b/>
                <w:szCs w:val="21"/>
              </w:rPr>
            </w:pPr>
            <w:del w:id="730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09" w:author="jiefang chen" w:date="2016-04-20T16:52:00Z"/>
                <w:szCs w:val="21"/>
              </w:rPr>
            </w:pPr>
            <w:del w:id="7310" w:author="jiefang chen" w:date="2016-04-20T16:52:00Z">
              <w:r w:rsidDel="003A2153">
                <w:rPr>
                  <w:kern w:val="0"/>
                  <w:szCs w:val="20"/>
                </w:rPr>
                <w:delText>myStationInfo</w:delText>
              </w:r>
            </w:del>
          </w:p>
        </w:tc>
      </w:tr>
      <w:tr w:rsidR="00FF506D" w:rsidDel="003A2153">
        <w:trPr>
          <w:del w:id="731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12" w:author="jiefang chen" w:date="2016-04-20T16:52:00Z"/>
                <w:b/>
                <w:szCs w:val="21"/>
              </w:rPr>
            </w:pPr>
            <w:del w:id="731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14" w:author="jiefang chen" w:date="2016-04-20T16:52:00Z"/>
                <w:szCs w:val="21"/>
              </w:rPr>
            </w:pPr>
            <w:del w:id="7315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</w:p>
        </w:tc>
      </w:tr>
      <w:tr w:rsidR="00FF506D" w:rsidDel="003A2153">
        <w:trPr>
          <w:del w:id="73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17" w:author="jiefang chen" w:date="2016-04-20T16:52:00Z"/>
                <w:b/>
                <w:szCs w:val="21"/>
              </w:rPr>
            </w:pPr>
            <w:del w:id="73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19" w:author="jiefang chen" w:date="2016-04-20T16:52:00Z"/>
                <w:szCs w:val="21"/>
              </w:rPr>
            </w:pPr>
            <w:del w:id="7320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732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22" w:author="jiefang chen" w:date="2016-04-20T16:52:00Z"/>
                <w:b/>
                <w:szCs w:val="21"/>
              </w:rPr>
            </w:pPr>
            <w:del w:id="732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24" w:author="jiefang chen" w:date="2016-04-20T16:52:00Z"/>
                <w:szCs w:val="21"/>
              </w:rPr>
            </w:pPr>
            <w:del w:id="7325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732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27" w:author="jiefang chen" w:date="2016-04-20T16:52:00Z"/>
                <w:b/>
                <w:szCs w:val="21"/>
              </w:rPr>
            </w:pPr>
            <w:del w:id="732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29" w:author="jiefang chen" w:date="2016-04-20T16:52:00Z"/>
                <w:szCs w:val="21"/>
              </w:rPr>
            </w:pPr>
            <w:del w:id="7330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733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32" w:author="jiefang chen" w:date="2016-04-20T16:52:00Z"/>
                <w:b/>
                <w:szCs w:val="21"/>
              </w:rPr>
            </w:pPr>
            <w:del w:id="733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334" w:author="jiefang chen" w:date="2016-04-20T16:52:00Z"/>
                <w:szCs w:val="21"/>
              </w:rPr>
            </w:pPr>
            <w:del w:id="7335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733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37" w:author="jiefang chen" w:date="2016-04-20T16:52:00Z"/>
                <w:b/>
                <w:szCs w:val="21"/>
              </w:rPr>
            </w:pPr>
            <w:del w:id="733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7339" w:author="jiefang chen" w:date="2016-04-20T16:52:00Z"/>
                <w:szCs w:val="21"/>
              </w:rPr>
            </w:pPr>
          </w:p>
        </w:tc>
      </w:tr>
      <w:tr w:rsidR="00FF506D" w:rsidDel="003A2153">
        <w:trPr>
          <w:del w:id="7340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7341" w:author="jiefang chen" w:date="2016-04-20T16:52:00Z"/>
                <w:sz w:val="24"/>
              </w:rPr>
            </w:pPr>
            <w:del w:id="734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734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344" w:author="jiefang chen" w:date="2016-04-20T16:52:00Z"/>
                <w:b/>
                <w:szCs w:val="21"/>
              </w:rPr>
            </w:pPr>
            <w:del w:id="734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7346" w:author="longshine_LPF" w:date="2016-03-30T11:06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528"/>
              <w:gridCol w:w="1446"/>
              <w:gridCol w:w="1481"/>
              <w:gridCol w:w="818"/>
              <w:gridCol w:w="2335"/>
              <w:tblGridChange w:id="7347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 w:rsidTr="00FF506D">
              <w:trPr>
                <w:trHeight w:val="361"/>
                <w:del w:id="7348" w:author="jiefang chen" w:date="2016-04-20T16:52:00Z"/>
                <w:trPrChange w:id="7349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shd w:val="pct10" w:color="auto" w:fill="auto"/>
                  <w:tcPrChange w:id="7350" w:author="longshine_LPF" w:date="2016-03-30T11:06:00Z">
                    <w:tcPr>
                      <w:tcW w:w="1315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351" w:author="jiefang chen" w:date="2016-04-20T16:52:00Z"/>
                      <w:b/>
                      <w:kern w:val="0"/>
                      <w:szCs w:val="21"/>
                    </w:rPr>
                  </w:pPr>
                  <w:del w:id="735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446" w:type="dxa"/>
                  <w:shd w:val="pct10" w:color="auto" w:fill="auto"/>
                  <w:tcPrChange w:id="7353" w:author="longshine_LPF" w:date="2016-03-30T11:06:00Z">
                    <w:tcPr>
                      <w:tcW w:w="1691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354" w:author="jiefang chen" w:date="2016-04-20T16:52:00Z"/>
                      <w:b/>
                      <w:kern w:val="0"/>
                      <w:szCs w:val="21"/>
                    </w:rPr>
                  </w:pPr>
                  <w:del w:id="735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481" w:type="dxa"/>
                  <w:shd w:val="pct10" w:color="auto" w:fill="auto"/>
                  <w:tcPrChange w:id="7356" w:author="longshine_LPF" w:date="2016-03-30T11:06:00Z">
                    <w:tcPr>
                      <w:tcW w:w="1701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357" w:author="jiefang chen" w:date="2016-04-20T16:52:00Z"/>
                      <w:b/>
                      <w:kern w:val="0"/>
                      <w:szCs w:val="21"/>
                    </w:rPr>
                  </w:pPr>
                  <w:del w:id="735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818" w:type="dxa"/>
                  <w:shd w:val="pct10" w:color="auto" w:fill="auto"/>
                  <w:tcPrChange w:id="7359" w:author="longshine_LPF" w:date="2016-03-30T11:06:00Z">
                    <w:tcPr>
                      <w:tcW w:w="708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360" w:author="jiefang chen" w:date="2016-04-20T16:52:00Z"/>
                      <w:b/>
                      <w:kern w:val="0"/>
                      <w:szCs w:val="21"/>
                    </w:rPr>
                  </w:pPr>
                  <w:del w:id="736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2335" w:type="dxa"/>
                  <w:shd w:val="pct10" w:color="auto" w:fill="auto"/>
                  <w:tcPrChange w:id="7362" w:author="longshine_LPF" w:date="2016-03-30T11:06:00Z">
                    <w:tcPr>
                      <w:tcW w:w="1843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363" w:author="jiefang chen" w:date="2016-04-20T16:52:00Z"/>
                      <w:b/>
                      <w:kern w:val="0"/>
                      <w:szCs w:val="21"/>
                    </w:rPr>
                  </w:pPr>
                  <w:del w:id="736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 w:rsidTr="00FF506D">
              <w:trPr>
                <w:trHeight w:val="361"/>
                <w:del w:id="7365" w:author="jiefang chen" w:date="2016-04-20T16:52:00Z"/>
                <w:trPrChange w:id="7366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vAlign w:val="center"/>
                  <w:tcPrChange w:id="7367" w:author="longshine_LPF" w:date="2016-03-30T11:06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368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ins w:id="7369" w:author="longshine_LPF" w:date="2016-03-29T10:18:00Z">
                    <w:del w:id="7370" w:author="jiefang chen" w:date="2016-04-20T16:52:00Z">
                      <w:r w:rsidDel="003A2153">
                        <w:rPr>
                          <w:szCs w:val="21"/>
                        </w:rPr>
                        <w:delText>customerId</w:delText>
                      </w:r>
                    </w:del>
                  </w:ins>
                  <w:del w:id="7371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446" w:type="dxa"/>
                  <w:vAlign w:val="center"/>
                  <w:tcPrChange w:id="7372" w:author="longshine_LPF" w:date="2016-03-30T11:06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373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ins w:id="7374" w:author="longshine_LPF" w:date="2016-03-29T10:18:00Z">
                    <w:del w:id="737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用户</w:delText>
                      </w:r>
                      <w:r w:rsidDel="003A2153">
                        <w:rPr>
                          <w:szCs w:val="21"/>
                        </w:rPr>
                        <w:delText>ID</w:delText>
                      </w:r>
                    </w:del>
                  </w:ins>
                  <w:del w:id="737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481" w:type="dxa"/>
                  <w:tcPrChange w:id="7377" w:author="longshine_LPF" w:date="2016-03-30T11:06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378" w:author="jiefang chen" w:date="2016-04-20T16:52:00Z"/>
                      <w:szCs w:val="21"/>
                    </w:rPr>
                  </w:pPr>
                  <w:ins w:id="7379" w:author="longshine_LPF" w:date="2016-03-29T10:18:00Z">
                    <w:del w:id="7380" w:author="jiefang chen" w:date="2016-04-20T16:52:00Z">
                      <w:r w:rsidDel="003A2153">
                        <w:rPr>
                          <w:szCs w:val="21"/>
                        </w:rPr>
                        <w:delText>varchar2(32)</w:delText>
                      </w:r>
                    </w:del>
                  </w:ins>
                  <w:del w:id="738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NUMBER(16)</w:delText>
                    </w:r>
                  </w:del>
                </w:p>
              </w:tc>
              <w:tc>
                <w:tcPr>
                  <w:tcW w:w="818" w:type="dxa"/>
                  <w:tcPrChange w:id="7382" w:author="longshine_LPF" w:date="2016-03-30T11:06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383" w:author="jiefang chen" w:date="2016-04-20T16:52:00Z"/>
                      <w:szCs w:val="21"/>
                    </w:rPr>
                  </w:pPr>
                  <w:ins w:id="7384" w:author="longshine_LPF" w:date="2016-03-29T10:18:00Z">
                    <w:del w:id="738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  <w:del w:id="738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2335" w:type="dxa"/>
                  <w:tcPrChange w:id="7387" w:author="longshine_LPF" w:date="2016-03-30T11:06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7388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rPr>
                <w:trHeight w:val="361"/>
                <w:del w:id="7389" w:author="jiefang chen" w:date="2016-04-20T16:52:00Z"/>
                <w:trPrChange w:id="7390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tcPrChange w:id="7391" w:author="longshine_LPF" w:date="2016-03-30T11:06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7392" w:author="jiefang chen" w:date="2016-04-20T16:52:00Z"/>
                      <w:color w:val="000000"/>
                      <w:szCs w:val="21"/>
                    </w:rPr>
                  </w:pPr>
                  <w:del w:id="7393" w:author="jiefang chen" w:date="2016-04-20T16:52:00Z">
                    <w:r w:rsidDel="003A2153">
                      <w:rPr>
                        <w:color w:val="000000"/>
                        <w:szCs w:val="21"/>
                      </w:rPr>
                      <w:delText>userRol</w:delText>
                    </w:r>
                  </w:del>
                </w:p>
              </w:tc>
              <w:tc>
                <w:tcPr>
                  <w:tcW w:w="1446" w:type="dxa"/>
                  <w:tcPrChange w:id="7394" w:author="longshine_LPF" w:date="2016-03-30T11:06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del w:id="7395" w:author="jiefang chen" w:date="2016-04-20T16:52:00Z"/>
                      <w:szCs w:val="21"/>
                    </w:rPr>
                  </w:pPr>
                  <w:del w:id="739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用户角色</w:delText>
                    </w:r>
                  </w:del>
                </w:p>
              </w:tc>
              <w:tc>
                <w:tcPr>
                  <w:tcW w:w="1481" w:type="dxa"/>
                  <w:vAlign w:val="center"/>
                  <w:tcPrChange w:id="7397" w:author="longshine_LPF" w:date="2016-03-30T11:06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398" w:author="jiefang chen" w:date="2016-04-20T16:52:00Z"/>
                      <w:szCs w:val="21"/>
                    </w:rPr>
                  </w:pPr>
                  <w:del w:id="7399" w:author="jiefang chen" w:date="2016-04-20T16:52:00Z">
                    <w:r w:rsidDel="003A2153">
                      <w:rPr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818" w:type="dxa"/>
                  <w:tcPrChange w:id="7400" w:author="longshine_LPF" w:date="2016-03-30T11:06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401" w:author="jiefang chen" w:date="2016-04-20T16:52:00Z"/>
                      <w:szCs w:val="21"/>
                    </w:rPr>
                  </w:pPr>
                  <w:del w:id="740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2335" w:type="dxa"/>
                  <w:vAlign w:val="center"/>
                  <w:tcPrChange w:id="7403" w:author="longshine_LPF" w:date="2016-03-30T11:06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del w:id="7404" w:author="jiefang chen" w:date="2016-04-20T16:52:00Z"/>
                      <w:szCs w:val="21"/>
                    </w:rPr>
                  </w:pPr>
                  <w:del w:id="740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用户角色：业务执行触发站内信时发送给接收站内信的用户的角色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00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会员、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01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买家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卖家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03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买、卖家</w:delText>
                    </w:r>
                  </w:del>
                </w:p>
              </w:tc>
            </w:tr>
            <w:tr w:rsidR="00FF506D" w:rsidDel="003A2153" w:rsidTr="00FF506D">
              <w:trPr>
                <w:trHeight w:val="361"/>
                <w:ins w:id="7406" w:author="longshine_LPF" w:date="2016-03-30T11:02:00Z"/>
                <w:del w:id="7407" w:author="jiefang chen" w:date="2016-04-20T16:52:00Z"/>
                <w:trPrChange w:id="7408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vAlign w:val="center"/>
                  <w:tcPrChange w:id="7409" w:author="longshine_LPF" w:date="2016-03-30T11:06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7410" w:author="longshine_LPF" w:date="2016-03-30T11:02:00Z"/>
                      <w:del w:id="7411" w:author="jiefang chen" w:date="2016-04-20T16:52:00Z"/>
                      <w:color w:val="000000"/>
                      <w:szCs w:val="21"/>
                    </w:rPr>
                  </w:pPr>
                  <w:ins w:id="7412" w:author="longshine_LPF" w:date="2016-03-30T11:02:00Z">
                    <w:del w:id="7413" w:author="jiefang chen" w:date="2016-04-20T16:52:00Z">
                      <w:r w:rsidDel="003A2153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446" w:type="dxa"/>
                  <w:vAlign w:val="center"/>
                  <w:tcPrChange w:id="7414" w:author="longshine_LPF" w:date="2016-03-30T11:06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7415" w:author="longshine_LPF" w:date="2016-03-30T11:02:00Z"/>
                      <w:del w:id="7416" w:author="jiefang chen" w:date="2016-04-20T16:52:00Z"/>
                      <w:szCs w:val="21"/>
                    </w:rPr>
                  </w:pPr>
                  <w:ins w:id="7417" w:author="longshine_LPF" w:date="2016-03-30T11:02:00Z">
                    <w:del w:id="7418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481" w:type="dxa"/>
                  <w:vAlign w:val="center"/>
                  <w:tcPrChange w:id="7419" w:author="longshine_LPF" w:date="2016-03-30T11:06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7420" w:author="longshine_LPF" w:date="2016-03-30T11:02:00Z"/>
                      <w:del w:id="7421" w:author="jiefang chen" w:date="2016-04-20T16:52:00Z"/>
                      <w:szCs w:val="21"/>
                    </w:rPr>
                  </w:pPr>
                  <w:ins w:id="7422" w:author="longshine_LPF" w:date="2016-03-30T11:02:00Z">
                    <w:del w:id="7423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818" w:type="dxa"/>
                  <w:vAlign w:val="center"/>
                  <w:tcPrChange w:id="7424" w:author="longshine_LPF" w:date="2016-03-30T11:06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7425" w:author="longshine_LPF" w:date="2016-03-30T11:02:00Z"/>
                      <w:del w:id="7426" w:author="jiefang chen" w:date="2016-04-20T16:52:00Z"/>
                      <w:szCs w:val="21"/>
                    </w:rPr>
                  </w:pPr>
                  <w:ins w:id="7427" w:author="longshine_LPF" w:date="2016-03-30T11:02:00Z">
                    <w:del w:id="7428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2335" w:type="dxa"/>
                  <w:vAlign w:val="center"/>
                  <w:tcPrChange w:id="7429" w:author="longshine_LPF" w:date="2016-03-30T11:06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7430" w:author="longshine_LPF" w:date="2016-03-30T11:02:00Z"/>
                      <w:del w:id="7431" w:author="jiefang chen" w:date="2016-04-20T16:52:00Z"/>
                      <w:szCs w:val="21"/>
                    </w:rPr>
                  </w:pPr>
                  <w:ins w:id="7432" w:author="longshine_LPF" w:date="2016-03-30T11:02:00Z">
                    <w:del w:id="743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3A2153">
                        <w:rPr>
                          <w:szCs w:val="21"/>
                        </w:rPr>
                        <w:delText>用，第一次默认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FF506D" w:rsidDel="003A2153" w:rsidTr="00FF506D">
              <w:trPr>
                <w:trHeight w:val="361"/>
                <w:ins w:id="7434" w:author="longshine_LPF" w:date="2016-03-30T11:02:00Z"/>
                <w:del w:id="7435" w:author="jiefang chen" w:date="2016-04-20T16:52:00Z"/>
                <w:trPrChange w:id="7436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vAlign w:val="center"/>
                  <w:tcPrChange w:id="7437" w:author="longshine_LPF" w:date="2016-03-30T11:06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7438" w:author="longshine_LPF" w:date="2016-03-30T11:02:00Z"/>
                      <w:del w:id="7439" w:author="jiefang chen" w:date="2016-04-20T16:52:00Z"/>
                      <w:color w:val="000000"/>
                      <w:szCs w:val="21"/>
                    </w:rPr>
                  </w:pPr>
                  <w:ins w:id="7440" w:author="longshine_LPF" w:date="2016-03-30T11:02:00Z">
                    <w:del w:id="7441" w:author="jiefang chen" w:date="2016-04-20T16:52:00Z">
                      <w:r w:rsidDel="003A2153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446" w:type="dxa"/>
                  <w:vAlign w:val="center"/>
                  <w:tcPrChange w:id="7442" w:author="longshine_LPF" w:date="2016-03-30T11:06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7443" w:author="longshine_LPF" w:date="2016-03-30T11:02:00Z"/>
                      <w:del w:id="7444" w:author="jiefang chen" w:date="2016-04-20T16:52:00Z"/>
                      <w:szCs w:val="21"/>
                    </w:rPr>
                  </w:pPr>
                  <w:ins w:id="7445" w:author="longshine_LPF" w:date="2016-03-30T11:02:00Z">
                    <w:del w:id="7446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3A2153">
                        <w:rPr>
                          <w:szCs w:val="21"/>
                        </w:rPr>
                        <w:delText>大小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481" w:type="dxa"/>
                  <w:vAlign w:val="center"/>
                  <w:tcPrChange w:id="7447" w:author="longshine_LPF" w:date="2016-03-30T11:06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7448" w:author="longshine_LPF" w:date="2016-03-30T11:02:00Z"/>
                      <w:del w:id="7449" w:author="jiefang chen" w:date="2016-04-20T16:52:00Z"/>
                      <w:szCs w:val="21"/>
                    </w:rPr>
                  </w:pPr>
                  <w:ins w:id="7450" w:author="longshine_LPF" w:date="2016-03-30T11:02:00Z">
                    <w:del w:id="7451" w:author="jiefang chen" w:date="2016-04-20T16:52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818" w:type="dxa"/>
                  <w:vAlign w:val="center"/>
                  <w:tcPrChange w:id="7452" w:author="longshine_LPF" w:date="2016-03-30T11:06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7453" w:author="longshine_LPF" w:date="2016-03-30T11:02:00Z"/>
                      <w:del w:id="7454" w:author="jiefang chen" w:date="2016-04-20T16:52:00Z"/>
                      <w:szCs w:val="21"/>
                    </w:rPr>
                  </w:pPr>
                  <w:ins w:id="7455" w:author="longshine_LPF" w:date="2016-03-30T11:02:00Z">
                    <w:del w:id="7456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2335" w:type="dxa"/>
                  <w:vAlign w:val="center"/>
                  <w:tcPrChange w:id="7457" w:author="longshine_LPF" w:date="2016-03-30T11:06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FF506D">
                  <w:pPr>
                    <w:pStyle w:val="aff2"/>
                    <w:rPr>
                      <w:ins w:id="7458" w:author="longshine_LPF" w:date="2016-03-30T11:02:00Z"/>
                      <w:del w:id="7459" w:author="jiefang chen" w:date="2016-04-20T16:52:00Z"/>
                      <w:szCs w:val="21"/>
                    </w:rPr>
                  </w:pPr>
                </w:p>
              </w:tc>
            </w:tr>
            <w:tr w:rsidR="00FF506D" w:rsidDel="003A2153" w:rsidTr="00FF506D">
              <w:trPr>
                <w:trHeight w:val="361"/>
                <w:ins w:id="7460" w:author="longshine_LPF" w:date="2016-03-30T11:02:00Z"/>
                <w:del w:id="7461" w:author="jiefang chen" w:date="2016-04-20T16:52:00Z"/>
                <w:trPrChange w:id="7462" w:author="longshine_LPF" w:date="2016-03-30T11:06:00Z">
                  <w:trPr>
                    <w:trHeight w:val="361"/>
                  </w:trPr>
                </w:trPrChange>
              </w:trPr>
              <w:tc>
                <w:tcPr>
                  <w:tcW w:w="1528" w:type="dxa"/>
                  <w:vAlign w:val="center"/>
                  <w:tcPrChange w:id="7463" w:author="longshine_LPF" w:date="2016-03-30T11:06:00Z">
                    <w:tcPr>
                      <w:tcW w:w="1315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pStyle w:val="aff2"/>
                    <w:rPr>
                      <w:ins w:id="7464" w:author="longshine_LPF" w:date="2016-03-30T11:02:00Z"/>
                      <w:del w:id="7465" w:author="jiefang chen" w:date="2016-04-20T16:52:00Z"/>
                      <w:szCs w:val="21"/>
                    </w:rPr>
                  </w:pPr>
                  <w:ins w:id="7466" w:author="longshine_LPF" w:date="2016-03-30T11:04:00Z">
                    <w:del w:id="7467" w:author="jiefang chen" w:date="2016-04-20T16:52:00Z">
                      <w:r w:rsidDel="003A2153">
                        <w:rPr>
                          <w:szCs w:val="21"/>
                        </w:rPr>
                        <w:delText>busiRegionId</w:delText>
                      </w:r>
                    </w:del>
                  </w:ins>
                </w:p>
              </w:tc>
              <w:tc>
                <w:tcPr>
                  <w:tcW w:w="1446" w:type="dxa"/>
                  <w:vAlign w:val="center"/>
                  <w:tcPrChange w:id="7468" w:author="longshine_LPF" w:date="2016-03-30T11:06:00Z">
                    <w:tcPr>
                      <w:tcW w:w="169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rPr>
                      <w:ins w:id="7469" w:author="longshine_LPF" w:date="2016-03-30T11:02:00Z"/>
                      <w:del w:id="7470" w:author="jiefang chen" w:date="2016-04-20T16:52:00Z"/>
                      <w:szCs w:val="21"/>
                    </w:rPr>
                  </w:pPr>
                  <w:ins w:id="7471" w:author="longshine_LPF" w:date="2016-03-30T11:05:00Z">
                    <w:del w:id="7472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业务域代码</w:delText>
                      </w:r>
                    </w:del>
                  </w:ins>
                </w:p>
              </w:tc>
              <w:tc>
                <w:tcPr>
                  <w:tcW w:w="1481" w:type="dxa"/>
                  <w:vAlign w:val="center"/>
                  <w:tcPrChange w:id="7473" w:author="longshine_LPF" w:date="2016-03-30T11:06:00Z">
                    <w:tcPr>
                      <w:tcW w:w="170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7474" w:author="longshine_LPF" w:date="2016-03-30T11:02:00Z"/>
                      <w:del w:id="7475" w:author="jiefang chen" w:date="2016-04-20T16:52:00Z"/>
                      <w:szCs w:val="21"/>
                    </w:rPr>
                  </w:pPr>
                  <w:ins w:id="7476" w:author="longshine_LPF" w:date="2016-03-30T11:05:00Z">
                    <w:del w:id="7477" w:author="jiefang chen" w:date="2016-04-20T16:52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18" w:type="dxa"/>
                  <w:vAlign w:val="center"/>
                  <w:tcPrChange w:id="7478" w:author="longshine_LPF" w:date="2016-03-30T11:06:00Z">
                    <w:tcPr>
                      <w:tcW w:w="708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7479" w:author="longshine_LPF" w:date="2016-03-30T11:02:00Z"/>
                      <w:del w:id="7480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  <w:ins w:id="7481" w:author="longshine_LPF" w:date="2016-03-30T11:04:00Z">
                    <w:del w:id="7482" w:author="jiefang chen" w:date="2016-04-20T16:52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2335" w:type="dxa"/>
                  <w:vAlign w:val="center"/>
                  <w:tcPrChange w:id="7483" w:author="longshine_LPF" w:date="2016-03-30T11:06:00Z">
                    <w:tcPr>
                      <w:tcW w:w="1843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widowControl/>
                    <w:jc w:val="left"/>
                    <w:rPr>
                      <w:ins w:id="7484" w:author="longshine_LPF" w:date="2016-03-30T11:04:00Z"/>
                      <w:del w:id="7485" w:author="jiefang chen" w:date="2016-04-20T16:52:00Z"/>
                      <w:szCs w:val="21"/>
                      <w:lang w:val="zh-CN"/>
                    </w:rPr>
                  </w:pPr>
                  <w:ins w:id="7486" w:author="longshine_LPF" w:date="2016-03-30T11:04:00Z">
                    <w:del w:id="7487" w:author="jiefang chen" w:date="2016-04-20T16:52:00Z">
                      <w:r w:rsidDel="003A2153">
                        <w:rPr>
                          <w:szCs w:val="21"/>
                          <w:lang w:val="zh-CN"/>
                        </w:rPr>
                        <w:delText>不传默认为全部</w:delText>
                      </w:r>
                    </w:del>
                  </w:ins>
                </w:p>
                <w:p w:rsidR="00FF506D" w:rsidDel="003A2153" w:rsidRDefault="00314E6C">
                  <w:pPr>
                    <w:widowControl/>
                    <w:jc w:val="left"/>
                    <w:rPr>
                      <w:ins w:id="7488" w:author="longshine_LPF" w:date="2016-03-30T11:03:00Z"/>
                      <w:del w:id="7489" w:author="jiefang chen" w:date="2016-04-20T16:52:00Z"/>
                      <w:szCs w:val="21"/>
                      <w:lang w:val="zh-CN"/>
                    </w:rPr>
                  </w:pPr>
                  <w:ins w:id="7490" w:author="longshine_LPF" w:date="2016-03-30T11:03:00Z">
                    <w:del w:id="7491" w:author="jiefang chen" w:date="2016-04-20T16:52:00Z">
                      <w:r w:rsidDel="003A2153">
                        <w:rPr>
                          <w:szCs w:val="21"/>
                          <w:lang w:val="zh-CN"/>
                          <w:rPrChange w:id="7492" w:author="longshine_LPF" w:date="2016-03-30T11:03:00Z"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rPrChange>
                        </w:rPr>
                        <w:delText>账号中心</w:delText>
                      </w:r>
                      <w:r w:rsidDel="003A2153">
                        <w:rPr>
                          <w:szCs w:val="21"/>
                          <w:lang w:val="zh-CN"/>
                        </w:rPr>
                        <w:delText> Z01 </w:delText>
                      </w:r>
                    </w:del>
                  </w:ins>
                </w:p>
                <w:p w:rsidR="00FF506D" w:rsidDel="003A2153" w:rsidRDefault="00314E6C">
                  <w:pPr>
                    <w:widowControl/>
                    <w:jc w:val="left"/>
                    <w:rPr>
                      <w:ins w:id="7493" w:author="longshine_LPF" w:date="2016-03-30T11:03:00Z"/>
                      <w:del w:id="7494" w:author="jiefang chen" w:date="2016-04-20T16:52:00Z"/>
                      <w:szCs w:val="21"/>
                      <w:lang w:val="zh-CN"/>
                    </w:rPr>
                  </w:pPr>
                  <w:ins w:id="7495" w:author="longshine_LPF" w:date="2016-03-30T11:03:00Z">
                    <w:del w:id="7496" w:author="jiefang chen" w:date="2016-04-20T16:52:00Z">
                      <w:r w:rsidDel="003A2153">
                        <w:rPr>
                          <w:szCs w:val="21"/>
                          <w:lang w:val="zh-CN"/>
                          <w:rPrChange w:id="7497" w:author="longshine_LPF" w:date="2016-03-30T11:03:00Z"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rPrChange>
                        </w:rPr>
                        <w:delText>商品消息</w:delText>
                      </w:r>
                      <w:r w:rsidDel="003A2153">
                        <w:rPr>
                          <w:szCs w:val="21"/>
                          <w:lang w:val="zh-CN"/>
                          <w:rPrChange w:id="7498" w:author="longshine_LPF" w:date="2016-03-30T11:03:00Z"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rPrChange>
                        </w:rPr>
                        <w:delText> Z02</w:delText>
                      </w:r>
                    </w:del>
                  </w:ins>
                </w:p>
                <w:p w:rsidR="00FF506D" w:rsidRPr="00FF506D" w:rsidDel="003A2153" w:rsidRDefault="00314E6C">
                  <w:pPr>
                    <w:widowControl/>
                    <w:jc w:val="left"/>
                    <w:rPr>
                      <w:ins w:id="7499" w:author="longshine_LPF" w:date="2016-03-30T11:03:00Z"/>
                      <w:del w:id="7500" w:author="jiefang chen" w:date="2016-04-20T16:52:00Z"/>
                      <w:szCs w:val="21"/>
                      <w:lang w:val="zh-CN"/>
                      <w:rPrChange w:id="7501" w:author="longshine_LPF" w:date="2016-03-30T11:03:00Z">
                        <w:rPr>
                          <w:ins w:id="7502" w:author="longshine_LPF" w:date="2016-03-30T11:03:00Z"/>
                          <w:del w:id="7503" w:author="jiefang chen" w:date="2016-04-20T16:52:00Z"/>
                          <w:rFonts w:ascii="宋体" w:hAnsi="宋体" w:cs="宋体"/>
                          <w:kern w:val="0"/>
                          <w:sz w:val="24"/>
                        </w:rPr>
                      </w:rPrChange>
                    </w:rPr>
                  </w:pPr>
                  <w:ins w:id="7504" w:author="longshine_LPF" w:date="2016-03-30T11:03:00Z">
                    <w:del w:id="7505" w:author="jiefang chen" w:date="2016-04-20T16:52:00Z">
                      <w:r w:rsidDel="003A2153">
                        <w:rPr>
                          <w:szCs w:val="21"/>
                          <w:lang w:val="zh-CN"/>
                          <w:rPrChange w:id="7506" w:author="longshine_LPF" w:date="2016-03-30T11:03:00Z"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rPrChange>
                        </w:rPr>
                        <w:delText>订单交易消息</w:delText>
                      </w:r>
                      <w:r w:rsidDel="003A2153">
                        <w:rPr>
                          <w:szCs w:val="21"/>
                          <w:lang w:val="zh-CN"/>
                          <w:rPrChange w:id="7507" w:author="longshine_LPF" w:date="2016-03-30T11:03:00Z"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rPrChange>
                        </w:rPr>
                        <w:delText> Z03</w:delText>
                      </w:r>
                    </w:del>
                  </w:ins>
                </w:p>
                <w:p w:rsidR="00FF506D" w:rsidRPr="00FF506D" w:rsidDel="003A2153" w:rsidRDefault="00314E6C">
                  <w:pPr>
                    <w:pStyle w:val="aff2"/>
                    <w:rPr>
                      <w:ins w:id="7508" w:author="longshine_LPF" w:date="2016-03-30T11:03:00Z"/>
                      <w:del w:id="7509" w:author="jiefang chen" w:date="2016-04-20T16:52:00Z"/>
                      <w:szCs w:val="21"/>
                      <w:rPrChange w:id="7510" w:author="longshine_LPF" w:date="2016-03-30T11:03:00Z">
                        <w:rPr>
                          <w:ins w:id="7511" w:author="longshine_LPF" w:date="2016-03-30T11:03:00Z"/>
                          <w:del w:id="7512" w:author="jiefang chen" w:date="2016-04-20T16:52:00Z"/>
                          <w:szCs w:val="21"/>
                          <w:lang w:val="en-US"/>
                        </w:rPr>
                      </w:rPrChange>
                    </w:rPr>
                  </w:pPr>
                  <w:ins w:id="7513" w:author="longshine_LPF" w:date="2016-03-30T11:03:00Z">
                    <w:del w:id="7514" w:author="jiefang chen" w:date="2016-04-20T16:52:00Z">
                      <w:r w:rsidDel="003A2153">
                        <w:rPr>
                          <w:rFonts w:hint="eastAsia"/>
                          <w:szCs w:val="21"/>
                          <w:rPrChange w:id="7515" w:author="longshine_LPF" w:date="2016-03-30T11:03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订单售后消息</w:delText>
                      </w:r>
                      <w:r w:rsidDel="003A2153">
                        <w:rPr>
                          <w:szCs w:val="21"/>
                          <w:rPrChange w:id="7516" w:author="longshine_LPF" w:date="2016-03-30T11:03:00Z">
                            <w:rPr>
                              <w:szCs w:val="21"/>
                            </w:rPr>
                          </w:rPrChange>
                        </w:rPr>
                        <w:delText xml:space="preserve"> Z04</w:delText>
                      </w:r>
                    </w:del>
                  </w:ins>
                </w:p>
                <w:p w:rsidR="00FF506D" w:rsidRPr="00FF506D" w:rsidDel="003A2153" w:rsidRDefault="00314E6C">
                  <w:pPr>
                    <w:pStyle w:val="aff2"/>
                    <w:rPr>
                      <w:ins w:id="7517" w:author="longshine_LPF" w:date="2016-03-30T11:02:00Z"/>
                      <w:del w:id="7518" w:author="jiefang chen" w:date="2016-04-20T16:52:00Z"/>
                      <w:szCs w:val="21"/>
                      <w:lang w:val="en-US"/>
                      <w:rPrChange w:id="7519" w:author="longshine_LPF" w:date="2016-03-30T11:03:00Z">
                        <w:rPr>
                          <w:ins w:id="7520" w:author="longshine_LPF" w:date="2016-03-30T11:02:00Z"/>
                          <w:del w:id="7521" w:author="jiefang chen" w:date="2016-04-20T16:52:00Z"/>
                          <w:szCs w:val="21"/>
                        </w:rPr>
                      </w:rPrChange>
                    </w:rPr>
                  </w:pPr>
                  <w:ins w:id="7522" w:author="longshine_LPF" w:date="2016-03-30T11:03:00Z">
                    <w:del w:id="7523" w:author="jiefang chen" w:date="2016-04-20T16:52:00Z">
                      <w:r w:rsidDel="003A2153">
                        <w:rPr>
                          <w:rFonts w:hint="eastAsia"/>
                          <w:szCs w:val="21"/>
                          <w:rPrChange w:id="7524" w:author="longshine_LPF" w:date="2016-03-30T11:03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投诉管理</w:delText>
                      </w:r>
                      <w:r w:rsidDel="003A2153">
                        <w:rPr>
                          <w:szCs w:val="21"/>
                          <w:rPrChange w:id="7525" w:author="longshine_LPF" w:date="2016-03-30T11:03:00Z">
                            <w:rPr>
                              <w:szCs w:val="21"/>
                            </w:rPr>
                          </w:rPrChange>
                        </w:rPr>
                        <w:delText xml:space="preserve"> Z05</w:delText>
                      </w:r>
                    </w:del>
                  </w:ins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7526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752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528" w:author="jiefang chen" w:date="2016-04-20T16:52:00Z"/>
                <w:b/>
                <w:kern w:val="0"/>
                <w:szCs w:val="21"/>
              </w:rPr>
            </w:pPr>
            <w:del w:id="752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3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7530" w:author="longshine_LPF" w:date="2016-03-30T11:06:00Z">
                <w:tblPr>
                  <w:tblW w:w="769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551"/>
              <w:gridCol w:w="1656"/>
              <w:gridCol w:w="1586"/>
              <w:gridCol w:w="708"/>
              <w:gridCol w:w="1843"/>
              <w:tblGridChange w:id="7531">
                <w:tblGrid>
                  <w:gridCol w:w="1551"/>
                  <w:gridCol w:w="1656"/>
                  <w:gridCol w:w="1586"/>
                  <w:gridCol w:w="351"/>
                  <w:gridCol w:w="357"/>
                  <w:gridCol w:w="351"/>
                  <w:gridCol w:w="1492"/>
                  <w:gridCol w:w="351"/>
                </w:tblGrid>
              </w:tblGridChange>
            </w:tblGrid>
            <w:tr w:rsidR="00FF506D" w:rsidDel="003A2153" w:rsidTr="00FF506D">
              <w:trPr>
                <w:trHeight w:val="297"/>
                <w:del w:id="7532" w:author="jiefang chen" w:date="2016-04-20T16:52:00Z"/>
                <w:trPrChange w:id="7533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shd w:val="pct10" w:color="auto" w:fill="auto"/>
                  <w:tcPrChange w:id="7534" w:author="longshine_LPF" w:date="2016-03-30T11:06:00Z">
                    <w:tcPr>
                      <w:tcW w:w="1551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535" w:author="jiefang chen" w:date="2016-04-20T16:52:00Z"/>
                      <w:b/>
                      <w:kern w:val="0"/>
                      <w:szCs w:val="21"/>
                    </w:rPr>
                  </w:pPr>
                  <w:del w:id="753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56" w:type="dxa"/>
                  <w:shd w:val="pct10" w:color="auto" w:fill="auto"/>
                  <w:tcPrChange w:id="7537" w:author="longshine_LPF" w:date="2016-03-30T11:06:00Z">
                    <w:tcPr>
                      <w:tcW w:w="1656" w:type="dxa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538" w:author="jiefang chen" w:date="2016-04-20T16:52:00Z"/>
                      <w:b/>
                      <w:kern w:val="0"/>
                      <w:szCs w:val="21"/>
                    </w:rPr>
                  </w:pPr>
                  <w:del w:id="753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586" w:type="dxa"/>
                  <w:shd w:val="pct10" w:color="auto" w:fill="auto"/>
                  <w:tcPrChange w:id="7540" w:author="longshine_LPF" w:date="2016-03-30T11:06:00Z">
                    <w:tcPr>
                      <w:tcW w:w="1937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541" w:author="jiefang chen" w:date="2016-04-20T16:52:00Z"/>
                      <w:b/>
                      <w:kern w:val="0"/>
                      <w:szCs w:val="21"/>
                    </w:rPr>
                  </w:pPr>
                  <w:del w:id="754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  <w:tcPrChange w:id="7543" w:author="longshine_LPF" w:date="2016-03-30T11:06:00Z">
                    <w:tcPr>
                      <w:tcW w:w="708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544" w:author="jiefang chen" w:date="2016-04-20T16:52:00Z"/>
                      <w:b/>
                      <w:kern w:val="0"/>
                      <w:szCs w:val="21"/>
                    </w:rPr>
                  </w:pPr>
                  <w:del w:id="754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  <w:tcPrChange w:id="7546" w:author="longshine_LPF" w:date="2016-03-30T11:06:00Z">
                    <w:tcPr>
                      <w:tcW w:w="1843" w:type="dxa"/>
                      <w:gridSpan w:val="2"/>
                      <w:shd w:val="pct10" w:color="auto" w:fill="auto"/>
                    </w:tcPr>
                  </w:tcPrChange>
                </w:tcPr>
                <w:p w:rsidR="00FF506D" w:rsidDel="003A2153" w:rsidRDefault="00314E6C">
                  <w:pPr>
                    <w:spacing w:before="60" w:after="60"/>
                    <w:rPr>
                      <w:del w:id="7547" w:author="jiefang chen" w:date="2016-04-20T16:52:00Z"/>
                      <w:b/>
                      <w:kern w:val="0"/>
                      <w:szCs w:val="21"/>
                    </w:rPr>
                  </w:pPr>
                  <w:del w:id="754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 w:rsidTr="00FF506D">
              <w:trPr>
                <w:trHeight w:val="297"/>
                <w:del w:id="7549" w:author="jiefang chen" w:date="2016-04-20T16:52:00Z"/>
                <w:trPrChange w:id="7550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vAlign w:val="center"/>
                  <w:tcPrChange w:id="7551" w:author="longshine_LPF" w:date="2016-03-30T11:06:00Z">
                    <w:tcPr>
                      <w:tcW w:w="155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52" w:author="jiefang chen" w:date="2016-04-20T16:52:00Z"/>
                      <w:szCs w:val="21"/>
                    </w:rPr>
                  </w:pPr>
                  <w:del w:id="755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656" w:type="dxa"/>
                  <w:vAlign w:val="center"/>
                  <w:tcPrChange w:id="7554" w:author="longshine_LPF" w:date="2016-03-30T11:06:00Z">
                    <w:tcPr>
                      <w:tcW w:w="1656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55" w:author="jiefang chen" w:date="2016-04-20T16:52:00Z"/>
                      <w:szCs w:val="21"/>
                    </w:rPr>
                  </w:pPr>
                  <w:del w:id="755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586" w:type="dxa"/>
                  <w:vAlign w:val="center"/>
                  <w:tcPrChange w:id="7557" w:author="longshine_LPF" w:date="2016-03-30T11:06:00Z">
                    <w:tcPr>
                      <w:tcW w:w="1937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58" w:author="jiefang chen" w:date="2016-04-20T16:52:00Z"/>
                      <w:szCs w:val="21"/>
                    </w:rPr>
                  </w:pPr>
                  <w:del w:id="7559" w:author="jiefang chen" w:date="2016-04-20T16:52:00Z">
                    <w:r w:rsidDel="003A2153">
                      <w:rPr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  <w:tcPrChange w:id="7560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561" w:author="jiefang chen" w:date="2016-04-20T16:52:00Z"/>
                      <w:szCs w:val="21"/>
                    </w:rPr>
                  </w:pPr>
                  <w:del w:id="756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563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64" w:author="jiefang chen" w:date="2016-04-20T16:52:00Z"/>
                      <w:szCs w:val="21"/>
                    </w:rPr>
                  </w:pPr>
                  <w:del w:id="756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详见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5.2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 w:rsidTr="00FF506D">
              <w:trPr>
                <w:trHeight w:val="297"/>
                <w:del w:id="7566" w:author="jiefang chen" w:date="2016-04-20T16:52:00Z"/>
                <w:trPrChange w:id="7567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vAlign w:val="center"/>
                  <w:tcPrChange w:id="7568" w:author="longshine_LPF" w:date="2016-03-30T11:06:00Z">
                    <w:tcPr>
                      <w:tcW w:w="1551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69" w:author="jiefang chen" w:date="2016-04-20T16:52:00Z"/>
                      <w:szCs w:val="21"/>
                    </w:rPr>
                  </w:pPr>
                  <w:del w:id="75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656" w:type="dxa"/>
                  <w:vAlign w:val="center"/>
                  <w:tcPrChange w:id="7571" w:author="longshine_LPF" w:date="2016-03-30T11:06:00Z">
                    <w:tcPr>
                      <w:tcW w:w="1656" w:type="dxa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72" w:author="jiefang chen" w:date="2016-04-20T16:52:00Z"/>
                      <w:szCs w:val="21"/>
                    </w:rPr>
                  </w:pPr>
                  <w:del w:id="757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586" w:type="dxa"/>
                  <w:vAlign w:val="center"/>
                  <w:tcPrChange w:id="7574" w:author="longshine_LPF" w:date="2016-03-30T11:06:00Z">
                    <w:tcPr>
                      <w:tcW w:w="1937" w:type="dxa"/>
                      <w:gridSpan w:val="2"/>
                      <w:vAlign w:val="center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del w:id="7575" w:author="jiefang chen" w:date="2016-04-20T16:52:00Z"/>
                      <w:szCs w:val="21"/>
                    </w:rPr>
                  </w:pPr>
                  <w:del w:id="7576" w:author="jiefang chen" w:date="2016-04-20T16:52:00Z">
                    <w:r w:rsidDel="003A2153">
                      <w:rPr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  <w:tcPrChange w:id="7577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del w:id="7578" w:author="jiefang chen" w:date="2016-04-20T16:52:00Z"/>
                      <w:szCs w:val="21"/>
                    </w:rPr>
                  </w:pPr>
                  <w:del w:id="7579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580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FF506D" w:rsidDel="003A2153" w:rsidRDefault="00FF506D">
                  <w:pPr>
                    <w:spacing w:line="360" w:lineRule="auto"/>
                    <w:rPr>
                      <w:del w:id="7581" w:author="jiefang chen" w:date="2016-04-20T16:52:00Z"/>
                      <w:szCs w:val="21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ins w:id="7582" w:author="longshine_LPF" w:date="2016-04-08T10:06:00Z"/>
                <w:del w:id="7583" w:author="jiefang chen" w:date="2016-04-20T16:52:00Z"/>
              </w:trPr>
              <w:tc>
                <w:tcPr>
                  <w:tcW w:w="1551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7584" w:author="longshine_LPF" w:date="2016-04-08T10:06:00Z"/>
                      <w:del w:id="7585" w:author="jiefang chen" w:date="2016-04-20T16:52:00Z"/>
                      <w:szCs w:val="21"/>
                    </w:rPr>
                  </w:pPr>
                  <w:ins w:id="7586" w:author="longshine_LPF" w:date="2016-04-08T10:06:00Z">
                    <w:del w:id="7587" w:author="jiefang chen" w:date="2016-04-20T16:52:00Z">
                      <w:r w:rsidDel="003A2153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656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7588" w:author="longshine_LPF" w:date="2016-04-08T10:06:00Z"/>
                      <w:del w:id="7589" w:author="jiefang chen" w:date="2016-04-20T16:52:00Z"/>
                      <w:szCs w:val="21"/>
                    </w:rPr>
                  </w:pPr>
                  <w:ins w:id="7590" w:author="longshine_LPF" w:date="2016-04-08T10:06:00Z">
                    <w:del w:id="7591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586" w:type="dxa"/>
                  <w:vAlign w:val="center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7592" w:author="longshine_LPF" w:date="2016-04-08T10:06:00Z"/>
                      <w:del w:id="7593" w:author="jiefang chen" w:date="2016-04-20T16:52:00Z"/>
                      <w:szCs w:val="21"/>
                    </w:rPr>
                  </w:pPr>
                  <w:ins w:id="7594" w:author="longshine_LPF" w:date="2016-04-08T10:06:00Z">
                    <w:del w:id="7595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ins w:id="7596" w:author="longshine_LPF" w:date="2016-04-08T10:06:00Z"/>
                      <w:del w:id="7597" w:author="jiefang chen" w:date="2016-04-20T16:52:00Z"/>
                      <w:szCs w:val="21"/>
                    </w:rPr>
                  </w:pPr>
                  <w:ins w:id="7598" w:author="longshine_LPF" w:date="2016-04-08T10:06:00Z">
                    <w:del w:id="7599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360DC1" w:rsidDel="003A2153" w:rsidRDefault="00360DC1" w:rsidP="00360DC1">
                  <w:pPr>
                    <w:spacing w:line="360" w:lineRule="auto"/>
                    <w:rPr>
                      <w:ins w:id="7600" w:author="longshine_LPF" w:date="2016-04-08T10:06:00Z"/>
                      <w:del w:id="7601" w:author="jiefang chen" w:date="2016-04-20T16:52:00Z"/>
                      <w:szCs w:val="21"/>
                    </w:rPr>
                  </w:pPr>
                  <w:ins w:id="7602" w:author="longshine_LPF" w:date="2016-04-08T10:06:00Z">
                    <w:del w:id="7603" w:author="jiefang chen" w:date="2016-04-20T16:52:00Z">
                      <w:r w:rsidDel="003A2153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3A2153">
                        <w:rPr>
                          <w:szCs w:val="21"/>
                        </w:rPr>
                        <w:delText>数时，表示数据已获取完，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3A2153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360DC1" w:rsidDel="003A2153" w:rsidTr="00FF506D">
              <w:trPr>
                <w:trHeight w:val="297"/>
                <w:del w:id="7604" w:author="jiefang chen" w:date="2016-04-20T16:52:00Z"/>
                <w:trPrChange w:id="7605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7344" w:type="dxa"/>
                  <w:gridSpan w:val="5"/>
                  <w:tcPrChange w:id="7606" w:author="longshine_LPF" w:date="2016-03-30T11:06:00Z">
                    <w:tcPr>
                      <w:tcW w:w="7695" w:type="dxa"/>
                      <w:gridSpan w:val="8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rPr>
                      <w:del w:id="7607" w:author="jiefang chen" w:date="2016-04-20T16:52:00Z"/>
                      <w:szCs w:val="21"/>
                    </w:rPr>
                  </w:pPr>
                  <w:del w:id="760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站</w:delText>
                    </w:r>
                    <w:r w:rsidDel="003A2153">
                      <w:rPr>
                        <w:szCs w:val="21"/>
                      </w:rPr>
                      <w:delText>内信列表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（</w:delText>
                    </w:r>
                    <w:r w:rsidDel="003A2153">
                      <w:rPr>
                        <w:szCs w:val="21"/>
                      </w:rPr>
                      <w:delText>stationInfoList</w:delText>
                    </w:r>
                    <w:r w:rsidDel="003A2153">
                      <w:rPr>
                        <w:szCs w:val="21"/>
                      </w:rPr>
                      <w:delText>）</w:delText>
                    </w:r>
                  </w:del>
                </w:p>
              </w:tc>
            </w:tr>
            <w:tr w:rsidR="00360DC1" w:rsidDel="003A2153" w:rsidTr="00FF506D">
              <w:trPr>
                <w:trHeight w:val="297"/>
                <w:del w:id="7609" w:author="jiefang chen" w:date="2016-04-20T16:52:00Z"/>
                <w:trPrChange w:id="7610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611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12" w:author="jiefang chen" w:date="2016-04-20T16:52:00Z"/>
                    </w:rPr>
                  </w:pPr>
                  <w:del w:id="7613" w:author="jiefang chen" w:date="2016-04-20T16:52:00Z">
                    <w:r w:rsidDel="003A2153">
                      <w:delText>infoNo</w:delText>
                    </w:r>
                  </w:del>
                </w:p>
              </w:tc>
              <w:tc>
                <w:tcPr>
                  <w:tcW w:w="1656" w:type="dxa"/>
                  <w:tcPrChange w:id="7614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15" w:author="jiefang chen" w:date="2016-04-20T16:52:00Z"/>
                    </w:rPr>
                  </w:pPr>
                  <w:del w:id="7616" w:author="jiefang chen" w:date="2016-04-20T16:52:00Z">
                    <w:r w:rsidDel="003A2153">
                      <w:rPr>
                        <w:rFonts w:hint="eastAsia"/>
                      </w:rPr>
                      <w:delText>站内信编号</w:delText>
                    </w:r>
                  </w:del>
                </w:p>
              </w:tc>
              <w:tc>
                <w:tcPr>
                  <w:tcW w:w="1586" w:type="dxa"/>
                  <w:tcPrChange w:id="7617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18" w:author="jiefang chen" w:date="2016-04-20T16:52:00Z"/>
                    </w:rPr>
                  </w:pPr>
                  <w:del w:id="7619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620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del w:id="7621" w:author="jiefang chen" w:date="2016-04-20T16:52:00Z"/>
                      <w:szCs w:val="21"/>
                    </w:rPr>
                  </w:pPr>
                  <w:del w:id="762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623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rPr>
                      <w:del w:id="7624" w:author="jiefang chen" w:date="2016-04-20T16:52:00Z"/>
                      <w:szCs w:val="21"/>
                    </w:rPr>
                  </w:pPr>
                </w:p>
              </w:tc>
            </w:tr>
            <w:tr w:rsidR="00360DC1" w:rsidDel="003A2153" w:rsidTr="00FF506D">
              <w:trPr>
                <w:trHeight w:val="70"/>
                <w:del w:id="7625" w:author="jiefang chen" w:date="2016-04-20T16:52:00Z"/>
                <w:trPrChange w:id="7626" w:author="longshine_LPF" w:date="2016-03-30T11:06:00Z">
                  <w:trPr>
                    <w:trHeight w:val="70"/>
                  </w:trPr>
                </w:trPrChange>
              </w:trPr>
              <w:tc>
                <w:tcPr>
                  <w:tcW w:w="1551" w:type="dxa"/>
                  <w:tcPrChange w:id="7627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28" w:author="jiefang chen" w:date="2016-04-20T16:52:00Z"/>
                    </w:rPr>
                  </w:pPr>
                  <w:del w:id="7629" w:author="jiefang chen" w:date="2016-04-20T16:52:00Z">
                    <w:r w:rsidDel="003A2153">
                      <w:delText>receiTime</w:delText>
                    </w:r>
                  </w:del>
                </w:p>
              </w:tc>
              <w:tc>
                <w:tcPr>
                  <w:tcW w:w="1656" w:type="dxa"/>
                  <w:tcPrChange w:id="7630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31" w:author="jiefang chen" w:date="2016-04-20T16:52:00Z"/>
                    </w:rPr>
                  </w:pPr>
                  <w:del w:id="7632" w:author="jiefang chen" w:date="2016-04-20T16:52:00Z">
                    <w:r w:rsidDel="003A2153">
                      <w:rPr>
                        <w:rFonts w:hint="eastAsia"/>
                      </w:rPr>
                      <w:delText>消息接收时间</w:delText>
                    </w:r>
                  </w:del>
                </w:p>
              </w:tc>
              <w:tc>
                <w:tcPr>
                  <w:tcW w:w="1586" w:type="dxa"/>
                  <w:tcPrChange w:id="7633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34" w:author="jiefang chen" w:date="2016-04-20T16:52:00Z"/>
                    </w:rPr>
                  </w:pPr>
                  <w:del w:id="7635" w:author="jiefang chen" w:date="2016-04-20T16:52:00Z">
                    <w:r w:rsidDel="003A2153">
                      <w:rPr>
                        <w:rFonts w:hint="eastAsia"/>
                      </w:rPr>
                      <w:delText>datetime</w:delText>
                    </w:r>
                  </w:del>
                </w:p>
              </w:tc>
              <w:tc>
                <w:tcPr>
                  <w:tcW w:w="708" w:type="dxa"/>
                  <w:tcPrChange w:id="7636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del w:id="7637" w:author="jiefang chen" w:date="2016-04-20T16:52:00Z"/>
                      <w:szCs w:val="21"/>
                    </w:rPr>
                  </w:pPr>
                  <w:del w:id="763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639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40" w:author="jiefang chen" w:date="2016-04-20T16:52:00Z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del w:id="7641" w:author="jiefang chen" w:date="2016-04-20T16:52:00Z"/>
                <w:trPrChange w:id="7642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643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44" w:author="jiefang chen" w:date="2016-04-20T16:52:00Z"/>
                    </w:rPr>
                  </w:pPr>
                  <w:del w:id="7645" w:author="jiefang chen" w:date="2016-04-20T16:52:00Z">
                    <w:r w:rsidDel="003A2153">
                      <w:delText>busiRegion</w:delText>
                    </w:r>
                  </w:del>
                </w:p>
              </w:tc>
              <w:tc>
                <w:tcPr>
                  <w:tcW w:w="1656" w:type="dxa"/>
                  <w:tcPrChange w:id="7646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47" w:author="jiefang chen" w:date="2016-04-20T16:52:00Z"/>
                    </w:rPr>
                  </w:pPr>
                  <w:del w:id="7648" w:author="jiefang chen" w:date="2016-04-20T16:52:00Z">
                    <w:r w:rsidDel="003A2153">
                      <w:rPr>
                        <w:rFonts w:hint="eastAsia"/>
                      </w:rPr>
                      <w:delText>业务域</w:delText>
                    </w:r>
                  </w:del>
                </w:p>
              </w:tc>
              <w:tc>
                <w:tcPr>
                  <w:tcW w:w="1586" w:type="dxa"/>
                  <w:tcPrChange w:id="7649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50" w:author="jiefang chen" w:date="2016-04-20T16:52:00Z"/>
                    </w:rPr>
                  </w:pPr>
                  <w:del w:id="7651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652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del w:id="7653" w:author="jiefang chen" w:date="2016-04-20T16:52:00Z"/>
                      <w:szCs w:val="21"/>
                    </w:rPr>
                  </w:pPr>
                  <w:del w:id="7654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655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56" w:author="jiefang chen" w:date="2016-04-20T16:52:00Z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del w:id="7657" w:author="jiefang chen" w:date="2016-04-20T16:52:00Z"/>
                <w:trPrChange w:id="7658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659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60" w:author="jiefang chen" w:date="2016-04-20T16:52:00Z"/>
                    </w:rPr>
                  </w:pPr>
                  <w:del w:id="7661" w:author="jiefang chen" w:date="2016-04-20T16:52:00Z">
                    <w:r w:rsidDel="003A2153">
                      <w:delText>busiRegionId</w:delText>
                    </w:r>
                  </w:del>
                </w:p>
              </w:tc>
              <w:tc>
                <w:tcPr>
                  <w:tcW w:w="1656" w:type="dxa"/>
                  <w:tcPrChange w:id="7662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63" w:author="jiefang chen" w:date="2016-04-20T16:52:00Z"/>
                    </w:rPr>
                  </w:pPr>
                  <w:del w:id="7664" w:author="jiefang chen" w:date="2016-04-20T16:52:00Z">
                    <w:r w:rsidDel="003A2153">
                      <w:rPr>
                        <w:rFonts w:hint="eastAsia"/>
                      </w:rPr>
                      <w:delText>业务域代码</w:delText>
                    </w:r>
                  </w:del>
                </w:p>
              </w:tc>
              <w:tc>
                <w:tcPr>
                  <w:tcW w:w="1586" w:type="dxa"/>
                  <w:tcPrChange w:id="7665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66" w:author="jiefang chen" w:date="2016-04-20T16:52:00Z"/>
                    </w:rPr>
                  </w:pPr>
                  <w:del w:id="7667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668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jc w:val="center"/>
                    <w:rPr>
                      <w:del w:id="7669" w:author="jiefang chen" w:date="2016-04-20T16:52:00Z"/>
                      <w:szCs w:val="21"/>
                    </w:rPr>
                  </w:pPr>
                  <w:del w:id="76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671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72" w:author="jiefang chen" w:date="2016-04-20T16:52:00Z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del w:id="7673" w:author="jiefang chen" w:date="2016-04-20T16:52:00Z"/>
                <w:trPrChange w:id="7674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675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76" w:author="jiefang chen" w:date="2016-04-20T16:52:00Z"/>
                    </w:rPr>
                  </w:pPr>
                  <w:del w:id="7677" w:author="jiefang chen" w:date="2016-04-20T16:52:00Z">
                    <w:r w:rsidDel="003A2153">
                      <w:delText>busiSubkey</w:delText>
                    </w:r>
                  </w:del>
                </w:p>
              </w:tc>
              <w:tc>
                <w:tcPr>
                  <w:tcW w:w="1656" w:type="dxa"/>
                  <w:tcPrChange w:id="7678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79" w:author="jiefang chen" w:date="2016-04-20T16:52:00Z"/>
                    </w:rPr>
                  </w:pPr>
                  <w:del w:id="7680" w:author="jiefang chen" w:date="2016-04-20T16:52:00Z">
                    <w:r w:rsidDel="003A2153">
                      <w:rPr>
                        <w:rFonts w:hint="eastAsia"/>
                      </w:rPr>
                      <w:delText>业务子项</w:delText>
                    </w:r>
                  </w:del>
                </w:p>
              </w:tc>
              <w:tc>
                <w:tcPr>
                  <w:tcW w:w="1586" w:type="dxa"/>
                  <w:tcPrChange w:id="7681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82" w:author="jiefang chen" w:date="2016-04-20T16:52:00Z"/>
                    </w:rPr>
                  </w:pPr>
                  <w:del w:id="7683" w:author="jiefang chen" w:date="2016-04-20T16:52:00Z">
                    <w:r w:rsidDel="003A2153">
                      <w:delText>varchar(256)</w:delText>
                    </w:r>
                  </w:del>
                </w:p>
              </w:tc>
              <w:tc>
                <w:tcPr>
                  <w:tcW w:w="708" w:type="dxa"/>
                  <w:tcPrChange w:id="7684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jc w:val="center"/>
                    <w:rPr>
                      <w:del w:id="7685" w:author="jiefang chen" w:date="2016-04-20T16:52:00Z"/>
                    </w:rPr>
                  </w:pPr>
                  <w:del w:id="7686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687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88" w:author="jiefang chen" w:date="2016-04-20T16:52:00Z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del w:id="7689" w:author="jiefang chen" w:date="2016-04-20T16:52:00Z"/>
                <w:trPrChange w:id="7690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691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92" w:author="jiefang chen" w:date="2016-04-20T16:52:00Z"/>
                    </w:rPr>
                  </w:pPr>
                  <w:del w:id="7693" w:author="jiefang chen" w:date="2016-04-20T16:52:00Z">
                    <w:r w:rsidDel="003A2153">
                      <w:delText>busiSubkeyId</w:delText>
                    </w:r>
                  </w:del>
                </w:p>
              </w:tc>
              <w:tc>
                <w:tcPr>
                  <w:tcW w:w="1656" w:type="dxa"/>
                  <w:tcPrChange w:id="7694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95" w:author="jiefang chen" w:date="2016-04-20T16:52:00Z"/>
                    </w:rPr>
                  </w:pPr>
                  <w:del w:id="7696" w:author="jiefang chen" w:date="2016-04-20T16:52:00Z">
                    <w:r w:rsidDel="003A2153">
                      <w:rPr>
                        <w:rFonts w:hint="eastAsia"/>
                      </w:rPr>
                      <w:delText>业务子项代码</w:delText>
                    </w:r>
                  </w:del>
                </w:p>
              </w:tc>
              <w:tc>
                <w:tcPr>
                  <w:tcW w:w="1586" w:type="dxa"/>
                  <w:tcPrChange w:id="7697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698" w:author="jiefang chen" w:date="2016-04-20T16:52:00Z"/>
                    </w:rPr>
                  </w:pPr>
                  <w:del w:id="7699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tcPrChange w:id="7700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jc w:val="center"/>
                    <w:rPr>
                      <w:del w:id="7701" w:author="jiefang chen" w:date="2016-04-20T16:52:00Z"/>
                    </w:rPr>
                  </w:pPr>
                  <w:del w:id="7702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703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rPr>
                      <w:del w:id="7704" w:author="jiefang chen" w:date="2016-04-20T16:52:00Z"/>
                      <w:szCs w:val="21"/>
                    </w:rPr>
                  </w:pPr>
                </w:p>
              </w:tc>
            </w:tr>
            <w:tr w:rsidR="00360DC1" w:rsidDel="003A2153" w:rsidTr="00FF506D">
              <w:trPr>
                <w:trHeight w:val="297"/>
                <w:del w:id="7705" w:author="jiefang chen" w:date="2016-04-20T16:52:00Z"/>
                <w:trPrChange w:id="7706" w:author="longshine_LPF" w:date="2016-03-30T11:06:00Z">
                  <w:trPr>
                    <w:trHeight w:val="297"/>
                  </w:trPr>
                </w:trPrChange>
              </w:trPr>
              <w:tc>
                <w:tcPr>
                  <w:tcW w:w="1551" w:type="dxa"/>
                  <w:tcPrChange w:id="7707" w:author="longshine_LPF" w:date="2016-03-30T11:06:00Z">
                    <w:tcPr>
                      <w:tcW w:w="1551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708" w:author="jiefang chen" w:date="2016-04-20T16:52:00Z"/>
                    </w:rPr>
                  </w:pPr>
                  <w:del w:id="7709" w:author="jiefang chen" w:date="2016-04-20T16:52:00Z">
                    <w:r w:rsidDel="003A2153">
                      <w:delText>content</w:delText>
                    </w:r>
                  </w:del>
                </w:p>
              </w:tc>
              <w:tc>
                <w:tcPr>
                  <w:tcW w:w="1656" w:type="dxa"/>
                  <w:tcPrChange w:id="7710" w:author="longshine_LPF" w:date="2016-03-30T11:06:00Z">
                    <w:tcPr>
                      <w:tcW w:w="1656" w:type="dxa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711" w:author="jiefang chen" w:date="2016-04-20T16:52:00Z"/>
                    </w:rPr>
                  </w:pPr>
                  <w:del w:id="7712" w:author="jiefang chen" w:date="2016-04-20T16:52:00Z">
                    <w:r w:rsidDel="003A2153">
                      <w:rPr>
                        <w:rFonts w:hint="eastAsia"/>
                      </w:rPr>
                      <w:delText>消息内容</w:delText>
                    </w:r>
                  </w:del>
                </w:p>
              </w:tc>
              <w:tc>
                <w:tcPr>
                  <w:tcW w:w="1586" w:type="dxa"/>
                  <w:tcPrChange w:id="7713" w:author="longshine_LPF" w:date="2016-03-30T11:06:00Z">
                    <w:tcPr>
                      <w:tcW w:w="1937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rPr>
                      <w:del w:id="7714" w:author="jiefang chen" w:date="2016-04-20T16:52:00Z"/>
                    </w:rPr>
                  </w:pPr>
                  <w:del w:id="7715" w:author="jiefang chen" w:date="2016-04-20T16:52:00Z">
                    <w:r w:rsidDel="003A2153">
                      <w:delText>varchar(2000)</w:delText>
                    </w:r>
                  </w:del>
                </w:p>
              </w:tc>
              <w:tc>
                <w:tcPr>
                  <w:tcW w:w="708" w:type="dxa"/>
                  <w:tcPrChange w:id="7716" w:author="longshine_LPF" w:date="2016-03-30T11:06:00Z">
                    <w:tcPr>
                      <w:tcW w:w="708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jc w:val="center"/>
                    <w:rPr>
                      <w:del w:id="7717" w:author="jiefang chen" w:date="2016-04-20T16:52:00Z"/>
                    </w:rPr>
                  </w:pPr>
                  <w:del w:id="7718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tcPrChange w:id="7719" w:author="longshine_LPF" w:date="2016-03-30T11:06:00Z">
                    <w:tcPr>
                      <w:tcW w:w="1843" w:type="dxa"/>
                      <w:gridSpan w:val="2"/>
                    </w:tcPr>
                  </w:tcPrChange>
                </w:tcPr>
                <w:p w:rsidR="00360DC1" w:rsidDel="003A2153" w:rsidRDefault="00360DC1" w:rsidP="00360DC1">
                  <w:pPr>
                    <w:spacing w:line="360" w:lineRule="auto"/>
                    <w:rPr>
                      <w:del w:id="7720" w:author="jiefang chen" w:date="2016-04-20T16:52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7721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7722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7723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7724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772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726" w:author="jiefang chen" w:date="2016-04-20T16:52:00Z"/>
                <w:b/>
                <w:szCs w:val="21"/>
              </w:rPr>
            </w:pPr>
            <w:del w:id="7727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7728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7729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7730" w:author="jiefang chen" w:date="2016-04-20T16:52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del w:id="773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7732" w:author="jiefang chen" w:date="2016-04-20T16:52:00Z"/>
                <w:b/>
                <w:szCs w:val="21"/>
              </w:rPr>
            </w:pPr>
            <w:del w:id="7733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7734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7735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del w:id="7736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rPr>
          <w:del w:id="7737" w:author="jiefang chen" w:date="2016-04-20T16:52:00Z"/>
        </w:rPr>
      </w:pPr>
    </w:p>
    <w:p w:rsidR="00FF506D" w:rsidDel="003A2153" w:rsidRDefault="00314E6C">
      <w:pPr>
        <w:pStyle w:val="3"/>
        <w:rPr>
          <w:del w:id="7738" w:author="jiefang chen" w:date="2016-04-20T16:52:00Z"/>
        </w:rPr>
      </w:pPr>
      <w:del w:id="7739" w:author="jiefang chen" w:date="2016-04-20T16:52:00Z">
        <w:r w:rsidDel="003A2153">
          <w:rPr>
            <w:rFonts w:hint="eastAsia"/>
          </w:rPr>
          <w:delText>商品</w:delText>
        </w:r>
        <w:r w:rsidDel="003A2153">
          <w:delText>类</w:delText>
        </w:r>
        <w:r w:rsidDel="003A2153">
          <w:rPr>
            <w:rFonts w:hint="eastAsia"/>
          </w:rPr>
          <w:delText>别</w:delText>
        </w:r>
        <w:r w:rsidDel="003A2153">
          <w:delText>信息下载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774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41" w:author="jiefang chen" w:date="2016-04-20T16:52:00Z"/>
              </w:rPr>
            </w:pPr>
            <w:del w:id="7742" w:author="jiefang chen" w:date="2016-04-20T16:52:00Z">
              <w:r w:rsidDel="003A2153">
                <w:rPr>
                  <w:rFonts w:hint="eastAsia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43" w:author="jiefang chen" w:date="2016-04-20T16:52:00Z"/>
              </w:rPr>
            </w:pPr>
            <w:del w:id="7744" w:author="jiefang chen" w:date="2016-04-20T16:52:00Z">
              <w:r w:rsidDel="003A2153">
                <w:rPr>
                  <w:rFonts w:hint="eastAsia"/>
                </w:rPr>
                <w:delText>商品</w:delText>
              </w:r>
              <w:r w:rsidDel="003A2153">
                <w:delText>类别信息下载</w:delText>
              </w:r>
            </w:del>
          </w:p>
        </w:tc>
      </w:tr>
      <w:tr w:rsidR="00FF506D" w:rsidDel="003A2153">
        <w:trPr>
          <w:del w:id="774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46" w:author="jiefang chen" w:date="2016-04-20T16:52:00Z"/>
              </w:rPr>
            </w:pPr>
            <w:del w:id="7747" w:author="jiefang chen" w:date="2016-04-20T16:52:00Z">
              <w:r w:rsidDel="003A2153">
                <w:rPr>
                  <w:rFonts w:hint="eastAsia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48" w:author="jiefang chen" w:date="2016-04-20T16:52:00Z"/>
                <w:kern w:val="0"/>
                <w:szCs w:val="20"/>
              </w:rPr>
            </w:pPr>
            <w:del w:id="7749" w:author="jiefang chen" w:date="2016-04-20T16:52:00Z">
              <w:r w:rsidDel="003A2153">
                <w:rPr>
                  <w:rFonts w:hint="eastAsia"/>
                </w:rPr>
                <w:delText>商品</w:delText>
              </w:r>
              <w:r w:rsidDel="003A2153">
                <w:delText>类别信息下载</w:delText>
              </w:r>
            </w:del>
          </w:p>
        </w:tc>
      </w:tr>
      <w:tr w:rsidR="00FF506D" w:rsidDel="003A2153">
        <w:trPr>
          <w:del w:id="7750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51" w:author="jiefang chen" w:date="2016-04-20T16:52:00Z"/>
              </w:rPr>
            </w:pPr>
            <w:del w:id="7752" w:author="jiefang chen" w:date="2016-04-20T16:52:00Z">
              <w:r w:rsidDel="003A2153">
                <w:rPr>
                  <w:rFonts w:hint="eastAsia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pStyle w:val="3"/>
              <w:rPr>
                <w:del w:id="7753" w:author="jiefang chen" w:date="2016-04-20T16:52:00Z"/>
              </w:rPr>
            </w:pPr>
          </w:p>
        </w:tc>
      </w:tr>
      <w:tr w:rsidR="00FF506D" w:rsidDel="003A2153">
        <w:trPr>
          <w:del w:id="775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55" w:author="jiefang chen" w:date="2016-04-20T16:52:00Z"/>
              </w:rPr>
            </w:pPr>
            <w:del w:id="7756" w:author="jiefang chen" w:date="2016-04-20T16:52:00Z">
              <w:r w:rsidDel="003A2153">
                <w:rPr>
                  <w:rFonts w:hint="eastAsia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57" w:author="jiefang chen" w:date="2016-04-20T16:52:00Z"/>
              </w:rPr>
            </w:pPr>
            <w:del w:id="7758" w:author="jiefang chen" w:date="2016-04-20T16:52:00Z">
              <w:r w:rsidDel="003A2153">
                <w:rPr>
                  <w:rFonts w:hint="eastAsia"/>
                </w:rPr>
                <w:delText>get</w:delText>
              </w:r>
              <w:r w:rsidDel="003A2153">
                <w:delText>ProCls</w:delText>
              </w:r>
            </w:del>
          </w:p>
        </w:tc>
      </w:tr>
      <w:tr w:rsidR="00FF506D" w:rsidDel="003A2153">
        <w:trPr>
          <w:del w:id="775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60" w:author="jiefang chen" w:date="2016-04-20T16:52:00Z"/>
              </w:rPr>
            </w:pPr>
            <w:del w:id="7761" w:author="jiefang chen" w:date="2016-04-20T16:52:00Z">
              <w:r w:rsidDel="003A2153">
                <w:rPr>
                  <w:rFonts w:hint="eastAsia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62" w:author="jiefang chen" w:date="2016-04-20T16:52:00Z"/>
              </w:rPr>
            </w:pPr>
            <w:del w:id="7763" w:author="jiefang chen" w:date="2016-04-20T16:52:00Z">
              <w:r w:rsidDel="003A2153">
                <w:rPr>
                  <w:rFonts w:hint="eastAsia"/>
                </w:rPr>
                <w:delText>WebService</w:delText>
              </w:r>
            </w:del>
          </w:p>
        </w:tc>
      </w:tr>
      <w:tr w:rsidR="00FF506D" w:rsidDel="003A2153">
        <w:trPr>
          <w:del w:id="776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65" w:author="jiefang chen" w:date="2016-04-20T16:52:00Z"/>
              </w:rPr>
            </w:pPr>
            <w:del w:id="7766" w:author="jiefang chen" w:date="2016-04-20T16:52:00Z">
              <w:r w:rsidDel="003A2153">
                <w:rPr>
                  <w:rFonts w:hint="eastAsia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67" w:author="jiefang chen" w:date="2016-04-20T16:52:00Z"/>
              </w:rPr>
            </w:pPr>
            <w:del w:id="7768" w:author="jiefang chen" w:date="2016-04-20T16:52:00Z">
              <w:r w:rsidDel="003A2153">
                <w:rPr>
                  <w:rFonts w:hint="eastAsia"/>
                </w:rPr>
                <w:delText>移动终端</w:delText>
              </w:r>
              <w:r w:rsidDel="003A2153">
                <w:sym w:font="Wingdings" w:char="00E0"/>
              </w:r>
              <w:r w:rsidDel="003A2153">
                <w:rPr>
                  <w:rFonts w:hint="eastAsia"/>
                </w:rPr>
                <w:delText>移动平台</w:delText>
              </w:r>
            </w:del>
          </w:p>
        </w:tc>
      </w:tr>
      <w:tr w:rsidR="00FF506D" w:rsidDel="003A2153">
        <w:trPr>
          <w:del w:id="776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70" w:author="jiefang chen" w:date="2016-04-20T16:52:00Z"/>
              </w:rPr>
            </w:pPr>
            <w:del w:id="7771" w:author="jiefang chen" w:date="2016-04-20T16:52:00Z">
              <w:r w:rsidDel="003A2153">
                <w:rPr>
                  <w:rFonts w:hint="eastAsia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72" w:author="jiefang chen" w:date="2016-04-20T16:52:00Z"/>
              </w:rPr>
            </w:pPr>
            <w:del w:id="7773" w:author="jiefang chen" w:date="2016-04-20T16:52:00Z">
              <w:r w:rsidDel="003A2153">
                <w:rPr>
                  <w:rFonts w:hint="eastAsia"/>
                </w:rPr>
                <w:delText>移动终端</w:delText>
              </w:r>
            </w:del>
          </w:p>
        </w:tc>
      </w:tr>
      <w:tr w:rsidR="00FF506D" w:rsidDel="003A2153">
        <w:trPr>
          <w:del w:id="777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75" w:author="jiefang chen" w:date="2016-04-20T16:52:00Z"/>
              </w:rPr>
            </w:pPr>
            <w:del w:id="7776" w:author="jiefang chen" w:date="2016-04-20T16:52:00Z">
              <w:r w:rsidDel="003A2153">
                <w:rPr>
                  <w:rFonts w:hint="eastAsia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77" w:author="jiefang chen" w:date="2016-04-20T16:52:00Z"/>
              </w:rPr>
            </w:pPr>
            <w:del w:id="7778" w:author="jiefang chen" w:date="2016-04-20T16:52:00Z">
              <w:r w:rsidDel="003A2153">
                <w:rPr>
                  <w:rFonts w:hint="eastAsia"/>
                </w:rPr>
                <w:delText>移动平台</w:delText>
              </w:r>
            </w:del>
          </w:p>
        </w:tc>
      </w:tr>
      <w:tr w:rsidR="00FF506D" w:rsidDel="003A2153">
        <w:trPr>
          <w:del w:id="777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80" w:author="jiefang chen" w:date="2016-04-20T16:52:00Z"/>
              </w:rPr>
            </w:pPr>
            <w:del w:id="7781" w:author="jiefang chen" w:date="2016-04-20T16:52:00Z">
              <w:r w:rsidDel="003A2153">
                <w:rPr>
                  <w:rFonts w:hint="eastAsia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782" w:author="jiefang chen" w:date="2016-04-20T16:52:00Z"/>
              </w:rPr>
            </w:pPr>
            <w:del w:id="7783" w:author="jiefang chen" w:date="2016-04-20T16:52:00Z">
              <w:r w:rsidDel="003A2153">
                <w:rPr>
                  <w:rFonts w:hint="eastAsia"/>
                </w:rPr>
                <w:delText>实时</w:delText>
              </w:r>
            </w:del>
          </w:p>
        </w:tc>
      </w:tr>
      <w:tr w:rsidR="00FF506D" w:rsidDel="003A2153">
        <w:trPr>
          <w:del w:id="778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85" w:author="jiefang chen" w:date="2016-04-20T16:52:00Z"/>
              </w:rPr>
            </w:pPr>
            <w:del w:id="7786" w:author="jiefang chen" w:date="2016-04-20T16:52:00Z">
              <w:r w:rsidDel="003A2153">
                <w:rPr>
                  <w:rFonts w:hint="eastAsia"/>
                </w:rPr>
                <w:delText>调用</w:delText>
              </w:r>
              <w:r w:rsidDel="003A2153"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pStyle w:val="3"/>
              <w:rPr>
                <w:del w:id="7787" w:author="jiefang chen" w:date="2016-04-20T16:52:00Z"/>
              </w:rPr>
            </w:pPr>
          </w:p>
        </w:tc>
      </w:tr>
      <w:tr w:rsidR="00FF506D" w:rsidDel="003A2153">
        <w:trPr>
          <w:del w:id="7788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89" w:author="jiefang chen" w:date="2016-04-20T16:52:00Z"/>
              </w:rPr>
            </w:pPr>
            <w:del w:id="7790" w:author="jiefang chen" w:date="2016-04-20T16:52:00Z">
              <w:r w:rsidDel="003A2153">
                <w:rPr>
                  <w:rFonts w:hint="eastAsia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779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792" w:author="jiefang chen" w:date="2016-04-20T16:52:00Z"/>
              </w:rPr>
            </w:pPr>
            <w:del w:id="7793" w:author="jiefang chen" w:date="2016-04-20T16:52:00Z">
              <w:r w:rsidDel="003A2153">
                <w:rPr>
                  <w:rFonts w:hint="eastAsia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7794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795" w:author="jiefang chen" w:date="2016-04-20T16:52:00Z"/>
                    </w:rPr>
                  </w:pPr>
                  <w:del w:id="7796" w:author="jiefang chen" w:date="2016-04-20T16:52:00Z">
                    <w:r w:rsidDel="003A2153">
                      <w:rPr>
                        <w:rFonts w:hint="eastAsia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797" w:author="jiefang chen" w:date="2016-04-20T16:52:00Z"/>
                    </w:rPr>
                  </w:pPr>
                  <w:del w:id="7798" w:author="jiefang chen" w:date="2016-04-20T16:52:00Z">
                    <w:r w:rsidDel="003A2153">
                      <w:rPr>
                        <w:rFonts w:hint="eastAsia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799" w:author="jiefang chen" w:date="2016-04-20T16:52:00Z"/>
                    </w:rPr>
                  </w:pPr>
                  <w:del w:id="7800" w:author="jiefang chen" w:date="2016-04-20T16:52:00Z">
                    <w:r w:rsidDel="003A2153">
                      <w:rPr>
                        <w:rFonts w:hint="eastAsia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01" w:author="jiefang chen" w:date="2016-04-20T16:52:00Z"/>
                    </w:rPr>
                  </w:pPr>
                  <w:del w:id="7802" w:author="jiefang chen" w:date="2016-04-20T16:52:00Z">
                    <w:r w:rsidDel="003A2153">
                      <w:rPr>
                        <w:rFonts w:hint="eastAsia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03" w:author="jiefang chen" w:date="2016-04-20T16:52:00Z"/>
                    </w:rPr>
                  </w:pPr>
                  <w:del w:id="7804" w:author="jiefang chen" w:date="2016-04-20T16:52:00Z">
                    <w:r w:rsidDel="003A2153">
                      <w:rPr>
                        <w:rFonts w:hint="eastAsia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7805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pStyle w:val="3"/>
                    <w:rPr>
                      <w:del w:id="7806" w:author="jiefang chen" w:date="2016-04-20T16:52:00Z"/>
                    </w:rPr>
                  </w:pPr>
                  <w:del w:id="7807" w:author="jiefang chen" w:date="2016-04-20T16:52:00Z">
                    <w:r w:rsidDel="003A2153">
                      <w:delText>updateTime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pStyle w:val="3"/>
                    <w:rPr>
                      <w:del w:id="7808" w:author="jiefang chen" w:date="2016-04-20T16:52:00Z"/>
                    </w:rPr>
                  </w:pPr>
                  <w:del w:id="7809" w:author="jiefang chen" w:date="2016-04-20T16:52:00Z">
                    <w:r w:rsidDel="003A2153">
                      <w:rPr>
                        <w:rFonts w:hint="eastAsia"/>
                      </w:rPr>
                      <w:delText>更新</w:delText>
                    </w:r>
                    <w:r w:rsidDel="003A2153">
                      <w:delText>时间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10" w:author="jiefang chen" w:date="2016-04-20T16:52:00Z"/>
                    </w:rPr>
                  </w:pPr>
                  <w:del w:id="7811" w:author="jiefang chen" w:date="2016-04-20T16:52:00Z">
                    <w:r w:rsidDel="003A2153">
                      <w:delText>datatime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12" w:author="jiefang chen" w:date="2016-04-20T16:52:00Z"/>
                    </w:rPr>
                  </w:pPr>
                  <w:del w:id="7813" w:author="jiefang chen" w:date="2016-04-20T16:52:00Z">
                    <w:r w:rsidDel="003A2153">
                      <w:rPr>
                        <w:rFonts w:hint="eastAsia"/>
                      </w:rPr>
                      <w:delText>N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pStyle w:val="3"/>
                    <w:rPr>
                      <w:del w:id="7814" w:author="jiefang chen" w:date="2016-04-20T16:52:00Z"/>
                    </w:rPr>
                  </w:pPr>
                  <w:del w:id="7815" w:author="jiefang chen" w:date="2016-04-20T16:52:00Z">
                    <w:r w:rsidDel="003A2153">
                      <w:rPr>
                        <w:rFonts w:hint="eastAsia"/>
                      </w:rPr>
                      <w:delText>第</w:delText>
                    </w:r>
                    <w:r w:rsidDel="003A2153">
                      <w:delText>一次下载为空</w:delText>
                    </w:r>
                    <w:r w:rsidDel="003A2153">
                      <w:rPr>
                        <w:rFonts w:hint="eastAsia"/>
                      </w:rPr>
                      <w:delText>，</w:delText>
                    </w:r>
                    <w:r w:rsidDel="003A2153">
                      <w:delText>后续按增量更新，填上一次更新时间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7816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3"/>
                    <w:rPr>
                      <w:del w:id="7817" w:author="jiefang chen" w:date="2016-04-20T16:52:00Z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pStyle w:val="3"/>
                    <w:rPr>
                      <w:del w:id="7818" w:author="jiefang chen" w:date="2016-04-20T16:52:00Z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pStyle w:val="3"/>
                    <w:rPr>
                      <w:del w:id="7819" w:author="jiefang chen" w:date="2016-04-20T16:52:00Z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820" w:author="jiefang chen" w:date="2016-04-20T16:52:00Z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3"/>
                    <w:rPr>
                      <w:del w:id="7821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361"/>
                <w:del w:id="7822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3"/>
                    <w:rPr>
                      <w:del w:id="7823" w:author="jiefang chen" w:date="2016-04-20T16:52:00Z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pStyle w:val="3"/>
                    <w:rPr>
                      <w:del w:id="7824" w:author="jiefang chen" w:date="2016-04-20T16:52:00Z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pStyle w:val="3"/>
                    <w:rPr>
                      <w:del w:id="7825" w:author="jiefang chen" w:date="2016-04-20T16:52:00Z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826" w:author="jiefang chen" w:date="2016-04-20T16:52:00Z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3"/>
                    <w:rPr>
                      <w:del w:id="7827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361"/>
                <w:del w:id="7828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3"/>
                    <w:rPr>
                      <w:del w:id="7829" w:author="jiefang chen" w:date="2016-04-20T16:52:00Z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pStyle w:val="3"/>
                    <w:rPr>
                      <w:del w:id="7830" w:author="jiefang chen" w:date="2016-04-20T16:52:00Z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pStyle w:val="3"/>
                    <w:rPr>
                      <w:del w:id="7831" w:author="jiefang chen" w:date="2016-04-20T16:52:00Z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832" w:author="jiefang chen" w:date="2016-04-20T16:52:00Z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3"/>
                    <w:rPr>
                      <w:del w:id="7833" w:author="jiefang chen" w:date="2016-04-20T16:52:00Z"/>
                    </w:rPr>
                  </w:pPr>
                </w:p>
              </w:tc>
            </w:tr>
          </w:tbl>
          <w:p w:rsidR="00FF506D" w:rsidDel="003A2153" w:rsidRDefault="00FF506D">
            <w:pPr>
              <w:pStyle w:val="3"/>
              <w:rPr>
                <w:del w:id="7834" w:author="jiefang chen" w:date="2016-04-20T16:52:00Z"/>
              </w:rPr>
            </w:pPr>
          </w:p>
        </w:tc>
      </w:tr>
      <w:tr w:rsidR="00FF506D" w:rsidDel="003A2153">
        <w:trPr>
          <w:trHeight w:val="70"/>
          <w:del w:id="783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836" w:author="jiefang chen" w:date="2016-04-20T16:52:00Z"/>
              </w:rPr>
            </w:pPr>
            <w:del w:id="7837" w:author="jiefang chen" w:date="2016-04-20T16:52:00Z">
              <w:r w:rsidDel="003A2153">
                <w:rPr>
                  <w:rFonts w:hint="eastAsia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7838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39" w:author="jiefang chen" w:date="2016-04-20T16:52:00Z"/>
                    </w:rPr>
                  </w:pPr>
                  <w:del w:id="7840" w:author="jiefang chen" w:date="2016-04-20T16:52:00Z">
                    <w:r w:rsidDel="003A2153">
                      <w:rPr>
                        <w:rFonts w:hint="eastAsia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41" w:author="jiefang chen" w:date="2016-04-20T16:52:00Z"/>
                    </w:rPr>
                  </w:pPr>
                  <w:del w:id="7842" w:author="jiefang chen" w:date="2016-04-20T16:52:00Z">
                    <w:r w:rsidDel="003A2153">
                      <w:rPr>
                        <w:rFonts w:hint="eastAsia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43" w:author="jiefang chen" w:date="2016-04-20T16:52:00Z"/>
                    </w:rPr>
                  </w:pPr>
                  <w:del w:id="7844" w:author="jiefang chen" w:date="2016-04-20T16:52:00Z">
                    <w:r w:rsidDel="003A2153">
                      <w:rPr>
                        <w:rFonts w:hint="eastAsia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45" w:author="jiefang chen" w:date="2016-04-20T16:52:00Z"/>
                    </w:rPr>
                  </w:pPr>
                  <w:del w:id="7846" w:author="jiefang chen" w:date="2016-04-20T16:52:00Z">
                    <w:r w:rsidDel="003A2153">
                      <w:rPr>
                        <w:rFonts w:hint="eastAsia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pStyle w:val="3"/>
                    <w:rPr>
                      <w:del w:id="7847" w:author="jiefang chen" w:date="2016-04-20T16:52:00Z"/>
                    </w:rPr>
                  </w:pPr>
                  <w:del w:id="7848" w:author="jiefang chen" w:date="2016-04-20T16:52:00Z">
                    <w:r w:rsidDel="003A2153">
                      <w:rPr>
                        <w:rFonts w:hint="eastAsia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849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50" w:author="jiefang chen" w:date="2016-04-20T16:52:00Z"/>
                    </w:rPr>
                  </w:pPr>
                  <w:del w:id="7851" w:author="jiefang chen" w:date="2016-04-20T16:52:00Z">
                    <w:r w:rsidDel="003A2153">
                      <w:rPr>
                        <w:rFonts w:hint="eastAsia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52" w:author="jiefang chen" w:date="2016-04-20T16:52:00Z"/>
                    </w:rPr>
                  </w:pPr>
                  <w:del w:id="7853" w:author="jiefang chen" w:date="2016-04-20T16:52:00Z">
                    <w:r w:rsidDel="003A2153">
                      <w:rPr>
                        <w:rFonts w:hint="eastAsia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54" w:author="jiefang chen" w:date="2016-04-20T16:52:00Z"/>
                    </w:rPr>
                  </w:pPr>
                  <w:del w:id="7855" w:author="jiefang chen" w:date="2016-04-20T16:52:00Z">
                    <w:r w:rsidDel="003A2153">
                      <w:rPr>
                        <w:rFonts w:hint="eastAsia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pStyle w:val="3"/>
                    <w:rPr>
                      <w:del w:id="7856" w:author="jiefang chen" w:date="2016-04-20T16:52:00Z"/>
                    </w:rPr>
                  </w:pPr>
                  <w:del w:id="7857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pStyle w:val="3"/>
                    <w:rPr>
                      <w:del w:id="7858" w:author="jiefang chen" w:date="2016-04-20T16:52:00Z"/>
                    </w:rPr>
                  </w:pPr>
                  <w:del w:id="7859" w:author="jiefang chen" w:date="2016-04-20T16:52:00Z">
                    <w:r w:rsidDel="003A2153">
                      <w:rPr>
                        <w:rFonts w:hint="eastAsia"/>
                      </w:rPr>
                      <w:delText>详见</w:delText>
                    </w:r>
                    <w:r w:rsidDel="003A2153">
                      <w:rPr>
                        <w:rFonts w:hint="eastAsia"/>
                      </w:rPr>
                      <w:delText>5.2</w:delText>
                    </w:r>
                    <w:r w:rsidDel="003A2153">
                      <w:rPr>
                        <w:rFonts w:hint="eastAsia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860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61" w:author="jiefang chen" w:date="2016-04-20T16:52:00Z"/>
                    </w:rPr>
                  </w:pPr>
                  <w:del w:id="7862" w:author="jiefang chen" w:date="2016-04-20T16:52:00Z">
                    <w:r w:rsidDel="003A2153">
                      <w:rPr>
                        <w:rFonts w:hint="eastAsia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63" w:author="jiefang chen" w:date="2016-04-20T16:52:00Z"/>
                    </w:rPr>
                  </w:pPr>
                  <w:del w:id="7864" w:author="jiefang chen" w:date="2016-04-20T16:52:00Z">
                    <w:r w:rsidDel="003A2153">
                      <w:rPr>
                        <w:rFonts w:hint="eastAsia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65" w:author="jiefang chen" w:date="2016-04-20T16:52:00Z"/>
                    </w:rPr>
                  </w:pPr>
                  <w:del w:id="7866" w:author="jiefang chen" w:date="2016-04-20T16:52:00Z">
                    <w:r w:rsidDel="003A2153">
                      <w:rPr>
                        <w:rFonts w:hint="eastAsia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pStyle w:val="3"/>
                    <w:rPr>
                      <w:del w:id="7867" w:author="jiefang chen" w:date="2016-04-20T16:52:00Z"/>
                    </w:rPr>
                  </w:pPr>
                  <w:del w:id="7868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3"/>
                    <w:rPr>
                      <w:del w:id="7869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870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pStyle w:val="3"/>
                    <w:rPr>
                      <w:del w:id="7871" w:author="jiefang chen" w:date="2016-04-20T16:52:00Z"/>
                    </w:rPr>
                  </w:pPr>
                  <w:del w:id="7872" w:author="jiefang chen" w:date="2016-04-20T16:52:00Z">
                    <w:r w:rsidDel="003A2153">
                      <w:rPr>
                        <w:rFonts w:hint="eastAsia"/>
                      </w:rPr>
                      <w:delText>类别</w:delText>
                    </w:r>
                    <w:r w:rsidDel="003A2153">
                      <w:delText>信息</w:delText>
                    </w:r>
                    <w:r w:rsidDel="003A2153">
                      <w:rPr>
                        <w:rFonts w:hint="eastAsia"/>
                      </w:rPr>
                      <w:delText>（</w:delText>
                    </w:r>
                    <w:r w:rsidDel="003A2153">
                      <w:rPr>
                        <w:rFonts w:hint="eastAsia"/>
                      </w:rPr>
                      <w:delText>CLS</w:delText>
                    </w:r>
                    <w:r w:rsidDel="003A2153">
                      <w:delText>_LIST</w:delText>
                    </w:r>
                    <w:r w:rsidDel="003A2153"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87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874" w:author="jiefang chen" w:date="2016-04-20T16:52:00Z"/>
                    </w:rPr>
                  </w:pPr>
                  <w:del w:id="7875" w:author="jiefang chen" w:date="2016-04-20T16:52:00Z">
                    <w:r w:rsidDel="003A2153">
                      <w:rPr>
                        <w:rFonts w:hint="eastAsia"/>
                      </w:rPr>
                      <w:delText>PRO_CLS_NO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76" w:author="jiefang chen" w:date="2016-04-20T16:52:00Z"/>
                    </w:rPr>
                  </w:pPr>
                  <w:del w:id="7877" w:author="jiefang chen" w:date="2016-04-20T16:52:00Z">
                    <w:r w:rsidDel="003A2153">
                      <w:rPr>
                        <w:rFonts w:hint="eastAsia"/>
                      </w:rPr>
                      <w:delText>产品类目编号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78" w:author="jiefang chen" w:date="2016-04-20T16:52:00Z"/>
                    </w:rPr>
                  </w:pPr>
                  <w:del w:id="7879" w:author="jiefang chen" w:date="2016-04-20T16:52:00Z">
                    <w:r w:rsidDel="003A2153">
                      <w:rPr>
                        <w:rFonts w:hint="eastAsia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80" w:author="jiefang chen" w:date="2016-04-20T16:52:00Z"/>
                    </w:rPr>
                  </w:pPr>
                  <w:del w:id="7881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pStyle w:val="3"/>
                    <w:rPr>
                      <w:del w:id="7882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88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884" w:author="jiefang chen" w:date="2016-04-20T16:52:00Z"/>
                    </w:rPr>
                  </w:pPr>
                  <w:del w:id="7885" w:author="jiefang chen" w:date="2016-04-20T16:52:00Z">
                    <w:r w:rsidDel="003A2153">
                      <w:rPr>
                        <w:rFonts w:hint="eastAsia"/>
                      </w:rPr>
                      <w:delText>PRO_CLS_NAME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86" w:author="jiefang chen" w:date="2016-04-20T16:52:00Z"/>
                    </w:rPr>
                  </w:pPr>
                  <w:del w:id="7887" w:author="jiefang chen" w:date="2016-04-20T16:52:00Z">
                    <w:r w:rsidDel="003A2153">
                      <w:rPr>
                        <w:rFonts w:hint="eastAsia"/>
                      </w:rPr>
                      <w:delText>产品类目名称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88" w:author="jiefang chen" w:date="2016-04-20T16:52:00Z"/>
                    </w:rPr>
                  </w:pPr>
                  <w:del w:id="7889" w:author="jiefang chen" w:date="2016-04-20T16:52:00Z">
                    <w:r w:rsidDel="003A2153">
                      <w:delText>varchar(256)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890" w:author="jiefang chen" w:date="2016-04-20T16:52:00Z"/>
                    </w:rPr>
                  </w:pPr>
                  <w:del w:id="7891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pStyle w:val="3"/>
                    <w:rPr>
                      <w:del w:id="7892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89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894" w:author="jiefang chen" w:date="2016-04-20T16:52:00Z"/>
                    </w:rPr>
                  </w:pPr>
                  <w:del w:id="7895" w:author="jiefang chen" w:date="2016-04-20T16:52:00Z">
                    <w:r w:rsidDel="003A2153">
                      <w:rPr>
                        <w:rFonts w:hint="eastAsia"/>
                      </w:rPr>
                      <w:delText>PARENT_CLS_NO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96" w:author="jiefang chen" w:date="2016-04-20T16:52:00Z"/>
                    </w:rPr>
                  </w:pPr>
                  <w:del w:id="7897" w:author="jiefang chen" w:date="2016-04-20T16:52:00Z">
                    <w:r w:rsidDel="003A2153">
                      <w:rPr>
                        <w:rFonts w:hint="eastAsia"/>
                      </w:rPr>
                      <w:delText>父类目编号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898" w:author="jiefang chen" w:date="2016-04-20T16:52:00Z"/>
                    </w:rPr>
                  </w:pPr>
                  <w:del w:id="7899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900" w:author="jiefang chen" w:date="2016-04-20T16:52:00Z"/>
                    </w:rPr>
                  </w:pPr>
                  <w:del w:id="7901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pStyle w:val="3"/>
                    <w:rPr>
                      <w:del w:id="7902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90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904" w:author="jiefang chen" w:date="2016-04-20T16:52:00Z"/>
                    </w:rPr>
                  </w:pPr>
                  <w:del w:id="7905" w:author="jiefang chen" w:date="2016-04-20T16:52:00Z">
                    <w:r w:rsidDel="003A2153">
                      <w:rPr>
                        <w:rFonts w:hint="eastAsia"/>
                      </w:rPr>
                      <w:delText>PRO_POSITION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06" w:author="jiefang chen" w:date="2016-04-20T16:52:00Z"/>
                    </w:rPr>
                  </w:pPr>
                  <w:del w:id="7907" w:author="jiefang chen" w:date="2016-04-20T16:52:00Z">
                    <w:r w:rsidDel="003A2153">
                      <w:rPr>
                        <w:rFonts w:hint="eastAsia"/>
                      </w:rPr>
                      <w:delText>位置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08" w:author="jiefang chen" w:date="2016-04-20T16:52:00Z"/>
                    </w:rPr>
                  </w:pPr>
                  <w:del w:id="7909" w:author="jiefang chen" w:date="2016-04-20T16:52:00Z">
                    <w:r w:rsidDel="003A2153">
                      <w:delText>varchar(32)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pStyle w:val="3"/>
                    <w:rPr>
                      <w:del w:id="7910" w:author="jiefang chen" w:date="2016-04-20T16:52:00Z"/>
                    </w:rPr>
                  </w:pPr>
                  <w:del w:id="7911" w:author="jiefang chen" w:date="2016-04-20T16:52:00Z">
                    <w:r w:rsidDel="003A2153">
                      <w:rPr>
                        <w:rFonts w:hint="eastAsia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pStyle w:val="3"/>
                    <w:rPr>
                      <w:del w:id="7912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91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914" w:author="jiefang chen" w:date="2016-04-20T16:52:00Z"/>
                    </w:rPr>
                  </w:pPr>
                  <w:del w:id="7915" w:author="jiefang chen" w:date="2016-04-20T16:52:00Z">
                    <w:r w:rsidDel="003A2153">
                      <w:rPr>
                        <w:rFonts w:hint="eastAsia"/>
                      </w:rPr>
                      <w:delText>PRO_CLS_LEV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16" w:author="jiefang chen" w:date="2016-04-20T16:52:00Z"/>
                    </w:rPr>
                  </w:pPr>
                  <w:del w:id="7917" w:author="jiefang chen" w:date="2016-04-20T16:52:00Z">
                    <w:r w:rsidDel="003A2153">
                      <w:rPr>
                        <w:rFonts w:hint="eastAsia"/>
                      </w:rPr>
                      <w:delText>类目级别</w:delText>
                    </w:r>
                    <w:r w:rsidDel="003A2153">
                      <w:rPr>
                        <w:rFonts w:hint="eastAsia"/>
                      </w:rPr>
                      <w:delText xml:space="preserve">    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18" w:author="jiefang chen" w:date="2016-04-20T16:52:00Z"/>
                    </w:rPr>
                  </w:pPr>
                  <w:del w:id="7919" w:author="jiefang chen" w:date="2016-04-20T16:52:00Z">
                    <w:r w:rsidDel="003A2153">
                      <w:rPr>
                        <w:rFonts w:hint="eastAsia"/>
                      </w:rPr>
                      <w:delText>varchar(8)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20" w:author="jiefang chen" w:date="2016-04-20T16:52:00Z"/>
                    </w:rPr>
                  </w:pPr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314E6C">
                  <w:pPr>
                    <w:pStyle w:val="3"/>
                    <w:rPr>
                      <w:del w:id="7921" w:author="jiefang chen" w:date="2016-04-20T16:52:00Z"/>
                    </w:rPr>
                  </w:pPr>
                  <w:del w:id="7922" w:author="jiefang chen" w:date="2016-04-20T16:52:00Z">
                    <w:r w:rsidDel="003A2153">
                      <w:rPr>
                        <w:rFonts w:hint="eastAsia"/>
                      </w:rPr>
                      <w:delText>标准代码</w:delText>
                    </w:r>
                    <w:r w:rsidDel="003A2153">
                      <w:rPr>
                        <w:rFonts w:hint="eastAsia"/>
                      </w:rPr>
                      <w:delText>01:</w:delText>
                    </w:r>
                    <w:r w:rsidDel="003A2153">
                      <w:rPr>
                        <w:rFonts w:hint="eastAsia"/>
                      </w:rPr>
                      <w:delText>大类</w:delText>
                    </w:r>
                    <w:r w:rsidDel="003A2153">
                      <w:rPr>
                        <w:rFonts w:hint="eastAsia"/>
                      </w:rPr>
                      <w:delText>02:</w:delText>
                    </w:r>
                    <w:r w:rsidDel="003A2153">
                      <w:rPr>
                        <w:rFonts w:hint="eastAsia"/>
                      </w:rPr>
                      <w:delText>中类</w:delText>
                    </w:r>
                    <w:r w:rsidDel="003A2153">
                      <w:rPr>
                        <w:rFonts w:hint="eastAsia"/>
                      </w:rPr>
                      <w:delText>:03</w:delText>
                    </w:r>
                    <w:r w:rsidDel="003A2153">
                      <w:rPr>
                        <w:rFonts w:hint="eastAsia"/>
                      </w:rPr>
                      <w:delText>小类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923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pStyle w:val="3"/>
                    <w:rPr>
                      <w:del w:id="7924" w:author="jiefang chen" w:date="2016-04-20T16:52:00Z"/>
                    </w:rPr>
                  </w:pPr>
                  <w:del w:id="7925" w:author="jiefang chen" w:date="2016-04-20T16:52:00Z">
                    <w:r w:rsidDel="003A2153">
                      <w:rPr>
                        <w:rFonts w:hint="eastAsia"/>
                      </w:rPr>
                      <w:delText>PRO_CLS_STATE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26" w:author="jiefang chen" w:date="2016-04-20T16:52:00Z"/>
                    </w:rPr>
                  </w:pPr>
                  <w:del w:id="7927" w:author="jiefang chen" w:date="2016-04-20T16:52:00Z">
                    <w:r w:rsidDel="003A2153">
                      <w:rPr>
                        <w:rFonts w:hint="eastAsia"/>
                      </w:rPr>
                      <w:delText>状态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pStyle w:val="3"/>
                    <w:rPr>
                      <w:del w:id="7928" w:author="jiefang chen" w:date="2016-04-20T16:52:00Z"/>
                    </w:rPr>
                  </w:pPr>
                  <w:del w:id="7929" w:author="jiefang chen" w:date="2016-04-20T16:52:00Z">
                    <w:r w:rsidDel="003A2153">
                      <w:rPr>
                        <w:rFonts w:hint="eastAsia"/>
                      </w:rPr>
                      <w:delText>VARCHAR2(8)</w:delText>
                    </w:r>
                  </w:del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0" w:author="jiefang chen" w:date="2016-04-20T16:52:00Z"/>
                    </w:rPr>
                  </w:pPr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314E6C">
                  <w:pPr>
                    <w:pStyle w:val="3"/>
                    <w:rPr>
                      <w:del w:id="7931" w:author="jiefang chen" w:date="2016-04-20T16:52:00Z"/>
                    </w:rPr>
                  </w:pPr>
                  <w:del w:id="7932" w:author="jiefang chen" w:date="2016-04-20T16:52:00Z">
                    <w:r w:rsidDel="003A2153">
                      <w:rPr>
                        <w:rFonts w:hint="eastAsia"/>
                      </w:rPr>
                      <w:delText>pubState/</w:delText>
                    </w:r>
                    <w:r w:rsidDel="003A2153">
                      <w:rPr>
                        <w:rFonts w:hint="eastAsia"/>
                      </w:rPr>
                      <w:delText>生效状态</w:delText>
                    </w:r>
                    <w:r w:rsidDel="003A2153">
                      <w:rPr>
                        <w:rFonts w:hint="eastAsia"/>
                      </w:rPr>
                      <w:tab/>
                      <w:delText>04-</w:delText>
                    </w:r>
                    <w:r w:rsidDel="003A2153">
                      <w:rPr>
                        <w:rFonts w:hint="eastAsia"/>
                      </w:rPr>
                      <w:delText>标准代码编码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7933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4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5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6" w:author="jiefang chen" w:date="2016-04-20T16:52:00Z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7" w:author="jiefang chen" w:date="2016-04-20T16:52:00Z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38" w:author="jiefang chen" w:date="2016-04-20T16:52:00Z"/>
                    </w:rPr>
                  </w:pPr>
                </w:p>
              </w:tc>
            </w:tr>
            <w:tr w:rsidR="00FF506D" w:rsidDel="003A2153">
              <w:trPr>
                <w:trHeight w:val="297"/>
                <w:del w:id="7939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40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41" w:author="jiefang chen" w:date="2016-04-20T16:52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42" w:author="jiefang chen" w:date="2016-04-20T16:52:00Z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43" w:author="jiefang chen" w:date="2016-04-20T16:52:00Z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3"/>
                    <w:rPr>
                      <w:del w:id="7944" w:author="jiefang chen" w:date="2016-04-20T16:52:00Z"/>
                    </w:rPr>
                  </w:pPr>
                </w:p>
              </w:tc>
            </w:tr>
          </w:tbl>
          <w:p w:rsidR="00FF506D" w:rsidDel="003A2153" w:rsidRDefault="00FF506D">
            <w:pPr>
              <w:pStyle w:val="3"/>
              <w:rPr>
                <w:del w:id="7945" w:author="jiefang chen" w:date="2016-04-20T16:52:00Z"/>
              </w:rPr>
            </w:pPr>
          </w:p>
        </w:tc>
      </w:tr>
      <w:tr w:rsidR="00FF506D" w:rsidDel="003A2153">
        <w:trPr>
          <w:trHeight w:val="70"/>
          <w:del w:id="7946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947" w:author="jiefang chen" w:date="2016-04-20T16:52:00Z"/>
              </w:rPr>
            </w:pPr>
            <w:del w:id="7948" w:author="jiefang chen" w:date="2016-04-20T16:52:00Z">
              <w:r w:rsidDel="003A2153">
                <w:delText>输入输出</w:delText>
              </w:r>
              <w:r w:rsidDel="003A2153">
                <w:delText>XML</w:delText>
              </w:r>
              <w:r w:rsidDel="003A2153">
                <w:delText>参数数据串</w:delText>
              </w:r>
            </w:del>
          </w:p>
        </w:tc>
      </w:tr>
      <w:tr w:rsidR="00FF506D" w:rsidDel="003A2153">
        <w:trPr>
          <w:trHeight w:val="70"/>
          <w:del w:id="794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950" w:author="jiefang chen" w:date="2016-04-20T16:52:00Z"/>
              </w:rPr>
            </w:pPr>
            <w:del w:id="7951" w:author="jiefang chen" w:date="2016-04-20T16:52:00Z">
              <w:r w:rsidDel="003A2153">
                <w:delText>输入</w:delText>
              </w:r>
              <w:r w:rsidDel="003A2153">
                <w:delText>XML</w:delText>
              </w:r>
            </w:del>
          </w:p>
          <w:p w:rsidR="00FF506D" w:rsidDel="003A2153" w:rsidRDefault="00314E6C">
            <w:pPr>
              <w:pStyle w:val="3"/>
              <w:rPr>
                <w:del w:id="7952" w:author="jiefang chen" w:date="2016-04-20T16:52:00Z"/>
              </w:rPr>
            </w:pPr>
            <w:del w:id="7953" w:author="jiefang chen" w:date="2016-04-20T16:52:00Z">
              <w:r w:rsidDel="003A2153"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pStyle w:val="3"/>
              <w:rPr>
                <w:del w:id="7954" w:author="jiefang chen" w:date="2016-04-20T16:52:00Z"/>
              </w:rPr>
            </w:pPr>
          </w:p>
        </w:tc>
      </w:tr>
      <w:tr w:rsidR="00FF506D" w:rsidDel="003A2153">
        <w:trPr>
          <w:trHeight w:val="70"/>
          <w:del w:id="7955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pStyle w:val="3"/>
              <w:rPr>
                <w:del w:id="7956" w:author="jiefang chen" w:date="2016-04-20T16:52:00Z"/>
              </w:rPr>
            </w:pPr>
            <w:del w:id="7957" w:author="jiefang chen" w:date="2016-04-20T16:52:00Z">
              <w:r w:rsidDel="003A2153">
                <w:delText>输出</w:delText>
              </w:r>
              <w:r w:rsidDel="003A2153">
                <w:delText>XML</w:delText>
              </w:r>
            </w:del>
          </w:p>
          <w:p w:rsidR="00FF506D" w:rsidDel="003A2153" w:rsidRDefault="00314E6C">
            <w:pPr>
              <w:pStyle w:val="3"/>
              <w:rPr>
                <w:del w:id="7958" w:author="jiefang chen" w:date="2016-04-20T16:52:00Z"/>
              </w:rPr>
            </w:pPr>
            <w:del w:id="7959" w:author="jiefang chen" w:date="2016-04-20T16:52:00Z">
              <w:r w:rsidDel="003A2153"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pStyle w:val="3"/>
              <w:rPr>
                <w:del w:id="7960" w:author="jiefang chen" w:date="2016-04-20T16:52:00Z"/>
              </w:rPr>
            </w:pPr>
            <w:del w:id="7961" w:author="jiefang chen" w:date="2016-04-20T16:52:00Z">
              <w:r w:rsidDel="003A2153">
                <w:delText xml:space="preserve"> </w:delText>
              </w:r>
            </w:del>
          </w:p>
        </w:tc>
      </w:tr>
    </w:tbl>
    <w:p w:rsidR="00FF506D" w:rsidDel="003A2153" w:rsidRDefault="00314E6C">
      <w:pPr>
        <w:pStyle w:val="3"/>
        <w:rPr>
          <w:del w:id="7962" w:author="jiefang chen" w:date="2016-04-20T16:52:00Z"/>
        </w:rPr>
      </w:pPr>
      <w:del w:id="7963" w:author="jiefang chen" w:date="2016-04-20T16:52:00Z">
        <w:r w:rsidDel="003A2153">
          <w:rPr>
            <w:rFonts w:hint="eastAsia"/>
          </w:rPr>
          <w:delText>发</w:delText>
        </w:r>
        <w:r w:rsidDel="003A2153">
          <w:delText>票信息</w:delText>
        </w:r>
      </w:del>
      <w:ins w:id="7964" w:author="longshine_LPF" w:date="2016-03-21T16:37:00Z">
        <w:del w:id="7965" w:author="jiefang chen" w:date="2016-04-20T16:52:00Z">
          <w:r w:rsidDel="003A2153">
            <w:delText>查询</w:delText>
          </w:r>
        </w:del>
      </w:ins>
      <w:del w:id="7966" w:author="jiefang chen" w:date="2016-04-20T16:52:00Z">
        <w:r w:rsidDel="003A2153">
          <w:delText>下载</w:delText>
        </w:r>
      </w:del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del w:id="796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68" w:author="jiefang chen" w:date="2016-04-20T16:52:00Z"/>
                <w:b/>
                <w:szCs w:val="21"/>
              </w:rPr>
            </w:pPr>
            <w:del w:id="796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70" w:author="jiefang chen" w:date="2016-04-20T16:52:00Z"/>
                <w:szCs w:val="21"/>
              </w:rPr>
            </w:pPr>
            <w:del w:id="7971" w:author="jiefang chen" w:date="2016-04-20T16:52:00Z">
              <w:r w:rsidDel="003A2153">
                <w:rPr>
                  <w:rFonts w:hint="eastAsia"/>
                </w:rPr>
                <w:delText>发票</w:delText>
              </w:r>
              <w:r w:rsidDel="003A2153">
                <w:delText>信息下载</w:delText>
              </w:r>
            </w:del>
          </w:p>
        </w:tc>
      </w:tr>
      <w:tr w:rsidR="00FF506D" w:rsidDel="003A2153">
        <w:trPr>
          <w:del w:id="7972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73" w:author="jiefang chen" w:date="2016-04-20T16:52:00Z"/>
                <w:b/>
                <w:szCs w:val="21"/>
              </w:rPr>
            </w:pPr>
            <w:del w:id="7974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接口描述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75" w:author="jiefang chen" w:date="2016-04-20T16:52:00Z"/>
                <w:kern w:val="0"/>
                <w:szCs w:val="20"/>
              </w:rPr>
            </w:pPr>
            <w:del w:id="7976" w:author="jiefang chen" w:date="2016-04-20T16:52:00Z">
              <w:r w:rsidDel="003A2153">
                <w:rPr>
                  <w:rFonts w:hint="eastAsia"/>
                </w:rPr>
                <w:delText>发</w:delText>
              </w:r>
              <w:r w:rsidDel="003A2153">
                <w:delText>票信息下载</w:delText>
              </w:r>
            </w:del>
          </w:p>
        </w:tc>
      </w:tr>
      <w:tr w:rsidR="00FF506D" w:rsidDel="003A2153">
        <w:trPr>
          <w:del w:id="7977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78" w:author="jiefang chen" w:date="2016-04-20T16:52:00Z"/>
                <w:b/>
                <w:szCs w:val="21"/>
              </w:rPr>
            </w:pPr>
            <w:del w:id="7979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接口路径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80" w:author="jiefang chen" w:date="2016-04-20T16:52:00Z"/>
                <w:szCs w:val="21"/>
              </w:rPr>
            </w:pPr>
            <w:ins w:id="7981" w:author="huangqiang" w:date="2016-04-07T11:34:00Z">
              <w:del w:id="7982" w:author="jiefang chen" w:date="2016-04-20T16:52:00Z">
                <w:r w:rsidDel="003A2153">
                  <w:rPr>
                    <w:szCs w:val="21"/>
                    <w:rPrChange w:id="7983" w:author="huangqiang" w:date="2016-04-07T11:34:00Z">
                      <w:rPr/>
                    </w:rPrChange>
                  </w:rPr>
                  <w:delText>/usr/rest/appService/getInvoiceInfo</w:delText>
                </w:r>
              </w:del>
            </w:ins>
          </w:p>
        </w:tc>
      </w:tr>
      <w:tr w:rsidR="00FF506D" w:rsidDel="003A2153">
        <w:trPr>
          <w:del w:id="798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85" w:author="jiefang chen" w:date="2016-04-20T16:52:00Z"/>
                <w:b/>
                <w:szCs w:val="21"/>
              </w:rPr>
            </w:pPr>
            <w:del w:id="798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方法名称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87" w:author="jiefang chen" w:date="2016-04-20T16:52:00Z"/>
                <w:szCs w:val="21"/>
              </w:rPr>
            </w:pPr>
            <w:del w:id="7988" w:author="jiefang chen" w:date="2016-04-20T16:52:00Z">
              <w:r w:rsidDel="003A2153">
                <w:rPr>
                  <w:rFonts w:hint="eastAsia"/>
                </w:rPr>
                <w:delText>get</w:delText>
              </w:r>
              <w:r w:rsidDel="003A2153">
                <w:delText>InvoiceInfo</w:delText>
              </w:r>
            </w:del>
          </w:p>
        </w:tc>
      </w:tr>
      <w:tr w:rsidR="00FF506D" w:rsidDel="003A2153">
        <w:trPr>
          <w:del w:id="7989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90" w:author="jiefang chen" w:date="2016-04-20T16:52:00Z"/>
                <w:b/>
                <w:szCs w:val="21"/>
              </w:rPr>
            </w:pPr>
            <w:del w:id="7991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接口方式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92" w:author="jiefang chen" w:date="2016-04-20T16:52:00Z"/>
                <w:szCs w:val="21"/>
              </w:rPr>
            </w:pPr>
            <w:del w:id="7993" w:author="jiefang chen" w:date="2016-04-20T16:52:00Z">
              <w:r w:rsidDel="003A2153">
                <w:rPr>
                  <w:rFonts w:hint="eastAsia"/>
                  <w:szCs w:val="21"/>
                </w:rPr>
                <w:delText>WebService</w:delText>
              </w:r>
            </w:del>
            <w:ins w:id="7994" w:author="huangqiang" w:date="2016-04-07T11:34:00Z">
              <w:del w:id="7995" w:author="jiefang chen" w:date="2016-04-20T16:52:00Z">
                <w:r w:rsidDel="003A2153">
                  <w:rPr>
                    <w:rFonts w:hint="eastAsia"/>
                    <w:szCs w:val="21"/>
                  </w:rPr>
                  <w:delText>rest</w:delText>
                </w:r>
                <w:r w:rsidDel="003A2153">
                  <w:rPr>
                    <w:rFonts w:hint="eastAsia"/>
                    <w:szCs w:val="21"/>
                  </w:rPr>
                  <w:delText>服务</w:delText>
                </w:r>
              </w:del>
            </w:ins>
          </w:p>
        </w:tc>
      </w:tr>
      <w:tr w:rsidR="00FF506D" w:rsidDel="003A2153">
        <w:trPr>
          <w:del w:id="799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7997" w:author="jiefang chen" w:date="2016-04-20T16:52:00Z"/>
                <w:b/>
                <w:szCs w:val="21"/>
              </w:rPr>
            </w:pPr>
            <w:del w:id="799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数据流向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7999" w:author="jiefang chen" w:date="2016-04-20T16:52:00Z"/>
                <w:szCs w:val="21"/>
              </w:rPr>
            </w:pPr>
            <w:del w:id="8000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  <w:r w:rsidDel="003A2153">
                <w:rPr>
                  <w:szCs w:val="21"/>
                </w:rPr>
                <w:sym w:font="Wingdings" w:char="00E0"/>
              </w:r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800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8002" w:author="jiefang chen" w:date="2016-04-20T16:52:00Z"/>
                <w:b/>
                <w:szCs w:val="21"/>
              </w:rPr>
            </w:pPr>
            <w:del w:id="800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8004" w:author="jiefang chen" w:date="2016-04-20T16:52:00Z"/>
                <w:szCs w:val="21"/>
              </w:rPr>
            </w:pPr>
            <w:del w:id="8005" w:author="jiefang chen" w:date="2016-04-20T16:52:00Z">
              <w:r w:rsidDel="003A2153">
                <w:rPr>
                  <w:rFonts w:hint="eastAsia"/>
                  <w:szCs w:val="21"/>
                </w:rPr>
                <w:delText>移动终端</w:delText>
              </w:r>
            </w:del>
          </w:p>
        </w:tc>
      </w:tr>
      <w:tr w:rsidR="00FF506D" w:rsidDel="003A2153">
        <w:trPr>
          <w:del w:id="800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8007" w:author="jiefang chen" w:date="2016-04-20T16:52:00Z"/>
                <w:b/>
                <w:szCs w:val="21"/>
              </w:rPr>
            </w:pPr>
            <w:del w:id="800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服务端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8009" w:author="jiefang chen" w:date="2016-04-20T16:52:00Z"/>
                <w:szCs w:val="21"/>
              </w:rPr>
            </w:pPr>
            <w:del w:id="8010" w:author="jiefang chen" w:date="2016-04-20T16:52:00Z">
              <w:r w:rsidDel="003A2153">
                <w:rPr>
                  <w:rFonts w:hint="eastAsia"/>
                  <w:szCs w:val="21"/>
                </w:rPr>
                <w:delText>移动平台</w:delText>
              </w:r>
            </w:del>
          </w:p>
        </w:tc>
      </w:tr>
      <w:tr w:rsidR="00FF506D" w:rsidDel="003A2153">
        <w:trPr>
          <w:del w:id="8011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8012" w:author="jiefang chen" w:date="2016-04-20T16:52:00Z"/>
                <w:b/>
                <w:szCs w:val="21"/>
              </w:rPr>
            </w:pPr>
            <w:del w:id="8013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数据频率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del w:id="8014" w:author="jiefang chen" w:date="2016-04-20T16:52:00Z"/>
                <w:szCs w:val="21"/>
              </w:rPr>
            </w:pPr>
            <w:del w:id="8015" w:author="jiefang chen" w:date="2016-04-20T16:52:00Z">
              <w:r w:rsidDel="003A2153">
                <w:rPr>
                  <w:rFonts w:hint="eastAsia"/>
                  <w:szCs w:val="21"/>
                </w:rPr>
                <w:delText>实时</w:delText>
              </w:r>
            </w:del>
          </w:p>
        </w:tc>
      </w:tr>
      <w:tr w:rsidR="00FF506D" w:rsidDel="003A2153">
        <w:trPr>
          <w:del w:id="801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8017" w:author="jiefang chen" w:date="2016-04-20T16:52:00Z"/>
                <w:b/>
                <w:szCs w:val="21"/>
              </w:rPr>
            </w:pPr>
            <w:del w:id="8018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调用</w:delText>
              </w:r>
              <w:r w:rsidDel="003A2153">
                <w:rPr>
                  <w:b/>
                  <w:szCs w:val="21"/>
                </w:rPr>
                <w:delText>规则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del w:id="8019" w:author="jiefang chen" w:date="2016-04-20T16:52:00Z"/>
                <w:szCs w:val="21"/>
              </w:rPr>
            </w:pPr>
          </w:p>
        </w:tc>
      </w:tr>
      <w:tr w:rsidR="00FF506D" w:rsidDel="003A2153">
        <w:trPr>
          <w:del w:id="8020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del w:id="8021" w:author="jiefang chen" w:date="2016-04-20T16:52:00Z"/>
                <w:sz w:val="24"/>
              </w:rPr>
            </w:pPr>
            <w:del w:id="8022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输入输出参数数据类型定义</w:delText>
              </w:r>
            </w:del>
          </w:p>
        </w:tc>
      </w:tr>
      <w:tr w:rsidR="00FF506D" w:rsidDel="003A2153">
        <w:trPr>
          <w:del w:id="8023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del w:id="8024" w:author="jiefang chen" w:date="2016-04-20T16:52:00Z"/>
                <w:b/>
                <w:szCs w:val="21"/>
              </w:rPr>
            </w:pPr>
            <w:del w:id="8025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输入参数</w:delText>
              </w:r>
            </w:del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</w:tblGrid>
            <w:tr w:rsidR="00FF506D" w:rsidDel="003A2153">
              <w:trPr>
                <w:trHeight w:val="361"/>
                <w:del w:id="8026" w:author="jiefang chen" w:date="2016-04-20T16:52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27" w:author="jiefang chen" w:date="2016-04-20T16:52:00Z"/>
                      <w:b/>
                      <w:kern w:val="0"/>
                      <w:szCs w:val="21"/>
                    </w:rPr>
                  </w:pPr>
                  <w:del w:id="8028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29" w:author="jiefang chen" w:date="2016-04-20T16:52:00Z"/>
                      <w:b/>
                      <w:kern w:val="0"/>
                      <w:szCs w:val="21"/>
                    </w:rPr>
                  </w:pPr>
                  <w:del w:id="8030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31" w:author="jiefang chen" w:date="2016-04-20T16:52:00Z"/>
                      <w:b/>
                      <w:kern w:val="0"/>
                      <w:szCs w:val="21"/>
                    </w:rPr>
                  </w:pPr>
                  <w:del w:id="8032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33" w:author="jiefang chen" w:date="2016-04-20T16:52:00Z"/>
                      <w:b/>
                      <w:kern w:val="0"/>
                      <w:szCs w:val="21"/>
                    </w:rPr>
                  </w:pPr>
                  <w:del w:id="8034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35" w:author="jiefang chen" w:date="2016-04-20T16:52:00Z"/>
                      <w:b/>
                      <w:kern w:val="0"/>
                      <w:szCs w:val="21"/>
                    </w:rPr>
                  </w:pPr>
                  <w:del w:id="8036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361"/>
                <w:del w:id="803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038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8039" w:author="jiefang chen" w:date="2016-04-20T16:52:00Z">
                    <w:r w:rsidDel="003A2153">
                      <w:rPr>
                        <w:szCs w:val="21"/>
                      </w:rPr>
                      <w:delText>entId</w:delText>
                    </w:r>
                  </w:del>
                </w:p>
              </w:tc>
              <w:tc>
                <w:tcPr>
                  <w:tcW w:w="169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040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8041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企业</w:delText>
                    </w:r>
                    <w:r w:rsidDel="003A2153">
                      <w:rPr>
                        <w:rFonts w:hint="eastAsia"/>
                        <w:szCs w:val="21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del w:id="8042" w:author="jiefang chen" w:date="2016-04-20T16:52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del w:id="8043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VARCHAR2(32)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8044" w:author="jiefang chen" w:date="2016-04-20T16:52:00Z"/>
                      <w:rFonts w:ascii="宋体" w:hAnsi="宋体" w:cs="宋体"/>
                      <w:sz w:val="24"/>
                      <w:szCs w:val="21"/>
                    </w:rPr>
                  </w:pPr>
                  <w:del w:id="8045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aff2"/>
                    <w:rPr>
                      <w:del w:id="8046" w:author="jiefang chen" w:date="2016-04-20T16:52:00Z"/>
                      <w:color w:val="000000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del w:id="8047" w:author="jiefang chen" w:date="2016-04-20T16:52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aff2"/>
                    <w:rPr>
                      <w:del w:id="8048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pStyle w:val="aff2"/>
                    <w:rPr>
                      <w:del w:id="8049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pStyle w:val="aff2"/>
                    <w:rPr>
                      <w:del w:id="8050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pStyle w:val="aff2"/>
                    <w:jc w:val="center"/>
                    <w:rPr>
                      <w:del w:id="8051" w:author="jiefang chen" w:date="2016-04-20T16:52:00Z"/>
                      <w:color w:val="000000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aff2"/>
                    <w:rPr>
                      <w:del w:id="8052" w:author="jiefang chen" w:date="2016-04-20T16:52:00Z"/>
                      <w:color w:val="000000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del w:id="8053" w:author="jiefang chen" w:date="2016-04-20T16:52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805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8055" w:author="jiefang chen" w:date="2016-04-20T16:52:00Z"/>
                <w:b/>
                <w:kern w:val="0"/>
                <w:szCs w:val="21"/>
              </w:rPr>
            </w:pPr>
            <w:del w:id="8056" w:author="jiefang chen" w:date="2016-04-20T16:52:00Z">
              <w:r w:rsidDel="003A2153">
                <w:rPr>
                  <w:rFonts w:hint="eastAsia"/>
                  <w:b/>
                  <w:szCs w:val="21"/>
                </w:rPr>
                <w:delText>返回参数</w:delText>
              </w:r>
            </w:del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del w:id="8057" w:author="jiefang chen" w:date="2016-04-20T16:52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58" w:author="jiefang chen" w:date="2016-04-20T16:52:00Z"/>
                      <w:b/>
                      <w:kern w:val="0"/>
                      <w:szCs w:val="21"/>
                    </w:rPr>
                  </w:pPr>
                  <w:del w:id="8059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参数代码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60" w:author="jiefang chen" w:date="2016-04-20T16:52:00Z"/>
                      <w:b/>
                      <w:kern w:val="0"/>
                      <w:szCs w:val="21"/>
                    </w:rPr>
                  </w:pPr>
                  <w:del w:id="8061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参数名称</w:delText>
                    </w:r>
                  </w:del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62" w:author="jiefang chen" w:date="2016-04-20T16:52:00Z"/>
                      <w:b/>
                      <w:kern w:val="0"/>
                      <w:szCs w:val="21"/>
                    </w:rPr>
                  </w:pPr>
                  <w:del w:id="8063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数据格式</w:delText>
                    </w:r>
                  </w:del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64" w:author="jiefang chen" w:date="2016-04-20T16:52:00Z"/>
                      <w:b/>
                      <w:kern w:val="0"/>
                      <w:szCs w:val="21"/>
                    </w:rPr>
                  </w:pPr>
                  <w:del w:id="8065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非空</w:delText>
                    </w:r>
                  </w:del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del w:id="8066" w:author="jiefang chen" w:date="2016-04-20T16:52:00Z"/>
                      <w:b/>
                      <w:kern w:val="0"/>
                      <w:szCs w:val="21"/>
                    </w:rPr>
                  </w:pPr>
                  <w:del w:id="8067" w:author="jiefang chen" w:date="2016-04-20T16:52:00Z">
                    <w:r w:rsidDel="003A2153">
                      <w:rPr>
                        <w:rFonts w:hint="eastAsia"/>
                        <w:b/>
                        <w:kern w:val="0"/>
                        <w:szCs w:val="21"/>
                      </w:rPr>
                      <w:delText>参数说明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8068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69" w:author="jiefang chen" w:date="2016-04-20T16:52:00Z"/>
                      <w:color w:val="000000"/>
                      <w:szCs w:val="21"/>
                    </w:rPr>
                  </w:pPr>
                  <w:del w:id="8070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returnCode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71" w:author="jiefang chen" w:date="2016-04-20T16:52:00Z"/>
                      <w:color w:val="000000"/>
                      <w:szCs w:val="21"/>
                    </w:rPr>
                  </w:pPr>
                  <w:del w:id="8072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结果代码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73" w:author="jiefang chen" w:date="2016-04-20T16:52:00Z"/>
                      <w:color w:val="000000"/>
                      <w:szCs w:val="21"/>
                    </w:rPr>
                  </w:pPr>
                  <w:del w:id="8074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VARCHAR2(4)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8075" w:author="jiefang chen" w:date="2016-04-20T16:52:00Z"/>
                      <w:color w:val="000000"/>
                      <w:szCs w:val="21"/>
                      <w:lang w:val="zh-CN"/>
                    </w:rPr>
                  </w:pPr>
                  <w:del w:id="8076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  <w:lang w:val="zh-CN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rPr>
                      <w:del w:id="8077" w:author="jiefang chen" w:date="2016-04-20T16:52:00Z"/>
                      <w:color w:val="000000"/>
                      <w:szCs w:val="21"/>
                      <w:lang w:val="zh-CN"/>
                    </w:rPr>
                  </w:pPr>
                  <w:del w:id="8078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  <w:lang w:val="zh-CN"/>
                      </w:rPr>
                      <w:delText>详见</w:delText>
                    </w:r>
                    <w:r w:rsidDel="003A2153">
                      <w:rPr>
                        <w:rFonts w:hint="eastAsia"/>
                        <w:color w:val="000000"/>
                        <w:szCs w:val="21"/>
                        <w:lang w:val="zh-CN"/>
                      </w:rPr>
                      <w:delText>5.2</w:delText>
                    </w:r>
                    <w:r w:rsidDel="003A2153">
                      <w:rPr>
                        <w:rFonts w:hint="eastAsia"/>
                        <w:color w:val="000000"/>
                        <w:szCs w:val="21"/>
                        <w:lang w:val="zh-CN"/>
                      </w:rPr>
                      <w:delText>返回结果代码说明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8079" w:author="jiefang chen" w:date="2016-04-20T16:52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80" w:author="jiefang chen" w:date="2016-04-20T16:52:00Z"/>
                      <w:color w:val="000000"/>
                      <w:szCs w:val="21"/>
                    </w:rPr>
                  </w:pPr>
                  <w:del w:id="8081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returnMsg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82" w:author="jiefang chen" w:date="2016-04-20T16:52:00Z"/>
                      <w:color w:val="000000"/>
                      <w:szCs w:val="21"/>
                    </w:rPr>
                  </w:pPr>
                  <w:del w:id="8083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结果描述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84" w:author="jiefang chen" w:date="2016-04-20T16:52:00Z"/>
                      <w:color w:val="000000"/>
                      <w:szCs w:val="21"/>
                    </w:rPr>
                  </w:pPr>
                  <w:del w:id="8085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VARCHAR2(128)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del w:id="8086" w:author="jiefang chen" w:date="2016-04-20T16:52:00Z"/>
                      <w:color w:val="000000"/>
                      <w:szCs w:val="21"/>
                      <w:lang w:val="zh-CN"/>
                    </w:rPr>
                  </w:pPr>
                  <w:del w:id="8087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  <w:lang w:val="zh-CN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pStyle w:val="aa"/>
                    <w:spacing w:line="240" w:lineRule="auto"/>
                    <w:ind w:firstLine="315"/>
                    <w:rPr>
                      <w:del w:id="8088" w:author="jiefang chen" w:date="2016-04-20T16:52:00Z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del w:id="8089" w:author="jiefang chen" w:date="2016-04-20T16:52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pStyle w:val="aff2"/>
                    <w:rPr>
                      <w:del w:id="8090" w:author="jiefang chen" w:date="2016-04-20T16:52:00Z"/>
                      <w:color w:val="000000"/>
                      <w:szCs w:val="21"/>
                    </w:rPr>
                  </w:pPr>
                  <w:del w:id="8091" w:author="jiefang chen" w:date="2016-04-20T16:52:00Z"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发</w:delText>
                    </w:r>
                    <w:r w:rsidDel="003A2153">
                      <w:rPr>
                        <w:color w:val="000000"/>
                        <w:szCs w:val="21"/>
                      </w:rPr>
                      <w:delText>票信息</w:delText>
                    </w:r>
                    <w:r w:rsidDel="003A2153">
                      <w:rPr>
                        <w:rFonts w:hint="eastAsia"/>
                        <w:color w:val="000000"/>
                        <w:szCs w:val="21"/>
                      </w:rPr>
                      <w:delText>（</w:delText>
                    </w:r>
                    <w:r w:rsidDel="003A2153">
                      <w:rPr>
                        <w:color w:val="000000"/>
                        <w:szCs w:val="21"/>
                      </w:rPr>
                      <w:delText>invoiceList</w:delText>
                    </w:r>
                    <w:r w:rsidDel="003A2153">
                      <w:rPr>
                        <w:color w:val="000000"/>
                        <w:szCs w:val="21"/>
                      </w:rPr>
                      <w:delText>）</w:delText>
                    </w:r>
                  </w:del>
                </w:p>
              </w:tc>
            </w:tr>
            <w:tr w:rsidR="00FF506D" w:rsidDel="003A2153">
              <w:trPr>
                <w:trHeight w:val="297"/>
                <w:del w:id="809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093" w:author="jiefang chen" w:date="2016-04-20T16:52:00Z"/>
                    </w:rPr>
                  </w:pPr>
                  <w:del w:id="8094" w:author="jiefang chen" w:date="2016-04-20T16:52:00Z">
                    <w:r w:rsidDel="003A2153">
                      <w:delText>entName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095" w:author="jiefang chen" w:date="2016-04-20T16:52:00Z"/>
                    </w:rPr>
                  </w:pPr>
                  <w:del w:id="8096" w:author="jiefang chen" w:date="2016-04-20T16:52:00Z">
                    <w:r w:rsidDel="003A2153">
                      <w:rPr>
                        <w:rFonts w:hint="eastAsia"/>
                      </w:rPr>
                      <w:delText>单位名称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097" w:author="jiefang chen" w:date="2016-04-20T16:52:00Z"/>
                      <w:szCs w:val="21"/>
                    </w:rPr>
                  </w:pPr>
                  <w:del w:id="8098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099" w:author="jiefang chen" w:date="2016-04-20T16:52:00Z"/>
                    </w:rPr>
                  </w:pPr>
                  <w:del w:id="810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0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0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03" w:author="jiefang chen" w:date="2016-04-20T16:52:00Z"/>
                    </w:rPr>
                  </w:pPr>
                  <w:del w:id="8104" w:author="jiefang chen" w:date="2016-04-20T16:52:00Z">
                    <w:r w:rsidDel="003A2153">
                      <w:delText>taxpayerIdentifyCode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05" w:author="jiefang chen" w:date="2016-04-20T16:52:00Z"/>
                    </w:rPr>
                  </w:pPr>
                  <w:del w:id="8106" w:author="jiefang chen" w:date="2016-04-20T16:52:00Z">
                    <w:r w:rsidDel="003A2153">
                      <w:rPr>
                        <w:rFonts w:hint="eastAsia"/>
                      </w:rPr>
                      <w:delText>纳税人识别码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07" w:author="jiefang chen" w:date="2016-04-20T16:52:00Z"/>
                      <w:szCs w:val="21"/>
                    </w:rPr>
                  </w:pPr>
                  <w:del w:id="8108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09" w:author="jiefang chen" w:date="2016-04-20T16:52:00Z"/>
                    </w:rPr>
                  </w:pPr>
                  <w:del w:id="811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1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1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13" w:author="jiefang chen" w:date="2016-04-20T16:52:00Z"/>
                    </w:rPr>
                  </w:pPr>
                  <w:del w:id="8114" w:author="jiefang chen" w:date="2016-04-20T16:52:00Z">
                    <w:r w:rsidDel="003A2153">
                      <w:delText>registerAddr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15" w:author="jiefang chen" w:date="2016-04-20T16:52:00Z"/>
                    </w:rPr>
                  </w:pPr>
                  <w:del w:id="8116" w:author="jiefang chen" w:date="2016-04-20T16:52:00Z">
                    <w:r w:rsidDel="003A2153">
                      <w:rPr>
                        <w:rFonts w:hint="eastAsia"/>
                      </w:rPr>
                      <w:delText>注册地址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17" w:author="jiefang chen" w:date="2016-04-20T16:52:00Z"/>
                      <w:szCs w:val="21"/>
                    </w:rPr>
                  </w:pPr>
                  <w:del w:id="8118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19" w:author="jiefang chen" w:date="2016-04-20T16:52:00Z"/>
                    </w:rPr>
                  </w:pPr>
                  <w:del w:id="812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2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2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23" w:author="jiefang chen" w:date="2016-04-20T16:52:00Z"/>
                    </w:rPr>
                  </w:pPr>
                  <w:del w:id="8124" w:author="jiefang chen" w:date="2016-04-20T16:52:00Z">
                    <w:r w:rsidDel="003A2153">
                      <w:delText>depositBank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25" w:author="jiefang chen" w:date="2016-04-20T16:52:00Z"/>
                    </w:rPr>
                  </w:pPr>
                  <w:del w:id="8126" w:author="jiefang chen" w:date="2016-04-20T16:52:00Z">
                    <w:r w:rsidDel="003A2153">
                      <w:rPr>
                        <w:rFonts w:hint="eastAsia"/>
                      </w:rPr>
                      <w:delText>开户银行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27" w:author="jiefang chen" w:date="2016-04-20T16:52:00Z"/>
                      <w:szCs w:val="21"/>
                    </w:rPr>
                  </w:pPr>
                  <w:del w:id="8128" w:author="jiefang chen" w:date="2016-04-20T16:52:00Z">
                    <w:r w:rsidDel="003A2153">
                      <w:rPr>
                        <w:szCs w:val="21"/>
                      </w:rPr>
                      <w:delText>varchar(256)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29" w:author="jiefang chen" w:date="2016-04-20T16:52:00Z"/>
                    </w:rPr>
                  </w:pPr>
                  <w:del w:id="813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3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3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33" w:author="jiefang chen" w:date="2016-04-20T16:52:00Z"/>
                    </w:rPr>
                  </w:pPr>
                  <w:del w:id="8134" w:author="jiefang chen" w:date="2016-04-20T16:52:00Z">
                    <w:r w:rsidDel="003A2153">
                      <w:delText>bankAccount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35" w:author="jiefang chen" w:date="2016-04-20T16:52:00Z"/>
                    </w:rPr>
                  </w:pPr>
                  <w:del w:id="8136" w:author="jiefang chen" w:date="2016-04-20T16:52:00Z">
                    <w:r w:rsidDel="003A2153">
                      <w:rPr>
                        <w:rFonts w:hint="eastAsia"/>
                      </w:rPr>
                      <w:delText>银行账户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37" w:author="jiefang chen" w:date="2016-04-20T16:52:00Z"/>
                      <w:szCs w:val="21"/>
                    </w:rPr>
                  </w:pPr>
                  <w:del w:id="8138" w:author="jiefang chen" w:date="2016-04-20T16:52:00Z">
                    <w:r w:rsidDel="003A2153">
                      <w:rPr>
                        <w:szCs w:val="21"/>
                      </w:rPr>
                      <w:delText>varchar(32)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39" w:author="jiefang chen" w:date="2016-04-20T16:52:00Z"/>
                    </w:rPr>
                  </w:pPr>
                  <w:del w:id="814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4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4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43" w:author="jiefang chen" w:date="2016-04-20T16:52:00Z"/>
                    </w:rPr>
                  </w:pPr>
                  <w:del w:id="8144" w:author="jiefang chen" w:date="2016-04-20T16:52:00Z">
                    <w:r w:rsidDel="003A2153">
                      <w:delText>registerTel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45" w:author="jiefang chen" w:date="2016-04-20T16:52:00Z"/>
                    </w:rPr>
                  </w:pPr>
                  <w:del w:id="8146" w:author="jiefang chen" w:date="2016-04-20T16:52:00Z">
                    <w:r w:rsidDel="003A2153">
                      <w:rPr>
                        <w:rFonts w:hint="eastAsia"/>
                      </w:rPr>
                      <w:delText>注册电话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47" w:author="jiefang chen" w:date="2016-04-20T16:52:00Z"/>
                      <w:szCs w:val="21"/>
                    </w:rPr>
                  </w:pPr>
                  <w:del w:id="8148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49" w:author="jiefang chen" w:date="2016-04-20T16:52:00Z"/>
                    </w:rPr>
                  </w:pPr>
                  <w:del w:id="815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bottom"/>
                </w:tcPr>
                <w:p w:rsidR="00FF506D" w:rsidDel="003A2153" w:rsidRDefault="00FF506D">
                  <w:pPr>
                    <w:rPr>
                      <w:del w:id="8151" w:author="jiefang chen" w:date="2016-04-20T16:52:00Z"/>
                      <w:color w:val="000000"/>
                      <w:szCs w:val="21"/>
                      <w:lang w:val="zh-CN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5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53" w:author="jiefang chen" w:date="2016-04-20T16:52:00Z"/>
                    </w:rPr>
                  </w:pPr>
                  <w:del w:id="8154" w:author="jiefang chen" w:date="2016-04-20T16:52:00Z">
                    <w:r w:rsidDel="003A2153">
                      <w:delText>zipCode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55" w:author="jiefang chen" w:date="2016-04-20T16:52:00Z"/>
                    </w:rPr>
                  </w:pPr>
                  <w:del w:id="8156" w:author="jiefang chen" w:date="2016-04-20T16:52:00Z">
                    <w:r w:rsidDel="003A2153">
                      <w:rPr>
                        <w:rFonts w:hint="eastAsia"/>
                      </w:rPr>
                      <w:delText>邮编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57" w:author="jiefang chen" w:date="2016-04-20T16:52:00Z"/>
                      <w:szCs w:val="21"/>
                    </w:rPr>
                  </w:pPr>
                  <w:del w:id="8158" w:author="jiefang chen" w:date="2016-04-20T16:52:00Z">
                    <w:r w:rsidDel="003A2153">
                      <w:rPr>
                        <w:szCs w:val="21"/>
                      </w:rPr>
                      <w:delText>varchar(6)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59" w:author="jiefang chen" w:date="2016-04-20T16:52:00Z"/>
                    </w:rPr>
                  </w:pPr>
                  <w:del w:id="816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a"/>
                    <w:ind w:firstLineChars="0" w:firstLine="0"/>
                    <w:rPr>
                      <w:del w:id="8161" w:author="jiefang chen" w:date="2016-04-20T16:52:00Z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FF506D" w:rsidDel="003A2153">
              <w:trPr>
                <w:trHeight w:val="297"/>
                <w:del w:id="8162" w:author="jiefang chen" w:date="2016-04-20T16:52:00Z"/>
              </w:trPr>
              <w:tc>
                <w:tcPr>
                  <w:tcW w:w="1305" w:type="dxa"/>
                </w:tcPr>
                <w:p w:rsidR="00FF506D" w:rsidDel="003A2153" w:rsidRDefault="00314E6C">
                  <w:pPr>
                    <w:rPr>
                      <w:del w:id="8163" w:author="jiefang chen" w:date="2016-04-20T16:52:00Z"/>
                    </w:rPr>
                  </w:pPr>
                  <w:del w:id="8164" w:author="jiefang chen" w:date="2016-04-20T16:52:00Z">
                    <w:r w:rsidDel="003A2153">
                      <w:delText>invoiceId</w:delText>
                    </w:r>
                  </w:del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rPr>
                      <w:del w:id="8165" w:author="jiefang chen" w:date="2016-04-20T16:52:00Z"/>
                    </w:rPr>
                  </w:pPr>
                  <w:del w:id="8166" w:author="jiefang chen" w:date="2016-04-20T16:52:00Z">
                    <w:r w:rsidDel="003A2153">
                      <w:rPr>
                        <w:rFonts w:hint="eastAsia"/>
                      </w:rPr>
                      <w:delText>发票主键</w:delText>
                    </w:r>
                    <w:r w:rsidDel="003A2153">
                      <w:rPr>
                        <w:rFonts w:hint="eastAsia"/>
                      </w:rPr>
                      <w:delText>ID</w:delText>
                    </w:r>
                  </w:del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del w:id="8167" w:author="jiefang chen" w:date="2016-04-20T16:52:00Z"/>
                      <w:szCs w:val="21"/>
                    </w:rPr>
                  </w:pPr>
                  <w:del w:id="8168" w:author="jiefang chen" w:date="2016-04-20T16:52:00Z">
                    <w:r w:rsidDel="003A2153">
                      <w:rPr>
                        <w:szCs w:val="21"/>
                      </w:rPr>
                      <w:delText>varchar(16)</w:delText>
                    </w:r>
                  </w:del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del w:id="8169" w:author="jiefang chen" w:date="2016-04-20T16:52:00Z"/>
                    </w:rPr>
                  </w:pPr>
                  <w:del w:id="8170" w:author="jiefang chen" w:date="2016-04-20T16:52:00Z">
                    <w:r w:rsidDel="003A2153">
                      <w:rPr>
                        <w:rFonts w:hint="eastAsia"/>
                        <w:szCs w:val="21"/>
                      </w:rPr>
                      <w:delText>Y</w:delText>
                    </w:r>
                  </w:del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a"/>
                    <w:ind w:firstLineChars="0" w:firstLine="0"/>
                    <w:rPr>
                      <w:del w:id="8171" w:author="jiefang chen" w:date="2016-04-20T16:52:00Z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del w:id="8172" w:author="jiefang chen" w:date="2016-04-20T16:52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del w:id="8173" w:author="jiefang chen" w:date="2016-04-20T16:52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del w:id="8174" w:author="jiefang chen" w:date="2016-04-20T16:52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del w:id="8175" w:author="jiefang chen" w:date="2016-04-20T16:52:00Z">
              <w:r w:rsidDel="003A2153">
                <w:rPr>
                  <w:rFonts w:ascii="宋体" w:hAnsi="宋体"/>
                  <w:b/>
                  <w:sz w:val="21"/>
                  <w:szCs w:val="21"/>
                  <w:lang w:val="en-US"/>
                </w:rPr>
                <w:delText>输入输出XML参数数据串</w:delText>
              </w:r>
            </w:del>
          </w:p>
        </w:tc>
      </w:tr>
      <w:tr w:rsidR="00FF506D" w:rsidDel="003A2153">
        <w:trPr>
          <w:trHeight w:val="70"/>
          <w:del w:id="8176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8177" w:author="jiefang chen" w:date="2016-04-20T16:52:00Z"/>
                <w:b/>
                <w:szCs w:val="21"/>
              </w:rPr>
            </w:pPr>
            <w:del w:id="8178" w:author="jiefang chen" w:date="2016-04-20T16:52:00Z">
              <w:r w:rsidDel="003A2153">
                <w:rPr>
                  <w:b/>
                  <w:szCs w:val="21"/>
                </w:rPr>
                <w:delText>输入</w:delText>
              </w:r>
              <w:r w:rsidDel="003A2153">
                <w:rPr>
                  <w:b/>
                  <w:szCs w:val="21"/>
                </w:rPr>
                <w:delText>XML</w:delText>
              </w:r>
            </w:del>
            <w:ins w:id="8179" w:author="huangqiang" w:date="2016-04-07T11:34:00Z">
              <w:del w:id="8180" w:author="jiefang chen" w:date="2016-04-20T16:52:00Z">
                <w:r w:rsidDel="003A2153">
                  <w:rPr>
                    <w:rFonts w:hint="eastAsia"/>
                    <w:b/>
                    <w:szCs w:val="21"/>
                  </w:rPr>
                  <w:delText>json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del w:id="8181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8182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rPr>
                <w:del w:id="8183" w:author="jiefang chen" w:date="2016-04-20T16:52:00Z"/>
                <w:rFonts w:ascii="宋体" w:hAnsi="宋体"/>
                <w:sz w:val="18"/>
                <w:szCs w:val="18"/>
              </w:rPr>
            </w:pPr>
            <w:ins w:id="8184" w:author="Administrator" w:date="2016-04-07T14:26:00Z">
              <w:del w:id="8185" w:author="jiefang chen" w:date="2016-04-20T16:52:00Z"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{"</w:delText>
                </w:r>
              </w:del>
            </w:ins>
            <w:ins w:id="8186" w:author="Administrator" w:date="2016-04-07T14:27:00Z">
              <w:del w:id="8187" w:author="jiefang chen" w:date="2016-04-20T16:52:00Z">
                <w:r w:rsidDel="003A2153">
                  <w:rPr>
                    <w:szCs w:val="21"/>
                  </w:rPr>
                  <w:delText>entId</w:delText>
                </w:r>
              </w:del>
            </w:ins>
            <w:ins w:id="8188" w:author="Administrator" w:date="2016-04-07T14:26:00Z">
              <w:del w:id="8189" w:author="jiefang chen" w:date="2016-04-20T16:52:00Z"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":"</w:delText>
                </w:r>
              </w:del>
            </w:ins>
            <w:ins w:id="8190" w:author="Administrator" w:date="2016-04-07T14:27:00Z">
              <w:del w:id="8191" w:author="jiefang chen" w:date="2016-04-20T16:52:00Z">
                <w:r w:rsidDel="003A2153">
                  <w:rPr>
                    <w:rFonts w:ascii="Courier New" w:hAnsi="Courier New" w:hint="eastAsia"/>
                    <w:color w:val="2A00FF"/>
                    <w:sz w:val="24"/>
                    <w:highlight w:val="white"/>
                  </w:rPr>
                  <w:delText>1444901283523</w:delText>
                </w:r>
              </w:del>
            </w:ins>
            <w:ins w:id="8192" w:author="Administrator" w:date="2016-04-07T14:26:00Z">
              <w:del w:id="8193" w:author="jiefang chen" w:date="2016-04-20T16:52:00Z"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"}</w:delText>
                </w:r>
              </w:del>
            </w:ins>
          </w:p>
        </w:tc>
      </w:tr>
      <w:tr w:rsidR="00FF506D" w:rsidDel="003A2153">
        <w:trPr>
          <w:trHeight w:val="70"/>
          <w:del w:id="8194" w:author="jiefang chen" w:date="2016-04-20T16:52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del w:id="8195" w:author="jiefang chen" w:date="2016-04-20T16:52:00Z"/>
                <w:b/>
                <w:szCs w:val="21"/>
              </w:rPr>
            </w:pPr>
            <w:del w:id="8196" w:author="jiefang chen" w:date="2016-04-20T16:52:00Z">
              <w:r w:rsidDel="003A2153">
                <w:rPr>
                  <w:b/>
                  <w:szCs w:val="21"/>
                </w:rPr>
                <w:delText>输出</w:delText>
              </w:r>
            </w:del>
            <w:ins w:id="8197" w:author="huangqiang" w:date="2016-04-07T11:34:00Z">
              <w:del w:id="8198" w:author="jiefang chen" w:date="2016-04-20T16:52:00Z">
                <w:r w:rsidDel="003A2153">
                  <w:rPr>
                    <w:rFonts w:hint="eastAsia"/>
                    <w:b/>
                    <w:szCs w:val="21"/>
                  </w:rPr>
                  <w:delText>json</w:delText>
                </w:r>
              </w:del>
            </w:ins>
            <w:del w:id="8199" w:author="jiefang chen" w:date="2016-04-20T16:52:00Z">
              <w:r w:rsidDel="003A2153">
                <w:rPr>
                  <w:b/>
                  <w:szCs w:val="21"/>
                </w:rPr>
                <w:delText>XML</w:delText>
              </w:r>
            </w:del>
          </w:p>
          <w:p w:rsidR="00FF506D" w:rsidDel="003A2153" w:rsidRDefault="00314E6C">
            <w:pPr>
              <w:spacing w:before="60" w:after="60"/>
              <w:rPr>
                <w:del w:id="8200" w:author="jiefang chen" w:date="2016-04-20T16:52:00Z"/>
                <w:rFonts w:ascii="微软雅黑" w:eastAsia="微软雅黑" w:hAnsi="微软雅黑"/>
                <w:b/>
                <w:sz w:val="18"/>
                <w:szCs w:val="18"/>
              </w:rPr>
            </w:pPr>
            <w:del w:id="8201" w:author="jiefang chen" w:date="2016-04-20T16:52:00Z">
              <w:r w:rsidDel="003A2153">
                <w:rPr>
                  <w:b/>
                  <w:szCs w:val="21"/>
                </w:rPr>
                <w:delText>格式参数</w:delText>
              </w:r>
            </w:del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rPr>
                <w:del w:id="8202" w:author="jiefang chen" w:date="2016-04-20T16:52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del w:id="8203" w:author="jiefang chen" w:date="2016-04-20T16:52:00Z">
              <w:r w:rsidDel="003A2153">
                <w:rPr>
                  <w:rFonts w:ascii="宋体" w:hAnsi="宋体" w:cs="宋体"/>
                  <w:kern w:val="0"/>
                  <w:szCs w:val="21"/>
                </w:rPr>
                <w:delText xml:space="preserve"> </w:delText>
              </w:r>
            </w:del>
            <w:ins w:id="8204" w:author="Administrator" w:date="2016-04-07T14:26:00Z">
              <w:del w:id="8205" w:author="jiefang chen" w:date="2016-04-20T16:52:00Z">
                <w:r w:rsidDel="003A2153">
                  <w:rPr>
                    <w:rFonts w:ascii="宋体" w:hAnsi="宋体" w:cs="宋体"/>
                    <w:color w:val="000000"/>
                    <w:sz w:val="27"/>
                    <w:szCs w:val="27"/>
                  </w:rPr>
                  <w:delText>{"returnCode":"1","returnMsg":"????","invInfoList":[{"taxpayerIdentificationCode":"111111111111111","registerTel":"11111111","invoiceId":42,"zipCode":"111111","entName":"fffff","depositBank":"1","registerAddr":"11","bankAccount":"1"}]}</w:delText>
                </w:r>
              </w:del>
            </w:ins>
          </w:p>
        </w:tc>
      </w:tr>
    </w:tbl>
    <w:p w:rsidR="00FF506D" w:rsidDel="003A2153" w:rsidRDefault="00FF506D">
      <w:pPr>
        <w:rPr>
          <w:del w:id="8206" w:author="jiefang chen" w:date="2016-04-20T16:52:00Z"/>
        </w:rPr>
      </w:pPr>
    </w:p>
    <w:p w:rsidR="00FF506D" w:rsidDel="003A2153" w:rsidRDefault="00314E6C">
      <w:pPr>
        <w:pStyle w:val="3"/>
        <w:rPr>
          <w:ins w:id="8207" w:author="longshine_LPF" w:date="2016-03-29T10:42:00Z"/>
          <w:del w:id="8208" w:author="jiefang chen" w:date="2016-04-20T16:53:00Z"/>
        </w:rPr>
        <w:pPrChange w:id="8209" w:author="longshine_LPF" w:date="2016-04-08T09:33:00Z">
          <w:pPr>
            <w:pStyle w:val="3"/>
            <w:numPr>
              <w:numId w:val="8"/>
            </w:numPr>
          </w:pPr>
        </w:pPrChange>
      </w:pPr>
      <w:ins w:id="8210" w:author="longshine_LPF" w:date="2016-03-29T10:42:00Z">
        <w:del w:id="8211" w:author="jiefang chen" w:date="2016-04-20T16:53:00Z">
          <w:r w:rsidDel="003A2153">
            <w:rPr>
              <w:rFonts w:hint="eastAsia"/>
            </w:rPr>
            <w:delText>删除</w:delText>
          </w:r>
          <w:r w:rsidDel="003A2153">
            <w:delText>货柜商品</w:delText>
          </w:r>
        </w:del>
      </w:ins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ins w:id="8212" w:author="longshine_LPF" w:date="2016-03-29T10:42:00Z"/>
          <w:del w:id="821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14" w:author="longshine_LPF" w:date="2016-03-29T10:42:00Z"/>
                <w:del w:id="8215" w:author="jiefang chen" w:date="2016-04-20T16:53:00Z"/>
                <w:b/>
                <w:szCs w:val="21"/>
              </w:rPr>
            </w:pPr>
            <w:ins w:id="8216" w:author="longshine_LPF" w:date="2016-03-29T10:42:00Z">
              <w:del w:id="821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18" w:author="longshine_LPF" w:date="2016-03-29T10:42:00Z"/>
                <w:del w:id="8219" w:author="jiefang chen" w:date="2016-04-20T16:53:00Z"/>
                <w:szCs w:val="21"/>
              </w:rPr>
            </w:pPr>
            <w:ins w:id="8220" w:author="longshine_LPF" w:date="2016-03-29T10:42:00Z">
              <w:del w:id="8221" w:author="jiefang chen" w:date="2016-04-20T16:53:00Z">
                <w:r w:rsidDel="003A2153">
                  <w:rPr>
                    <w:rFonts w:hint="eastAsia"/>
                    <w:kern w:val="0"/>
                    <w:szCs w:val="20"/>
                  </w:rPr>
                  <w:delText>删除货柜商品</w:delText>
                </w:r>
              </w:del>
            </w:ins>
          </w:p>
        </w:tc>
      </w:tr>
      <w:tr w:rsidR="00FF506D" w:rsidDel="003A2153">
        <w:trPr>
          <w:ins w:id="8222" w:author="longshine_LPF" w:date="2016-03-29T10:42:00Z"/>
          <w:del w:id="822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24" w:author="longshine_LPF" w:date="2016-03-29T10:42:00Z"/>
                <w:del w:id="8225" w:author="jiefang chen" w:date="2016-04-20T16:53:00Z"/>
                <w:b/>
                <w:szCs w:val="21"/>
              </w:rPr>
            </w:pPr>
            <w:ins w:id="8226" w:author="longshine_LPF" w:date="2016-03-29T10:42:00Z">
              <w:del w:id="822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接口描述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28" w:author="longshine_LPF" w:date="2016-03-29T10:42:00Z"/>
                <w:del w:id="8229" w:author="jiefang chen" w:date="2016-04-20T16:53:00Z"/>
                <w:szCs w:val="21"/>
              </w:rPr>
            </w:pPr>
            <w:ins w:id="8230" w:author="longshine_LPF" w:date="2016-03-29T10:42:00Z">
              <w:del w:id="8231" w:author="jiefang chen" w:date="2016-04-20T16:53:00Z">
                <w:r w:rsidDel="003A2153">
                  <w:rPr>
                    <w:rFonts w:hint="eastAsia"/>
                    <w:kern w:val="0"/>
                    <w:szCs w:val="20"/>
                  </w:rPr>
                  <w:delText>删除货柜内的商品</w:delText>
                </w:r>
              </w:del>
            </w:ins>
          </w:p>
        </w:tc>
      </w:tr>
      <w:tr w:rsidR="00FF506D" w:rsidDel="003A2153">
        <w:trPr>
          <w:ins w:id="8232" w:author="longshine_LPF" w:date="2016-03-29T10:42:00Z"/>
          <w:del w:id="823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34" w:author="longshine_LPF" w:date="2016-03-29T10:42:00Z"/>
                <w:del w:id="8235" w:author="jiefang chen" w:date="2016-04-20T16:53:00Z"/>
                <w:b/>
                <w:szCs w:val="21"/>
              </w:rPr>
            </w:pPr>
            <w:ins w:id="8236" w:author="longshine_LPF" w:date="2016-03-29T10:42:00Z">
              <w:del w:id="823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接口路径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38" w:author="longshine_LPF" w:date="2016-03-29T10:42:00Z"/>
                <w:del w:id="8239" w:author="jiefang chen" w:date="2016-04-20T16:53:00Z"/>
                <w:szCs w:val="21"/>
              </w:rPr>
            </w:pPr>
            <w:ins w:id="8240" w:author="longshine_LPF" w:date="2016-03-31T14:30:00Z">
              <w:del w:id="8241" w:author="jiefang chen" w:date="2016-04-20T16:53:00Z">
                <w:r w:rsidDel="003A2153">
                  <w:rPr>
                    <w:szCs w:val="21"/>
                  </w:rPr>
                  <w:delText>/trde/rest/appService/delContainer</w:delText>
                </w:r>
              </w:del>
            </w:ins>
          </w:p>
        </w:tc>
      </w:tr>
      <w:tr w:rsidR="00FF506D" w:rsidDel="003A2153">
        <w:trPr>
          <w:ins w:id="8242" w:author="longshine_LPF" w:date="2016-03-29T10:42:00Z"/>
          <w:del w:id="824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44" w:author="longshine_LPF" w:date="2016-03-29T10:42:00Z"/>
                <w:del w:id="8245" w:author="jiefang chen" w:date="2016-04-20T16:53:00Z"/>
                <w:b/>
                <w:szCs w:val="21"/>
              </w:rPr>
            </w:pPr>
            <w:ins w:id="8246" w:author="longshine_LPF" w:date="2016-03-29T10:42:00Z">
              <w:del w:id="824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方法名称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48" w:author="longshine_LPF" w:date="2016-03-29T10:42:00Z"/>
                <w:del w:id="8249" w:author="jiefang chen" w:date="2016-04-20T16:53:00Z"/>
                <w:szCs w:val="21"/>
              </w:rPr>
            </w:pPr>
            <w:ins w:id="8250" w:author="longshine_LPF" w:date="2016-03-29T10:42:00Z">
              <w:del w:id="8251" w:author="jiefang chen" w:date="2016-04-20T16:53:00Z">
                <w:r w:rsidDel="003A2153">
                  <w:rPr>
                    <w:kern w:val="0"/>
                    <w:szCs w:val="20"/>
                  </w:rPr>
                  <w:delText>containerInfo</w:delText>
                </w:r>
              </w:del>
            </w:ins>
          </w:p>
        </w:tc>
      </w:tr>
      <w:tr w:rsidR="00FF506D" w:rsidDel="003A2153">
        <w:trPr>
          <w:ins w:id="8252" w:author="longshine_LPF" w:date="2016-03-29T10:42:00Z"/>
          <w:del w:id="825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54" w:author="longshine_LPF" w:date="2016-03-29T10:42:00Z"/>
                <w:del w:id="8255" w:author="jiefang chen" w:date="2016-04-20T16:53:00Z"/>
                <w:b/>
                <w:szCs w:val="21"/>
              </w:rPr>
            </w:pPr>
            <w:ins w:id="8256" w:author="longshine_LPF" w:date="2016-03-29T10:42:00Z">
              <w:del w:id="825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接口方式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58" w:author="longshine_LPF" w:date="2016-03-29T10:42:00Z"/>
                <w:del w:id="8259" w:author="jiefang chen" w:date="2016-04-20T16:53:00Z"/>
                <w:szCs w:val="21"/>
              </w:rPr>
            </w:pPr>
            <w:ins w:id="8260" w:author="longshine_LPF" w:date="2016-03-29T10:42:00Z">
              <w:del w:id="8261" w:author="jiefang chen" w:date="2016-04-20T16:53:00Z">
                <w:r w:rsidDel="003A2153">
                  <w:rPr>
                    <w:rFonts w:hint="eastAsia"/>
                    <w:szCs w:val="21"/>
                  </w:rPr>
                  <w:delText>WebService</w:delText>
                </w:r>
              </w:del>
            </w:ins>
          </w:p>
        </w:tc>
      </w:tr>
      <w:tr w:rsidR="00FF506D" w:rsidDel="003A2153">
        <w:trPr>
          <w:ins w:id="8262" w:author="longshine_LPF" w:date="2016-03-29T10:42:00Z"/>
          <w:del w:id="826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64" w:author="longshine_LPF" w:date="2016-03-29T10:42:00Z"/>
                <w:del w:id="8265" w:author="jiefang chen" w:date="2016-04-20T16:53:00Z"/>
                <w:b/>
                <w:szCs w:val="21"/>
              </w:rPr>
            </w:pPr>
            <w:ins w:id="8266" w:author="longshine_LPF" w:date="2016-03-29T10:42:00Z">
              <w:del w:id="826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数据流向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68" w:author="longshine_LPF" w:date="2016-03-29T10:42:00Z"/>
                <w:del w:id="8269" w:author="jiefang chen" w:date="2016-04-20T16:53:00Z"/>
                <w:szCs w:val="21"/>
              </w:rPr>
            </w:pPr>
            <w:ins w:id="8270" w:author="longshine_LPF" w:date="2016-03-29T10:42:00Z">
              <w:del w:id="827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移动终端</w:delText>
                </w:r>
                <w:r w:rsidDel="003A2153">
                  <w:rPr>
                    <w:szCs w:val="21"/>
                  </w:rPr>
                  <w:sym w:font="Wingdings" w:char="00E0"/>
                </w:r>
                <w:r w:rsidDel="003A2153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3A2153">
        <w:trPr>
          <w:ins w:id="8272" w:author="longshine_LPF" w:date="2016-03-29T10:42:00Z"/>
          <w:del w:id="827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74" w:author="longshine_LPF" w:date="2016-03-29T10:42:00Z"/>
                <w:del w:id="8275" w:author="jiefang chen" w:date="2016-04-20T16:53:00Z"/>
                <w:b/>
                <w:szCs w:val="21"/>
              </w:rPr>
            </w:pPr>
            <w:ins w:id="8276" w:author="longshine_LPF" w:date="2016-03-29T10:42:00Z">
              <w:del w:id="827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调用端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78" w:author="longshine_LPF" w:date="2016-03-29T10:42:00Z"/>
                <w:del w:id="8279" w:author="jiefang chen" w:date="2016-04-20T16:53:00Z"/>
                <w:szCs w:val="21"/>
              </w:rPr>
            </w:pPr>
            <w:ins w:id="8280" w:author="longshine_LPF" w:date="2016-03-29T10:42:00Z">
              <w:del w:id="828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移动终端</w:delText>
                </w:r>
              </w:del>
            </w:ins>
          </w:p>
        </w:tc>
      </w:tr>
      <w:tr w:rsidR="00FF506D" w:rsidDel="003A2153">
        <w:trPr>
          <w:ins w:id="8282" w:author="longshine_LPF" w:date="2016-03-29T10:42:00Z"/>
          <w:del w:id="828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84" w:author="longshine_LPF" w:date="2016-03-29T10:42:00Z"/>
                <w:del w:id="8285" w:author="jiefang chen" w:date="2016-04-20T16:53:00Z"/>
                <w:b/>
                <w:szCs w:val="21"/>
              </w:rPr>
            </w:pPr>
            <w:ins w:id="8286" w:author="longshine_LPF" w:date="2016-03-29T10:42:00Z">
              <w:del w:id="828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服务端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88" w:author="longshine_LPF" w:date="2016-03-29T10:42:00Z"/>
                <w:del w:id="8289" w:author="jiefang chen" w:date="2016-04-20T16:53:00Z"/>
                <w:szCs w:val="21"/>
              </w:rPr>
            </w:pPr>
            <w:ins w:id="8290" w:author="longshine_LPF" w:date="2016-03-29T10:42:00Z">
              <w:del w:id="829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3A2153">
        <w:trPr>
          <w:ins w:id="8292" w:author="longshine_LPF" w:date="2016-03-29T10:42:00Z"/>
          <w:del w:id="829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294" w:author="longshine_LPF" w:date="2016-03-29T10:42:00Z"/>
                <w:del w:id="8295" w:author="jiefang chen" w:date="2016-04-20T16:53:00Z"/>
                <w:b/>
                <w:szCs w:val="21"/>
              </w:rPr>
            </w:pPr>
            <w:ins w:id="8296" w:author="longshine_LPF" w:date="2016-03-29T10:42:00Z">
              <w:del w:id="829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数据频率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298" w:author="longshine_LPF" w:date="2016-03-29T10:42:00Z"/>
                <w:del w:id="8299" w:author="jiefang chen" w:date="2016-04-20T16:53:00Z"/>
                <w:szCs w:val="21"/>
              </w:rPr>
            </w:pPr>
            <w:ins w:id="8300" w:author="longshine_LPF" w:date="2016-03-29T10:42:00Z">
              <w:del w:id="8301" w:author="jiefang chen" w:date="2016-04-20T16:53:00Z">
                <w:r w:rsidDel="003A2153">
                  <w:rPr>
                    <w:rFonts w:hint="eastAsia"/>
                    <w:szCs w:val="21"/>
                  </w:rPr>
                  <w:delText>实时</w:delText>
                </w:r>
              </w:del>
            </w:ins>
          </w:p>
        </w:tc>
      </w:tr>
      <w:tr w:rsidR="00FF506D" w:rsidDel="003A2153">
        <w:trPr>
          <w:ins w:id="8302" w:author="longshine_LPF" w:date="2016-03-29T10:42:00Z"/>
          <w:del w:id="830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304" w:author="longshine_LPF" w:date="2016-03-29T10:42:00Z"/>
                <w:del w:id="8305" w:author="jiefang chen" w:date="2016-04-20T16:53:00Z"/>
                <w:b/>
                <w:szCs w:val="21"/>
              </w:rPr>
            </w:pPr>
            <w:ins w:id="8306" w:author="longshine_LPF" w:date="2016-03-29T10:42:00Z">
              <w:del w:id="830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调用</w:delText>
                </w:r>
                <w:r w:rsidDel="003A2153">
                  <w:rPr>
                    <w:b/>
                    <w:szCs w:val="21"/>
                  </w:rPr>
                  <w:delText>规则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ins w:id="8308" w:author="longshine_LPF" w:date="2016-03-29T10:42:00Z"/>
                <w:del w:id="8309" w:author="jiefang chen" w:date="2016-04-20T16:53:00Z"/>
                <w:szCs w:val="21"/>
              </w:rPr>
            </w:pPr>
          </w:p>
        </w:tc>
      </w:tr>
      <w:tr w:rsidR="00FF506D" w:rsidDel="003A2153">
        <w:trPr>
          <w:ins w:id="8310" w:author="longshine_LPF" w:date="2016-03-29T10:42:00Z"/>
          <w:del w:id="8311" w:author="jiefang chen" w:date="2016-04-20T16:53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ins w:id="8312" w:author="longshine_LPF" w:date="2016-03-29T10:42:00Z"/>
                <w:del w:id="8313" w:author="jiefang chen" w:date="2016-04-20T16:53:00Z"/>
                <w:sz w:val="24"/>
              </w:rPr>
            </w:pPr>
            <w:ins w:id="8314" w:author="longshine_LPF" w:date="2016-03-29T10:42:00Z">
              <w:del w:id="831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输入输出参数数据类型定义</w:delText>
                </w:r>
              </w:del>
            </w:ins>
          </w:p>
        </w:tc>
      </w:tr>
      <w:tr w:rsidR="00FF506D" w:rsidDel="003A2153">
        <w:trPr>
          <w:ins w:id="8316" w:author="longshine_LPF" w:date="2016-03-29T10:42:00Z"/>
          <w:del w:id="8317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318" w:author="longshine_LPF" w:date="2016-03-29T10:42:00Z"/>
                <w:del w:id="8319" w:author="jiefang chen" w:date="2016-04-20T16:53:00Z"/>
                <w:b/>
                <w:szCs w:val="21"/>
              </w:rPr>
            </w:pPr>
            <w:ins w:id="8320" w:author="longshine_LPF" w:date="2016-03-29T10:42:00Z">
              <w:del w:id="8321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输入参数</w:delText>
                </w:r>
              </w:del>
            </w:ins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691"/>
              <w:gridCol w:w="1701"/>
              <w:gridCol w:w="708"/>
              <w:gridCol w:w="1843"/>
              <w:tblGridChange w:id="8322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ins w:id="8323" w:author="longshine_LPF" w:date="2016-03-29T10:42:00Z"/>
                <w:del w:id="8324" w:author="jiefang chen" w:date="2016-04-20T16:53:00Z"/>
              </w:trPr>
              <w:tc>
                <w:tcPr>
                  <w:tcW w:w="131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325" w:author="longshine_LPF" w:date="2016-03-29T10:42:00Z"/>
                      <w:del w:id="8326" w:author="jiefang chen" w:date="2016-04-20T16:53:00Z"/>
                      <w:b/>
                      <w:kern w:val="0"/>
                      <w:szCs w:val="21"/>
                    </w:rPr>
                  </w:pPr>
                  <w:ins w:id="8327" w:author="longshine_LPF" w:date="2016-03-29T10:42:00Z">
                    <w:del w:id="8328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69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329" w:author="longshine_LPF" w:date="2016-03-29T10:42:00Z"/>
                      <w:del w:id="8330" w:author="jiefang chen" w:date="2016-04-20T16:53:00Z"/>
                      <w:b/>
                      <w:kern w:val="0"/>
                      <w:szCs w:val="21"/>
                    </w:rPr>
                  </w:pPr>
                  <w:ins w:id="8331" w:author="longshine_LPF" w:date="2016-03-29T10:42:00Z">
                    <w:del w:id="8332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333" w:author="longshine_LPF" w:date="2016-03-29T10:42:00Z"/>
                      <w:del w:id="8334" w:author="jiefang chen" w:date="2016-04-20T16:53:00Z"/>
                      <w:b/>
                      <w:kern w:val="0"/>
                      <w:szCs w:val="21"/>
                    </w:rPr>
                  </w:pPr>
                  <w:ins w:id="8335" w:author="longshine_LPF" w:date="2016-03-29T10:42:00Z">
                    <w:del w:id="8336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337" w:author="longshine_LPF" w:date="2016-03-29T10:42:00Z"/>
                      <w:del w:id="8338" w:author="jiefang chen" w:date="2016-04-20T16:53:00Z"/>
                      <w:b/>
                      <w:kern w:val="0"/>
                      <w:szCs w:val="21"/>
                    </w:rPr>
                  </w:pPr>
                  <w:ins w:id="8339" w:author="longshine_LPF" w:date="2016-03-29T10:42:00Z">
                    <w:del w:id="8340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341" w:author="longshine_LPF" w:date="2016-03-29T10:42:00Z"/>
                      <w:del w:id="8342" w:author="jiefang chen" w:date="2016-04-20T16:53:00Z"/>
                      <w:b/>
                      <w:kern w:val="0"/>
                      <w:szCs w:val="21"/>
                    </w:rPr>
                  </w:pPr>
                  <w:ins w:id="8343" w:author="longshine_LPF" w:date="2016-03-29T10:42:00Z">
                    <w:del w:id="8344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361"/>
                <w:ins w:id="8345" w:author="longshine_LPF" w:date="2016-03-29T10:42:00Z"/>
                <w:del w:id="8346" w:author="jiefang chen" w:date="2016-04-20T16:53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ins w:id="8347" w:author="longshine_LPF" w:date="2016-03-29T10:42:00Z"/>
                      <w:del w:id="8348" w:author="jiefang chen" w:date="2016-04-20T16:53:00Z"/>
                      <w:szCs w:val="21"/>
                    </w:rPr>
                  </w:pPr>
                  <w:ins w:id="8349" w:author="longshine_LPF" w:date="2016-03-29T10:42:00Z">
                    <w:del w:id="8350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货</w:delText>
                      </w:r>
                      <w:r w:rsidDel="003A2153">
                        <w:rPr>
                          <w:szCs w:val="21"/>
                        </w:rPr>
                        <w:delText>柜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内</w:delText>
                      </w:r>
                      <w:r w:rsidDel="003A2153">
                        <w:rPr>
                          <w:szCs w:val="21"/>
                        </w:rPr>
                        <w:delText>商品信息（</w:delText>
                      </w:r>
                      <w:r w:rsidDel="003A2153">
                        <w:rPr>
                          <w:szCs w:val="21"/>
                        </w:rPr>
                        <w:delText>containerList</w:delText>
                      </w:r>
                      <w:r w:rsidDel="003A2153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8351" w:author="longshine_LPF" w:date="2016-03-30T11:1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8352" w:author="longshine_LPF" w:date="2016-03-29T10:42:00Z"/>
                <w:del w:id="8353" w:author="jiefang chen" w:date="2016-04-20T16:53:00Z"/>
                <w:trPrChange w:id="8354" w:author="longshine_LPF" w:date="2016-03-30T11:10:00Z">
                  <w:trPr>
                    <w:trHeight w:val="361"/>
                  </w:trPr>
                </w:trPrChange>
              </w:trPr>
              <w:tc>
                <w:tcPr>
                  <w:tcW w:w="1315" w:type="dxa"/>
                  <w:vAlign w:val="center"/>
                  <w:tcPrChange w:id="8355" w:author="longshine_LPF" w:date="2016-03-30T11:10:00Z">
                    <w:tcPr>
                      <w:tcW w:w="1315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jc w:val="center"/>
                    <w:rPr>
                      <w:ins w:id="8356" w:author="longshine_LPF" w:date="2016-03-29T10:42:00Z"/>
                      <w:del w:id="8357" w:author="jiefang chen" w:date="2016-04-20T16:53:00Z"/>
                      <w:color w:val="000000"/>
                      <w:szCs w:val="21"/>
                    </w:rPr>
                    <w:pPrChange w:id="8358" w:author="longshine_LPF" w:date="2016-03-30T11:10:00Z">
                      <w:pPr>
                        <w:pStyle w:val="aff2"/>
                      </w:pPr>
                    </w:pPrChange>
                  </w:pPr>
                  <w:ins w:id="8359" w:author="longshine_LPF" w:date="2016-03-30T11:07:00Z">
                    <w:del w:id="8360" w:author="jiefang chen" w:date="2016-04-20T16:53:00Z">
                      <w:r w:rsidDel="003A2153">
                        <w:rPr>
                          <w:szCs w:val="21"/>
                        </w:rPr>
                        <w:delText>counterId</w:delText>
                      </w:r>
                    </w:del>
                  </w:ins>
                </w:p>
              </w:tc>
              <w:tc>
                <w:tcPr>
                  <w:tcW w:w="1691" w:type="dxa"/>
                  <w:vAlign w:val="center"/>
                  <w:tcPrChange w:id="8361" w:author="longshine_LPF" w:date="2016-03-30T11:10:00Z">
                    <w:tcPr>
                      <w:tcW w:w="1691" w:type="dxa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ins w:id="8362" w:author="longshine_LPF" w:date="2016-03-29T10:42:00Z"/>
                      <w:del w:id="8363" w:author="jiefang chen" w:date="2016-04-20T16:53:00Z"/>
                      <w:szCs w:val="21"/>
                    </w:rPr>
                    <w:pPrChange w:id="8364" w:author="longshine_LPF" w:date="2016-03-30T11:10:00Z">
                      <w:pPr/>
                    </w:pPrChange>
                  </w:pPr>
                  <w:ins w:id="8365" w:author="longshine_LPF" w:date="2016-03-30T11:07:00Z">
                    <w:del w:id="8366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货柜标识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8367" w:author="longshine_LPF" w:date="2016-03-30T11:10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pStyle w:val="aff2"/>
                    <w:jc w:val="center"/>
                    <w:rPr>
                      <w:ins w:id="8368" w:author="longshine_LPF" w:date="2016-03-29T10:42:00Z"/>
                      <w:del w:id="8369" w:author="jiefang chen" w:date="2016-04-20T16:53:00Z"/>
                      <w:szCs w:val="21"/>
                    </w:rPr>
                    <w:pPrChange w:id="8370" w:author="longshine_LPF" w:date="2016-03-30T11:10:00Z">
                      <w:pPr>
                        <w:pStyle w:val="aff2"/>
                      </w:pPr>
                    </w:pPrChange>
                  </w:pPr>
                  <w:ins w:id="8371" w:author="longshine_LPF" w:date="2016-03-30T11:07:00Z">
                    <w:del w:id="8372" w:author="jiefang chen" w:date="2016-04-20T16:53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8373" w:author="longshine_LPF" w:date="2016-03-30T11:10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ins w:id="8374" w:author="longshine_LPF" w:date="2016-03-29T10:42:00Z"/>
                      <w:del w:id="8375" w:author="jiefang chen" w:date="2016-04-20T16:53:00Z"/>
                      <w:szCs w:val="21"/>
                    </w:rPr>
                  </w:pPr>
                  <w:ins w:id="8376" w:author="longshine_LPF" w:date="2016-03-30T11:07:00Z">
                    <w:del w:id="837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8378" w:author="longshine_LPF" w:date="2016-03-30T11:10:00Z">
                    <w:tcPr>
                      <w:tcW w:w="1843" w:type="dxa"/>
                    </w:tcPr>
                  </w:tcPrChange>
                </w:tcPr>
                <w:p w:rsidR="00FF506D" w:rsidDel="003A2153" w:rsidRDefault="00FF506D">
                  <w:pPr>
                    <w:pStyle w:val="aff2"/>
                    <w:jc w:val="center"/>
                    <w:rPr>
                      <w:ins w:id="8379" w:author="longshine_LPF" w:date="2016-03-29T10:42:00Z"/>
                      <w:del w:id="8380" w:author="jiefang chen" w:date="2016-04-20T16:53:00Z"/>
                      <w:szCs w:val="21"/>
                    </w:rPr>
                    <w:pPrChange w:id="8381" w:author="longshine_LPF" w:date="2016-03-30T11:10:00Z">
                      <w:pPr>
                        <w:pStyle w:val="aff2"/>
                      </w:pPr>
                    </w:pPrChange>
                  </w:pPr>
                </w:p>
              </w:tc>
            </w:tr>
            <w:tr w:rsidR="00FF506D" w:rsidDel="003A2153">
              <w:trPr>
                <w:trHeight w:val="361"/>
                <w:ins w:id="8382" w:author="longshine_LPF" w:date="2016-03-29T10:42:00Z"/>
                <w:del w:id="8383" w:author="jiefang chen" w:date="2016-04-20T16:53:00Z"/>
              </w:trPr>
              <w:tc>
                <w:tcPr>
                  <w:tcW w:w="1315" w:type="dxa"/>
                </w:tcPr>
                <w:p w:rsidR="00FF506D" w:rsidDel="003A2153" w:rsidRDefault="00FF506D">
                  <w:pPr>
                    <w:pStyle w:val="aff2"/>
                    <w:rPr>
                      <w:ins w:id="8384" w:author="longshine_LPF" w:date="2016-03-29T10:42:00Z"/>
                      <w:del w:id="8385" w:author="jiefang chen" w:date="2016-04-20T16:53:00Z"/>
                      <w:color w:val="000000"/>
                      <w:szCs w:val="21"/>
                    </w:rPr>
                  </w:pPr>
                </w:p>
              </w:tc>
              <w:tc>
                <w:tcPr>
                  <w:tcW w:w="1691" w:type="dxa"/>
                </w:tcPr>
                <w:p w:rsidR="00FF506D" w:rsidDel="003A2153" w:rsidRDefault="00FF506D">
                  <w:pPr>
                    <w:rPr>
                      <w:ins w:id="8386" w:author="longshine_LPF" w:date="2016-03-29T10:42:00Z"/>
                      <w:del w:id="8387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388" w:author="longshine_LPF" w:date="2016-03-29T10:42:00Z"/>
                      <w:del w:id="8389" w:author="jiefang chen" w:date="2016-04-20T16:53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ins w:id="8390" w:author="longshine_LPF" w:date="2016-03-29T10:42:00Z"/>
                      <w:del w:id="8391" w:author="jiefang chen" w:date="2016-04-20T16:53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392" w:author="longshine_LPF" w:date="2016-03-29T10:42:00Z"/>
                      <w:del w:id="8393" w:author="jiefang chen" w:date="2016-04-20T16:53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ins w:id="8394" w:author="longshine_LPF" w:date="2016-03-29T10:42:00Z"/>
                <w:del w:id="8395" w:author="jiefang chen" w:date="2016-04-20T16:53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ins w:id="8396" w:author="longshine_LPF" w:date="2016-03-29T10:42:00Z"/>
          <w:del w:id="8397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8398" w:author="longshine_LPF" w:date="2016-03-29T10:42:00Z"/>
                <w:del w:id="8399" w:author="jiefang chen" w:date="2016-04-20T16:53:00Z"/>
                <w:b/>
                <w:kern w:val="0"/>
                <w:szCs w:val="21"/>
              </w:rPr>
            </w:pPr>
            <w:ins w:id="8400" w:author="longshine_LPF" w:date="2016-03-29T10:42:00Z">
              <w:del w:id="8401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返回参数</w:delText>
                </w:r>
              </w:del>
            </w:ins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701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ins w:id="8402" w:author="longshine_LPF" w:date="2016-03-29T10:42:00Z"/>
                <w:del w:id="8403" w:author="jiefang chen" w:date="2016-04-20T16:53:00Z"/>
              </w:trPr>
              <w:tc>
                <w:tcPr>
                  <w:tcW w:w="1305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404" w:author="longshine_LPF" w:date="2016-03-29T10:42:00Z"/>
                      <w:del w:id="8405" w:author="jiefang chen" w:date="2016-04-20T16:53:00Z"/>
                      <w:b/>
                      <w:kern w:val="0"/>
                      <w:szCs w:val="21"/>
                    </w:rPr>
                  </w:pPr>
                  <w:ins w:id="8406" w:author="longshine_LPF" w:date="2016-03-29T10:42:00Z">
                    <w:del w:id="8407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408" w:author="longshine_LPF" w:date="2016-03-29T10:42:00Z"/>
                      <w:del w:id="8409" w:author="jiefang chen" w:date="2016-04-20T16:53:00Z"/>
                      <w:b/>
                      <w:kern w:val="0"/>
                      <w:szCs w:val="21"/>
                    </w:rPr>
                  </w:pPr>
                  <w:ins w:id="8410" w:author="longshine_LPF" w:date="2016-03-29T10:42:00Z">
                    <w:del w:id="8411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412" w:author="longshine_LPF" w:date="2016-03-29T10:42:00Z"/>
                      <w:del w:id="8413" w:author="jiefang chen" w:date="2016-04-20T16:53:00Z"/>
                      <w:b/>
                      <w:kern w:val="0"/>
                      <w:szCs w:val="21"/>
                    </w:rPr>
                  </w:pPr>
                  <w:ins w:id="8414" w:author="longshine_LPF" w:date="2016-03-29T10:42:00Z">
                    <w:del w:id="8415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416" w:author="longshine_LPF" w:date="2016-03-29T10:42:00Z"/>
                      <w:del w:id="8417" w:author="jiefang chen" w:date="2016-04-20T16:53:00Z"/>
                      <w:b/>
                      <w:kern w:val="0"/>
                      <w:szCs w:val="21"/>
                    </w:rPr>
                  </w:pPr>
                  <w:ins w:id="8418" w:author="longshine_LPF" w:date="2016-03-29T10:42:00Z">
                    <w:del w:id="8419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420" w:author="longshine_LPF" w:date="2016-03-29T10:42:00Z"/>
                      <w:del w:id="8421" w:author="jiefang chen" w:date="2016-04-20T16:53:00Z"/>
                      <w:b/>
                      <w:kern w:val="0"/>
                      <w:szCs w:val="21"/>
                    </w:rPr>
                  </w:pPr>
                  <w:ins w:id="8422" w:author="longshine_LPF" w:date="2016-03-29T10:42:00Z">
                    <w:del w:id="8423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424" w:author="longshine_LPF" w:date="2016-03-29T10:42:00Z"/>
                <w:del w:id="8425" w:author="jiefang chen" w:date="2016-04-20T16:53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26" w:author="longshine_LPF" w:date="2016-03-29T10:42:00Z"/>
                      <w:del w:id="8427" w:author="jiefang chen" w:date="2016-04-20T16:53:00Z"/>
                      <w:szCs w:val="21"/>
                    </w:rPr>
                  </w:pPr>
                  <w:ins w:id="8428" w:author="longshine_LPF" w:date="2016-03-29T10:42:00Z">
                    <w:del w:id="842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returnCode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30" w:author="longshine_LPF" w:date="2016-03-29T10:42:00Z"/>
                      <w:del w:id="8431" w:author="jiefang chen" w:date="2016-04-20T16:53:00Z"/>
                      <w:szCs w:val="21"/>
                    </w:rPr>
                  </w:pPr>
                  <w:ins w:id="8432" w:author="longshine_LPF" w:date="2016-03-29T10:42:00Z">
                    <w:del w:id="843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结果代码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34" w:author="longshine_LPF" w:date="2016-03-29T10:42:00Z"/>
                      <w:del w:id="8435" w:author="jiefang chen" w:date="2016-04-20T16:53:00Z"/>
                      <w:szCs w:val="21"/>
                    </w:rPr>
                  </w:pPr>
                  <w:ins w:id="8436" w:author="longshine_LPF" w:date="2016-03-29T10:42:00Z">
                    <w:del w:id="8437" w:author="jiefang chen" w:date="2016-04-20T16:53:00Z">
                      <w:r w:rsidDel="003A2153">
                        <w:rPr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8438" w:author="longshine_LPF" w:date="2016-03-29T10:42:00Z"/>
                      <w:del w:id="8439" w:author="jiefang chen" w:date="2016-04-20T16:53:00Z"/>
                      <w:szCs w:val="21"/>
                    </w:rPr>
                  </w:pPr>
                  <w:ins w:id="8440" w:author="longshine_LPF" w:date="2016-03-29T10:42:00Z">
                    <w:del w:id="844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442" w:author="longshine_LPF" w:date="2016-03-29T10:42:00Z"/>
                      <w:del w:id="8443" w:author="jiefang chen" w:date="2016-04-20T16:53:00Z"/>
                      <w:szCs w:val="21"/>
                    </w:rPr>
                  </w:pPr>
                  <w:ins w:id="8444" w:author="longshine_LPF" w:date="2016-03-29T10:42:00Z">
                    <w:del w:id="844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详见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5.2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返回结果代码说明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446" w:author="longshine_LPF" w:date="2016-03-29T10:42:00Z"/>
                <w:del w:id="8447" w:author="jiefang chen" w:date="2016-04-20T16:53:00Z"/>
              </w:trPr>
              <w:tc>
                <w:tcPr>
                  <w:tcW w:w="1305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48" w:author="longshine_LPF" w:date="2016-03-29T10:42:00Z"/>
                      <w:del w:id="8449" w:author="jiefang chen" w:date="2016-04-20T16:53:00Z"/>
                      <w:szCs w:val="21"/>
                    </w:rPr>
                  </w:pPr>
                  <w:ins w:id="8450" w:author="longshine_LPF" w:date="2016-03-29T10:42:00Z">
                    <w:del w:id="845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returnMsg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52" w:author="longshine_LPF" w:date="2016-03-29T10:42:00Z"/>
                      <w:del w:id="8453" w:author="jiefang chen" w:date="2016-04-20T16:53:00Z"/>
                      <w:szCs w:val="21"/>
                    </w:rPr>
                  </w:pPr>
                  <w:ins w:id="8454" w:author="longshine_LPF" w:date="2016-03-29T10:42:00Z">
                    <w:del w:id="845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结果描述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456" w:author="longshine_LPF" w:date="2016-03-29T10:42:00Z"/>
                      <w:del w:id="8457" w:author="jiefang chen" w:date="2016-04-20T16:53:00Z"/>
                      <w:szCs w:val="21"/>
                    </w:rPr>
                  </w:pPr>
                  <w:ins w:id="8458" w:author="longshine_LPF" w:date="2016-03-29T10:42:00Z">
                    <w:del w:id="8459" w:author="jiefang chen" w:date="2016-04-20T16:53:00Z">
                      <w:r w:rsidDel="003A2153">
                        <w:rPr>
                          <w:szCs w:val="21"/>
                        </w:rPr>
                        <w:delText>varchar2(128)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8460" w:author="longshine_LPF" w:date="2016-03-29T10:42:00Z"/>
                      <w:del w:id="8461" w:author="jiefang chen" w:date="2016-04-20T16:53:00Z"/>
                      <w:szCs w:val="21"/>
                    </w:rPr>
                  </w:pPr>
                  <w:ins w:id="8462" w:author="longshine_LPF" w:date="2016-03-29T10:42:00Z">
                    <w:del w:id="846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64" w:author="longshine_LPF" w:date="2016-03-29T10:42:00Z"/>
                      <w:del w:id="8465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466" w:author="longshine_LPF" w:date="2016-03-29T10:42:00Z"/>
                <w:del w:id="8467" w:author="jiefang chen" w:date="2016-04-20T16:53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68" w:author="longshine_LPF" w:date="2016-03-29T10:42:00Z"/>
                      <w:del w:id="8469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70" w:author="longshine_LPF" w:date="2016-03-29T10:42:00Z"/>
                      <w:del w:id="8471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72" w:author="longshine_LPF" w:date="2016-03-29T10:42:00Z"/>
                      <w:del w:id="8473" w:author="jiefang chen" w:date="2016-04-20T16:53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ins w:id="8474" w:author="longshine_LPF" w:date="2016-03-29T10:42:00Z"/>
                      <w:del w:id="8475" w:author="jiefang chen" w:date="2016-04-20T16:53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76" w:author="longshine_LPF" w:date="2016-03-29T10:42:00Z"/>
                      <w:del w:id="8477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478" w:author="longshine_LPF" w:date="2016-03-29T10:42:00Z"/>
                <w:del w:id="8479" w:author="jiefang chen" w:date="2016-04-20T16:53:00Z"/>
              </w:trPr>
              <w:tc>
                <w:tcPr>
                  <w:tcW w:w="1305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80" w:author="longshine_LPF" w:date="2016-03-29T10:42:00Z"/>
                      <w:del w:id="8481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82" w:author="longshine_LPF" w:date="2016-03-29T10:42:00Z"/>
                      <w:del w:id="8483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84" w:author="longshine_LPF" w:date="2016-03-29T10:42:00Z"/>
                      <w:del w:id="8485" w:author="jiefang chen" w:date="2016-04-20T16:53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jc w:val="center"/>
                    <w:rPr>
                      <w:ins w:id="8486" w:author="longshine_LPF" w:date="2016-03-29T10:42:00Z"/>
                      <w:del w:id="8487" w:author="jiefang chen" w:date="2016-04-20T16:53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488" w:author="longshine_LPF" w:date="2016-03-29T10:42:00Z"/>
                      <w:del w:id="8489" w:author="jiefang chen" w:date="2016-04-20T16:53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ins w:id="8490" w:author="longshine_LPF" w:date="2016-03-29T10:42:00Z"/>
                <w:del w:id="8491" w:author="jiefang chen" w:date="2016-04-20T16:53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ins w:id="8492" w:author="longshine_LPF" w:date="2016-03-29T10:42:00Z"/>
          <w:del w:id="8493" w:author="jiefang chen" w:date="2016-04-20T16:53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ins w:id="8494" w:author="longshine_LPF" w:date="2016-03-29T10:42:00Z"/>
                <w:del w:id="8495" w:author="jiefang chen" w:date="2016-04-20T16:53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ins w:id="8496" w:author="longshine_LPF" w:date="2016-03-29T10:42:00Z">
              <w:del w:id="8497" w:author="jiefang chen" w:date="2016-04-20T16:53:00Z">
                <w:r w:rsidDel="003A2153">
                  <w:rPr>
                    <w:rFonts w:ascii="宋体" w:hAnsi="宋体"/>
                    <w:b/>
                    <w:sz w:val="21"/>
                    <w:szCs w:val="21"/>
                    <w:lang w:val="en-US"/>
                  </w:rPr>
                  <w:delText>输入输出XML参数数据串</w:delText>
                </w:r>
              </w:del>
            </w:ins>
          </w:p>
        </w:tc>
      </w:tr>
      <w:tr w:rsidR="00FF506D" w:rsidDel="003A2153">
        <w:trPr>
          <w:trHeight w:val="70"/>
          <w:ins w:id="8498" w:author="longshine_LPF" w:date="2016-03-29T10:42:00Z"/>
          <w:del w:id="8499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8500" w:author="longshine_LPF" w:date="2016-03-29T10:42:00Z"/>
                <w:del w:id="8501" w:author="jiefang chen" w:date="2016-04-20T16:53:00Z"/>
                <w:b/>
                <w:szCs w:val="21"/>
              </w:rPr>
            </w:pPr>
            <w:ins w:id="8502" w:author="longshine_LPF" w:date="2016-03-29T10:42:00Z">
              <w:del w:id="8503" w:author="jiefang chen" w:date="2016-04-20T16:53:00Z">
                <w:r w:rsidDel="003A2153">
                  <w:rPr>
                    <w:b/>
                    <w:szCs w:val="21"/>
                  </w:rPr>
                  <w:delText>输入</w:delText>
                </w:r>
                <w:r w:rsidDel="003A2153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ins w:id="8504" w:author="longshine_LPF" w:date="2016-03-29T10:42:00Z"/>
                <w:del w:id="8505" w:author="jiefang chen" w:date="2016-04-20T16:53:00Z"/>
                <w:rFonts w:ascii="微软雅黑" w:eastAsia="微软雅黑" w:hAnsi="微软雅黑"/>
                <w:b/>
                <w:sz w:val="18"/>
                <w:szCs w:val="18"/>
              </w:rPr>
            </w:pPr>
            <w:ins w:id="8506" w:author="longshine_LPF" w:date="2016-03-29T10:42:00Z">
              <w:del w:id="8507" w:author="jiefang chen" w:date="2016-04-20T16:53:00Z">
                <w:r w:rsidDel="003A2153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ins w:id="8508" w:author="longshine_LPF" w:date="2016-03-29T10:42:00Z"/>
                <w:del w:id="8509" w:author="jiefang chen" w:date="2016-04-20T16:53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ins w:id="8510" w:author="longshine_LPF" w:date="2016-03-29T10:42:00Z"/>
          <w:del w:id="851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8512" w:author="longshine_LPF" w:date="2016-03-29T10:42:00Z"/>
                <w:del w:id="8513" w:author="jiefang chen" w:date="2016-04-20T16:53:00Z"/>
                <w:b/>
                <w:szCs w:val="21"/>
              </w:rPr>
            </w:pPr>
            <w:ins w:id="8514" w:author="longshine_LPF" w:date="2016-03-29T10:42:00Z">
              <w:del w:id="8515" w:author="jiefang chen" w:date="2016-04-20T16:53:00Z">
                <w:r w:rsidDel="003A2153">
                  <w:rPr>
                    <w:b/>
                    <w:szCs w:val="21"/>
                  </w:rPr>
                  <w:delText>输出</w:delText>
                </w:r>
                <w:r w:rsidDel="003A2153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ins w:id="8516" w:author="longshine_LPF" w:date="2016-03-29T10:42:00Z"/>
                <w:del w:id="8517" w:author="jiefang chen" w:date="2016-04-20T16:53:00Z"/>
                <w:rFonts w:ascii="微软雅黑" w:eastAsia="微软雅黑" w:hAnsi="微软雅黑"/>
                <w:b/>
                <w:sz w:val="18"/>
                <w:szCs w:val="18"/>
              </w:rPr>
            </w:pPr>
            <w:ins w:id="8518" w:author="longshine_LPF" w:date="2016-03-29T10:42:00Z">
              <w:del w:id="8519" w:author="jiefang chen" w:date="2016-04-20T16:53:00Z">
                <w:r w:rsidDel="003A2153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ins w:id="8520" w:author="longshine_LPF" w:date="2016-03-29T10:42:00Z"/>
                <w:del w:id="8521" w:author="jiefang chen" w:date="2016-04-20T16:53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spacing w:before="120" w:after="120"/>
        <w:jc w:val="left"/>
        <w:rPr>
          <w:ins w:id="8522" w:author="longshine_LPF" w:date="2016-04-05T17:45:00Z"/>
          <w:del w:id="8523" w:author="jiefang chen" w:date="2016-04-20T16:53:00Z"/>
        </w:rPr>
        <w:pPrChange w:id="8524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FF506D" w:rsidDel="003A2153" w:rsidRDefault="00314E6C">
      <w:pPr>
        <w:pStyle w:val="3"/>
        <w:tabs>
          <w:tab w:val="clear" w:pos="425"/>
        </w:tabs>
        <w:rPr>
          <w:ins w:id="8525" w:author="longshine_LPF" w:date="2016-04-05T17:45:00Z"/>
          <w:del w:id="8526" w:author="jiefang chen" w:date="2016-04-20T16:53:00Z"/>
        </w:rPr>
        <w:pPrChange w:id="8527" w:author="longshine_LPF" w:date="2016-04-08T09:34:00Z">
          <w:pPr>
            <w:pStyle w:val="3"/>
            <w:numPr>
              <w:numId w:val="10"/>
            </w:numPr>
          </w:pPr>
        </w:pPrChange>
      </w:pPr>
      <w:ins w:id="8528" w:author="longshine_LPF" w:date="2016-04-05T17:45:00Z">
        <w:del w:id="8529" w:author="jiefang chen" w:date="2016-04-20T16:53:00Z">
          <w:r w:rsidDel="003A2153">
            <w:rPr>
              <w:rFonts w:hint="eastAsia"/>
            </w:rPr>
            <w:delText>商品评价信息（商品详情）</w:delText>
          </w:r>
        </w:del>
      </w:ins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3A2153">
        <w:trPr>
          <w:ins w:id="8530" w:author="longshine_LPF" w:date="2016-04-05T17:45:00Z"/>
          <w:del w:id="853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32" w:author="longshine_LPF" w:date="2016-04-05T17:45:00Z"/>
                <w:del w:id="8533" w:author="jiefang chen" w:date="2016-04-20T16:53:00Z"/>
                <w:b/>
                <w:szCs w:val="21"/>
              </w:rPr>
            </w:pPr>
            <w:ins w:id="8534" w:author="longshine_LPF" w:date="2016-04-05T17:45:00Z">
              <w:del w:id="853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36" w:author="longshine_LPF" w:date="2016-04-05T17:45:00Z"/>
                <w:del w:id="8537" w:author="jiefang chen" w:date="2016-04-20T16:53:00Z"/>
                <w:szCs w:val="21"/>
              </w:rPr>
            </w:pPr>
            <w:ins w:id="8538" w:author="longshine_LPF" w:date="2016-04-05T17:45:00Z">
              <w:del w:id="8539" w:author="jiefang chen" w:date="2016-04-20T16:53:00Z">
                <w:r w:rsidDel="003A2153">
                  <w:rPr>
                    <w:rFonts w:hint="eastAsia"/>
                    <w:kern w:val="0"/>
                    <w:szCs w:val="20"/>
                  </w:rPr>
                  <w:delText>商品评价信息列表</w:delText>
                </w:r>
              </w:del>
            </w:ins>
          </w:p>
        </w:tc>
      </w:tr>
      <w:tr w:rsidR="00FF506D" w:rsidDel="003A2153">
        <w:trPr>
          <w:ins w:id="8540" w:author="longshine_LPF" w:date="2016-04-05T17:45:00Z"/>
          <w:del w:id="854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42" w:author="longshine_LPF" w:date="2016-04-05T17:45:00Z"/>
                <w:del w:id="8543" w:author="jiefang chen" w:date="2016-04-20T16:53:00Z"/>
                <w:b/>
                <w:szCs w:val="21"/>
              </w:rPr>
            </w:pPr>
            <w:ins w:id="8544" w:author="longshine_LPF" w:date="2016-04-05T17:45:00Z">
              <w:del w:id="854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接口描述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46" w:author="longshine_LPF" w:date="2016-04-05T17:45:00Z"/>
                <w:del w:id="8547" w:author="jiefang chen" w:date="2016-04-20T16:53:00Z"/>
                <w:szCs w:val="21"/>
              </w:rPr>
            </w:pPr>
            <w:ins w:id="8548" w:author="longshine_LPF" w:date="2016-04-05T17:45:00Z">
              <w:del w:id="8549" w:author="jiefang chen" w:date="2016-04-20T16:53:00Z">
                <w:r w:rsidDel="003A2153">
                  <w:rPr>
                    <w:rFonts w:hint="eastAsia"/>
                    <w:kern w:val="0"/>
                    <w:szCs w:val="20"/>
                  </w:rPr>
                  <w:delText>获取对应商品的评价信息列表</w:delText>
                </w:r>
              </w:del>
            </w:ins>
          </w:p>
        </w:tc>
      </w:tr>
      <w:tr w:rsidR="00FF506D" w:rsidDel="003A2153">
        <w:trPr>
          <w:ins w:id="8550" w:author="longshine_LPF" w:date="2016-04-05T17:45:00Z"/>
          <w:del w:id="855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52" w:author="longshine_LPF" w:date="2016-04-05T17:45:00Z"/>
                <w:del w:id="8553" w:author="jiefang chen" w:date="2016-04-20T16:53:00Z"/>
                <w:b/>
                <w:szCs w:val="21"/>
              </w:rPr>
            </w:pPr>
            <w:ins w:id="8554" w:author="longshine_LPF" w:date="2016-04-05T17:45:00Z">
              <w:del w:id="855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接口路径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B32EE2">
            <w:pPr>
              <w:spacing w:before="60" w:after="60"/>
              <w:rPr>
                <w:ins w:id="8556" w:author="longshine_LPF" w:date="2016-04-05T17:45:00Z"/>
                <w:del w:id="8557" w:author="jiefang chen" w:date="2016-04-20T16:53:00Z"/>
                <w:szCs w:val="21"/>
              </w:rPr>
            </w:pPr>
            <w:ins w:id="8558" w:author="longshine_LPF" w:date="2016-04-12T20:03:00Z">
              <w:del w:id="8559" w:author="jiefang chen" w:date="2016-04-20T16:53:00Z">
                <w:r w:rsidDel="003A2153">
                  <w:rPr>
                    <w:szCs w:val="21"/>
                  </w:rPr>
                  <w:delText>/trde/rest/appService/</w:delText>
                </w:r>
                <w:r w:rsidDel="003A2153">
                  <w:rPr>
                    <w:kern w:val="0"/>
                    <w:szCs w:val="20"/>
                  </w:rPr>
                  <w:delText>pro</w:delText>
                </w:r>
                <w:r w:rsidDel="003A2153">
                  <w:delText>E</w:delText>
                </w:r>
                <w:r w:rsidDel="003A2153">
                  <w:rPr>
                    <w:kern w:val="0"/>
                    <w:szCs w:val="20"/>
                  </w:rPr>
                  <w:delText>valuation</w:delText>
                </w:r>
              </w:del>
            </w:ins>
          </w:p>
        </w:tc>
      </w:tr>
      <w:tr w:rsidR="00FF506D" w:rsidDel="003A2153">
        <w:trPr>
          <w:ins w:id="8560" w:author="longshine_LPF" w:date="2016-04-05T17:45:00Z"/>
          <w:del w:id="856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62" w:author="longshine_LPF" w:date="2016-04-05T17:45:00Z"/>
                <w:del w:id="8563" w:author="jiefang chen" w:date="2016-04-20T16:53:00Z"/>
                <w:b/>
                <w:szCs w:val="21"/>
              </w:rPr>
            </w:pPr>
            <w:ins w:id="8564" w:author="longshine_LPF" w:date="2016-04-05T17:45:00Z">
              <w:del w:id="856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方法名称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66" w:author="longshine_LPF" w:date="2016-04-05T17:45:00Z"/>
                <w:del w:id="8567" w:author="jiefang chen" w:date="2016-04-20T16:53:00Z"/>
                <w:szCs w:val="21"/>
              </w:rPr>
            </w:pPr>
            <w:ins w:id="8568" w:author="longshine_LPF" w:date="2016-04-05T17:45:00Z">
              <w:del w:id="8569" w:author="jiefang chen" w:date="2016-04-20T16:53:00Z">
                <w:r w:rsidDel="003A2153">
                  <w:rPr>
                    <w:kern w:val="0"/>
                    <w:szCs w:val="20"/>
                  </w:rPr>
                  <w:delText>pro</w:delText>
                </w:r>
              </w:del>
            </w:ins>
            <w:ins w:id="8570" w:author="longshine_LPF" w:date="2016-04-05T17:48:00Z">
              <w:del w:id="8571" w:author="jiefang chen" w:date="2016-04-20T16:53:00Z">
                <w:r w:rsidDel="003A2153">
                  <w:delText>E</w:delText>
                </w:r>
                <w:r w:rsidDel="003A2153">
                  <w:rPr>
                    <w:kern w:val="0"/>
                    <w:szCs w:val="20"/>
                  </w:rPr>
                  <w:delText>valuation</w:delText>
                </w:r>
              </w:del>
            </w:ins>
          </w:p>
        </w:tc>
      </w:tr>
      <w:tr w:rsidR="00FF506D" w:rsidDel="003A2153">
        <w:trPr>
          <w:ins w:id="8572" w:author="longshine_LPF" w:date="2016-04-05T17:45:00Z"/>
          <w:del w:id="857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74" w:author="longshine_LPF" w:date="2016-04-05T17:45:00Z"/>
                <w:del w:id="8575" w:author="jiefang chen" w:date="2016-04-20T16:53:00Z"/>
                <w:b/>
                <w:szCs w:val="21"/>
              </w:rPr>
            </w:pPr>
            <w:ins w:id="8576" w:author="longshine_LPF" w:date="2016-04-05T17:45:00Z">
              <w:del w:id="857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接口方式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78" w:author="longshine_LPF" w:date="2016-04-05T17:45:00Z"/>
                <w:del w:id="8579" w:author="jiefang chen" w:date="2016-04-20T16:53:00Z"/>
                <w:szCs w:val="21"/>
              </w:rPr>
            </w:pPr>
            <w:ins w:id="8580" w:author="longshine_LPF" w:date="2016-04-05T17:45:00Z">
              <w:del w:id="8581" w:author="jiefang chen" w:date="2016-04-20T16:53:00Z">
                <w:r w:rsidDel="003A2153">
                  <w:rPr>
                    <w:rFonts w:hint="eastAsia"/>
                    <w:szCs w:val="21"/>
                  </w:rPr>
                  <w:delText>WebService</w:delText>
                </w:r>
              </w:del>
            </w:ins>
          </w:p>
        </w:tc>
      </w:tr>
      <w:tr w:rsidR="00FF506D" w:rsidDel="003A2153">
        <w:trPr>
          <w:ins w:id="8582" w:author="longshine_LPF" w:date="2016-04-05T17:45:00Z"/>
          <w:del w:id="858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84" w:author="longshine_LPF" w:date="2016-04-05T17:45:00Z"/>
                <w:del w:id="8585" w:author="jiefang chen" w:date="2016-04-20T16:53:00Z"/>
                <w:b/>
                <w:szCs w:val="21"/>
              </w:rPr>
            </w:pPr>
            <w:ins w:id="8586" w:author="longshine_LPF" w:date="2016-04-05T17:45:00Z">
              <w:del w:id="858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数据流向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88" w:author="longshine_LPF" w:date="2016-04-05T17:45:00Z"/>
                <w:del w:id="8589" w:author="jiefang chen" w:date="2016-04-20T16:53:00Z"/>
                <w:szCs w:val="21"/>
              </w:rPr>
            </w:pPr>
            <w:ins w:id="8590" w:author="longshine_LPF" w:date="2016-04-05T17:45:00Z">
              <w:del w:id="859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移动终端</w:delText>
                </w:r>
                <w:r w:rsidDel="003A2153">
                  <w:rPr>
                    <w:szCs w:val="21"/>
                  </w:rPr>
                  <w:sym w:font="Wingdings" w:char="00E0"/>
                </w:r>
                <w:r w:rsidDel="003A2153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3A2153">
        <w:trPr>
          <w:ins w:id="8592" w:author="longshine_LPF" w:date="2016-04-05T17:45:00Z"/>
          <w:del w:id="859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594" w:author="longshine_LPF" w:date="2016-04-05T17:45:00Z"/>
                <w:del w:id="8595" w:author="jiefang chen" w:date="2016-04-20T16:53:00Z"/>
                <w:b/>
                <w:szCs w:val="21"/>
              </w:rPr>
            </w:pPr>
            <w:ins w:id="8596" w:author="longshine_LPF" w:date="2016-04-05T17:45:00Z">
              <w:del w:id="859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调用端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598" w:author="longshine_LPF" w:date="2016-04-05T17:45:00Z"/>
                <w:del w:id="8599" w:author="jiefang chen" w:date="2016-04-20T16:53:00Z"/>
                <w:szCs w:val="21"/>
              </w:rPr>
            </w:pPr>
            <w:ins w:id="8600" w:author="longshine_LPF" w:date="2016-04-05T17:45:00Z">
              <w:del w:id="860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移动终端</w:delText>
                </w:r>
              </w:del>
            </w:ins>
          </w:p>
        </w:tc>
      </w:tr>
      <w:tr w:rsidR="00FF506D" w:rsidDel="003A2153">
        <w:trPr>
          <w:ins w:id="8602" w:author="longshine_LPF" w:date="2016-04-05T17:45:00Z"/>
          <w:del w:id="860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604" w:author="longshine_LPF" w:date="2016-04-05T17:45:00Z"/>
                <w:del w:id="8605" w:author="jiefang chen" w:date="2016-04-20T16:53:00Z"/>
                <w:b/>
                <w:szCs w:val="21"/>
              </w:rPr>
            </w:pPr>
            <w:ins w:id="8606" w:author="longshine_LPF" w:date="2016-04-05T17:45:00Z">
              <w:del w:id="860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服务端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608" w:author="longshine_LPF" w:date="2016-04-05T17:45:00Z"/>
                <w:del w:id="8609" w:author="jiefang chen" w:date="2016-04-20T16:53:00Z"/>
                <w:szCs w:val="21"/>
              </w:rPr>
            </w:pPr>
            <w:ins w:id="8610" w:author="longshine_LPF" w:date="2016-04-05T17:45:00Z">
              <w:del w:id="8611" w:author="jiefang chen" w:date="2016-04-20T16:53:00Z">
                <w:r w:rsidDel="003A2153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3A2153">
        <w:trPr>
          <w:ins w:id="8612" w:author="longshine_LPF" w:date="2016-04-05T17:45:00Z"/>
          <w:del w:id="861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614" w:author="longshine_LPF" w:date="2016-04-05T17:45:00Z"/>
                <w:del w:id="8615" w:author="jiefang chen" w:date="2016-04-20T16:53:00Z"/>
                <w:b/>
                <w:szCs w:val="21"/>
              </w:rPr>
            </w:pPr>
            <w:ins w:id="8616" w:author="longshine_LPF" w:date="2016-04-05T17:45:00Z">
              <w:del w:id="861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数据频率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314E6C">
            <w:pPr>
              <w:spacing w:before="60" w:after="60"/>
              <w:rPr>
                <w:ins w:id="8618" w:author="longshine_LPF" w:date="2016-04-05T17:45:00Z"/>
                <w:del w:id="8619" w:author="jiefang chen" w:date="2016-04-20T16:53:00Z"/>
                <w:szCs w:val="21"/>
              </w:rPr>
            </w:pPr>
            <w:ins w:id="8620" w:author="longshine_LPF" w:date="2016-04-05T17:45:00Z">
              <w:del w:id="8621" w:author="jiefang chen" w:date="2016-04-20T16:53:00Z">
                <w:r w:rsidDel="003A2153">
                  <w:rPr>
                    <w:rFonts w:hint="eastAsia"/>
                    <w:szCs w:val="21"/>
                  </w:rPr>
                  <w:delText>实时</w:delText>
                </w:r>
              </w:del>
            </w:ins>
          </w:p>
        </w:tc>
      </w:tr>
      <w:tr w:rsidR="00FF506D" w:rsidDel="003A2153">
        <w:trPr>
          <w:ins w:id="8622" w:author="longshine_LPF" w:date="2016-04-05T17:45:00Z"/>
          <w:del w:id="8623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624" w:author="longshine_LPF" w:date="2016-04-05T17:45:00Z"/>
                <w:del w:id="8625" w:author="jiefang chen" w:date="2016-04-20T16:53:00Z"/>
                <w:b/>
                <w:szCs w:val="21"/>
              </w:rPr>
            </w:pPr>
            <w:ins w:id="8626" w:author="longshine_LPF" w:date="2016-04-05T17:45:00Z">
              <w:del w:id="8627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调用</w:delText>
                </w:r>
                <w:r w:rsidDel="003A2153">
                  <w:rPr>
                    <w:b/>
                    <w:szCs w:val="21"/>
                  </w:rPr>
                  <w:delText>规则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spacing w:before="60" w:after="60"/>
              <w:rPr>
                <w:ins w:id="8628" w:author="longshine_LPF" w:date="2016-04-05T17:45:00Z"/>
                <w:del w:id="8629" w:author="jiefang chen" w:date="2016-04-20T16:53:00Z"/>
                <w:szCs w:val="21"/>
              </w:rPr>
            </w:pPr>
          </w:p>
        </w:tc>
      </w:tr>
      <w:tr w:rsidR="00FF506D" w:rsidDel="003A2153">
        <w:trPr>
          <w:ins w:id="8630" w:author="longshine_LPF" w:date="2016-04-05T17:45:00Z"/>
          <w:del w:id="8631" w:author="jiefang chen" w:date="2016-04-20T16:53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spacing w:before="60" w:after="60"/>
              <w:ind w:firstLineChars="200" w:firstLine="422"/>
              <w:jc w:val="center"/>
              <w:rPr>
                <w:ins w:id="8632" w:author="longshine_LPF" w:date="2016-04-05T17:45:00Z"/>
                <w:del w:id="8633" w:author="jiefang chen" w:date="2016-04-20T16:53:00Z"/>
                <w:sz w:val="24"/>
              </w:rPr>
            </w:pPr>
            <w:ins w:id="8634" w:author="longshine_LPF" w:date="2016-04-05T17:45:00Z">
              <w:del w:id="8635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输入输出参数数据类型定义</w:delText>
                </w:r>
              </w:del>
            </w:ins>
          </w:p>
        </w:tc>
      </w:tr>
      <w:tr w:rsidR="00FF506D" w:rsidDel="003A2153">
        <w:trPr>
          <w:ins w:id="8636" w:author="longshine_LPF" w:date="2016-04-05T17:45:00Z"/>
          <w:del w:id="8637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 w:line="360" w:lineRule="auto"/>
              <w:rPr>
                <w:ins w:id="8638" w:author="longshine_LPF" w:date="2016-04-05T17:45:00Z"/>
                <w:del w:id="8639" w:author="jiefang chen" w:date="2016-04-20T16:53:00Z"/>
                <w:b/>
                <w:szCs w:val="21"/>
              </w:rPr>
            </w:pPr>
            <w:ins w:id="8640" w:author="longshine_LPF" w:date="2016-04-05T17:45:00Z">
              <w:del w:id="8641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输入参数</w:delText>
                </w:r>
              </w:del>
            </w:ins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  <w:tblGridChange w:id="8642">
                <w:tblGrid>
                  <w:gridCol w:w="1588"/>
                  <w:gridCol w:w="1418"/>
                  <w:gridCol w:w="1701"/>
                  <w:gridCol w:w="708"/>
                  <w:gridCol w:w="1843"/>
                </w:tblGrid>
              </w:tblGridChange>
            </w:tblGrid>
            <w:tr w:rsidR="00FF506D" w:rsidDel="003A2153">
              <w:trPr>
                <w:trHeight w:val="361"/>
                <w:ins w:id="8643" w:author="longshine_LPF" w:date="2016-04-05T17:45:00Z"/>
                <w:del w:id="8644" w:author="jiefang chen" w:date="2016-04-20T16:53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645" w:author="longshine_LPF" w:date="2016-04-05T17:45:00Z"/>
                      <w:del w:id="8646" w:author="jiefang chen" w:date="2016-04-20T16:53:00Z"/>
                      <w:b/>
                      <w:kern w:val="0"/>
                      <w:szCs w:val="21"/>
                    </w:rPr>
                  </w:pPr>
                  <w:ins w:id="8647" w:author="longshine_LPF" w:date="2016-04-05T17:45:00Z">
                    <w:del w:id="8648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649" w:author="longshine_LPF" w:date="2016-04-05T17:45:00Z"/>
                      <w:del w:id="8650" w:author="jiefang chen" w:date="2016-04-20T16:53:00Z"/>
                      <w:b/>
                      <w:kern w:val="0"/>
                      <w:szCs w:val="21"/>
                    </w:rPr>
                  </w:pPr>
                  <w:ins w:id="8651" w:author="longshine_LPF" w:date="2016-04-05T17:45:00Z">
                    <w:del w:id="8652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653" w:author="longshine_LPF" w:date="2016-04-05T17:45:00Z"/>
                      <w:del w:id="8654" w:author="jiefang chen" w:date="2016-04-20T16:53:00Z"/>
                      <w:b/>
                      <w:kern w:val="0"/>
                      <w:szCs w:val="21"/>
                    </w:rPr>
                  </w:pPr>
                  <w:ins w:id="8655" w:author="longshine_LPF" w:date="2016-04-05T17:45:00Z">
                    <w:del w:id="8656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657" w:author="longshine_LPF" w:date="2016-04-05T17:45:00Z"/>
                      <w:del w:id="8658" w:author="jiefang chen" w:date="2016-04-20T16:53:00Z"/>
                      <w:b/>
                      <w:kern w:val="0"/>
                      <w:szCs w:val="21"/>
                    </w:rPr>
                  </w:pPr>
                  <w:ins w:id="8659" w:author="longshine_LPF" w:date="2016-04-05T17:45:00Z">
                    <w:del w:id="8660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661" w:author="longshine_LPF" w:date="2016-04-05T17:45:00Z"/>
                      <w:del w:id="8662" w:author="jiefang chen" w:date="2016-04-20T16:53:00Z"/>
                      <w:b/>
                      <w:kern w:val="0"/>
                      <w:szCs w:val="21"/>
                    </w:rPr>
                  </w:pPr>
                  <w:ins w:id="8663" w:author="longshine_LPF" w:date="2016-04-05T17:45:00Z">
                    <w:del w:id="8664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361"/>
                <w:ins w:id="8665" w:author="longshine_LPF" w:date="2016-04-05T17:45:00Z"/>
                <w:del w:id="8666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667" w:author="longshine_LPF" w:date="2016-04-05T17:45:00Z"/>
                      <w:del w:id="8668" w:author="jiefang chen" w:date="2016-04-20T16:53:00Z"/>
                      <w:szCs w:val="21"/>
                    </w:rPr>
                  </w:pPr>
                  <w:ins w:id="8669" w:author="longshine_LPF" w:date="2016-04-05T17:45:00Z">
                    <w:del w:id="8670" w:author="jiefang chen" w:date="2016-04-20T16:53:00Z">
                      <w:r w:rsidDel="003A2153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671" w:author="longshine_LPF" w:date="2016-04-05T17:45:00Z"/>
                      <w:del w:id="8672" w:author="jiefang chen" w:date="2016-04-20T16:53:00Z"/>
                      <w:szCs w:val="21"/>
                    </w:rPr>
                  </w:pPr>
                  <w:ins w:id="8673" w:author="longshine_LPF" w:date="2016-04-05T17:45:00Z">
                    <w:del w:id="8674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675" w:author="longshine_LPF" w:date="2016-04-05T17:45:00Z"/>
                      <w:del w:id="8676" w:author="jiefang chen" w:date="2016-04-20T16:53:00Z"/>
                      <w:szCs w:val="21"/>
                    </w:rPr>
                  </w:pPr>
                  <w:ins w:id="8677" w:author="longshine_LPF" w:date="2016-04-05T17:45:00Z">
                    <w:del w:id="8678" w:author="jiefang chen" w:date="2016-04-20T16:53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jc w:val="center"/>
                    <w:rPr>
                      <w:ins w:id="8679" w:author="longshine_LPF" w:date="2016-04-05T17:45:00Z"/>
                      <w:del w:id="8680" w:author="jiefang chen" w:date="2016-04-20T16:53:00Z"/>
                      <w:rFonts w:ascii="宋体" w:hAnsi="宋体" w:cs="宋体"/>
                      <w:sz w:val="24"/>
                      <w:szCs w:val="21"/>
                    </w:rPr>
                  </w:pPr>
                  <w:ins w:id="8681" w:author="longshine_LPF" w:date="2016-04-05T17:45:00Z">
                    <w:del w:id="8682" w:author="jiefang chen" w:date="2016-04-20T16:53:00Z">
                      <w:r w:rsidDel="003A2153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rPr>
                      <w:ins w:id="8683" w:author="longshine_LPF" w:date="2016-04-05T17:45:00Z"/>
                      <w:del w:id="8684" w:author="jiefang chen" w:date="2016-04-20T16:53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3A2153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8685" w:author="longshine_LPF" w:date="2016-04-05T17:53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8686" w:author="longshine_LPF" w:date="2016-04-05T17:53:00Z"/>
                <w:del w:id="8687" w:author="jiefang chen" w:date="2016-04-20T16:53:00Z"/>
                <w:trPrChange w:id="8688" w:author="longshine_LPF" w:date="2016-04-05T17:53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vAlign w:val="center"/>
                  <w:tcPrChange w:id="8689" w:author="longshine_LPF" w:date="2016-04-05T17:53:00Z">
                    <w:tcPr>
                      <w:tcW w:w="158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8690" w:author="longshine_LPF" w:date="2016-04-05T17:53:00Z"/>
                      <w:del w:id="8691" w:author="jiefang chen" w:date="2016-04-20T16:53:00Z"/>
                      <w:szCs w:val="21"/>
                    </w:rPr>
                  </w:pPr>
                  <w:ins w:id="8692" w:author="longshine_LPF" w:date="2016-04-05T17:53:00Z">
                    <w:del w:id="8693" w:author="jiefang chen" w:date="2016-04-20T16:53:00Z">
                      <w:r w:rsidDel="003A2153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  <w:tcPrChange w:id="8694" w:author="longshine_LPF" w:date="2016-04-05T17:53:00Z">
                    <w:tcPr>
                      <w:tcW w:w="1418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8695" w:author="longshine_LPF" w:date="2016-04-05T17:53:00Z"/>
                      <w:del w:id="8696" w:author="jiefang chen" w:date="2016-04-20T16:53:00Z"/>
                      <w:szCs w:val="21"/>
                    </w:rPr>
                  </w:pPr>
                  <w:ins w:id="8697" w:author="longshine_LPF" w:date="2016-04-05T17:53:00Z">
                    <w:del w:id="8698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8699" w:author="longshine_LPF" w:date="2016-04-05T17:53:00Z">
                    <w:tcPr>
                      <w:tcW w:w="1701" w:type="dxa"/>
                    </w:tcPr>
                  </w:tcPrChange>
                </w:tcPr>
                <w:p w:rsidR="00FF506D" w:rsidDel="003A2153" w:rsidRDefault="00314E6C">
                  <w:pPr>
                    <w:spacing w:line="360" w:lineRule="auto"/>
                    <w:rPr>
                      <w:ins w:id="8700" w:author="longshine_LPF" w:date="2016-04-05T17:53:00Z"/>
                      <w:del w:id="8701" w:author="jiefang chen" w:date="2016-04-20T16:53:00Z"/>
                      <w:szCs w:val="21"/>
                    </w:rPr>
                  </w:pPr>
                  <w:ins w:id="8702" w:author="longshine_LPF" w:date="2016-04-05T17:53:00Z">
                    <w:del w:id="870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8704" w:author="longshine_LPF" w:date="2016-04-05T17:53:00Z">
                    <w:tcPr>
                      <w:tcW w:w="708" w:type="dxa"/>
                    </w:tcPr>
                  </w:tcPrChange>
                </w:tcPr>
                <w:p w:rsidR="00FF506D" w:rsidDel="003A2153" w:rsidRDefault="00314E6C">
                  <w:pPr>
                    <w:jc w:val="center"/>
                    <w:rPr>
                      <w:ins w:id="8705" w:author="longshine_LPF" w:date="2016-04-05T17:53:00Z"/>
                      <w:del w:id="8706" w:author="jiefang chen" w:date="2016-04-20T16:53:00Z"/>
                      <w:szCs w:val="21"/>
                    </w:rPr>
                  </w:pPr>
                  <w:ins w:id="8707" w:author="longshine_LPF" w:date="2016-04-05T17:53:00Z">
                    <w:del w:id="8708" w:author="jiefang chen" w:date="2016-04-20T16:53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8709" w:author="longshine_LPF" w:date="2016-04-05T17:53:00Z">
                    <w:tcPr>
                      <w:tcW w:w="1843" w:type="dxa"/>
                    </w:tcPr>
                  </w:tcPrChange>
                </w:tcPr>
                <w:p w:rsidR="00FF506D" w:rsidDel="003A2153" w:rsidRDefault="00314E6C">
                  <w:pPr>
                    <w:rPr>
                      <w:ins w:id="8710" w:author="longshine_LPF" w:date="2016-04-05T17:53:00Z"/>
                      <w:del w:id="8711" w:author="jiefang chen" w:date="2016-04-20T16:53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ins w:id="8712" w:author="longshine_LPF" w:date="2016-04-05T17:53:00Z">
                    <w:del w:id="871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3A2153">
                        <w:rPr>
                          <w:szCs w:val="21"/>
                        </w:rPr>
                        <w:delText>用，第一次默认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361"/>
                <w:ins w:id="8714" w:author="longshine_LPF" w:date="2016-04-05T17:45:00Z"/>
                <w:del w:id="8715" w:author="jiefang chen" w:date="2016-04-20T16:53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ins w:id="8716" w:author="longshine_LPF" w:date="2016-04-05T17:45:00Z"/>
                      <w:del w:id="8717" w:author="jiefang chen" w:date="2016-04-20T16:53:00Z"/>
                      <w:szCs w:val="21"/>
                    </w:rPr>
                  </w:pPr>
                  <w:ins w:id="8718" w:author="longshine_LPF" w:date="2016-04-05T17:53:00Z">
                    <w:del w:id="8719" w:author="jiefang chen" w:date="2016-04-20T16:53:00Z">
                      <w:r w:rsidDel="003A2153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ins w:id="8720" w:author="longshine_LPF" w:date="2016-04-05T17:45:00Z"/>
                      <w:del w:id="8721" w:author="jiefang chen" w:date="2016-04-20T16:53:00Z"/>
                      <w:szCs w:val="21"/>
                    </w:rPr>
                  </w:pPr>
                  <w:ins w:id="8722" w:author="longshine_LPF" w:date="2016-04-05T17:53:00Z">
                    <w:del w:id="872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3A2153">
                        <w:rPr>
                          <w:szCs w:val="21"/>
                        </w:rPr>
                        <w:delText>大小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pStyle w:val="aff2"/>
                    <w:rPr>
                      <w:ins w:id="8724" w:author="longshine_LPF" w:date="2016-04-05T17:45:00Z"/>
                      <w:del w:id="8725" w:author="jiefang chen" w:date="2016-04-20T16:53:00Z"/>
                      <w:b/>
                      <w:szCs w:val="21"/>
                    </w:rPr>
                  </w:pPr>
                  <w:ins w:id="8726" w:author="longshine_LPF" w:date="2016-04-05T17:53:00Z">
                    <w:del w:id="872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314E6C">
                  <w:pPr>
                    <w:jc w:val="center"/>
                    <w:rPr>
                      <w:ins w:id="8728" w:author="longshine_LPF" w:date="2016-04-05T17:45:00Z"/>
                      <w:del w:id="8729" w:author="jiefang chen" w:date="2016-04-20T16:53:00Z"/>
                      <w:rFonts w:ascii="宋体" w:hAnsi="宋体" w:cs="宋体"/>
                      <w:sz w:val="24"/>
                      <w:szCs w:val="21"/>
                    </w:rPr>
                  </w:pPr>
                  <w:ins w:id="8730" w:author="longshine_LPF" w:date="2016-04-05T17:53:00Z">
                    <w:del w:id="8731" w:author="jiefang chen" w:date="2016-04-20T16:53:00Z">
                      <w:r w:rsidDel="003A2153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732" w:author="longshine_LPF" w:date="2016-04-05T17:45:00Z"/>
                      <w:del w:id="8733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361"/>
                <w:ins w:id="8734" w:author="longshine_LPF" w:date="2016-04-05T17:45:00Z"/>
                <w:del w:id="8735" w:author="jiefang chen" w:date="2016-04-20T16:53:00Z"/>
              </w:trPr>
              <w:tc>
                <w:tcPr>
                  <w:tcW w:w="158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736" w:author="longshine_LPF" w:date="2016-04-05T17:45:00Z"/>
                      <w:del w:id="8737" w:author="jiefang chen" w:date="2016-04-20T16:53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738" w:author="longshine_LPF" w:date="2016-04-05T17:45:00Z"/>
                      <w:del w:id="8739" w:author="jiefang chen" w:date="2016-04-20T16:53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740" w:author="longshine_LPF" w:date="2016-04-05T17:45:00Z"/>
                      <w:del w:id="8741" w:author="jiefang chen" w:date="2016-04-20T16:53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3A2153" w:rsidRDefault="00FF506D">
                  <w:pPr>
                    <w:jc w:val="center"/>
                    <w:rPr>
                      <w:ins w:id="8742" w:author="longshine_LPF" w:date="2016-04-05T17:45:00Z"/>
                      <w:del w:id="8743" w:author="jiefang chen" w:date="2016-04-20T16:53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3A2153" w:rsidRDefault="00FF506D">
                  <w:pPr>
                    <w:pStyle w:val="aff2"/>
                    <w:rPr>
                      <w:ins w:id="8744" w:author="longshine_LPF" w:date="2016-04-05T17:45:00Z"/>
                      <w:del w:id="8745" w:author="jiefang chen" w:date="2016-04-20T16:53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widowControl/>
              <w:jc w:val="left"/>
              <w:rPr>
                <w:ins w:id="8746" w:author="longshine_LPF" w:date="2016-04-05T17:45:00Z"/>
                <w:del w:id="8747" w:author="jiefang chen" w:date="2016-04-20T16:53:00Z"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ins w:id="8748" w:author="longshine_LPF" w:date="2016-04-05T17:45:00Z"/>
          <w:del w:id="8749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8750" w:author="longshine_LPF" w:date="2016-04-05T17:45:00Z"/>
                <w:del w:id="8751" w:author="jiefang chen" w:date="2016-04-20T16:53:00Z"/>
                <w:b/>
                <w:kern w:val="0"/>
                <w:szCs w:val="21"/>
              </w:rPr>
            </w:pPr>
            <w:ins w:id="8752" w:author="longshine_LPF" w:date="2016-04-05T17:45:00Z">
              <w:del w:id="8753" w:author="jiefang chen" w:date="2016-04-20T16:53:00Z">
                <w:r w:rsidDel="003A2153">
                  <w:rPr>
                    <w:rFonts w:hint="eastAsia"/>
                    <w:b/>
                    <w:szCs w:val="21"/>
                  </w:rPr>
                  <w:delText>返回参数</w:delText>
                </w:r>
              </w:del>
            </w:ins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3A2153">
              <w:trPr>
                <w:trHeight w:val="297"/>
                <w:ins w:id="8754" w:author="longshine_LPF" w:date="2016-04-05T17:45:00Z"/>
                <w:del w:id="8755" w:author="jiefang chen" w:date="2016-04-20T16:53:00Z"/>
              </w:trPr>
              <w:tc>
                <w:tcPr>
                  <w:tcW w:w="158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756" w:author="longshine_LPF" w:date="2016-04-05T17:45:00Z"/>
                      <w:del w:id="8757" w:author="jiefang chen" w:date="2016-04-20T16:53:00Z"/>
                      <w:b/>
                      <w:kern w:val="0"/>
                      <w:szCs w:val="21"/>
                    </w:rPr>
                  </w:pPr>
                  <w:ins w:id="8758" w:author="longshine_LPF" w:date="2016-04-05T17:45:00Z">
                    <w:del w:id="8759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760" w:author="longshine_LPF" w:date="2016-04-05T17:45:00Z"/>
                      <w:del w:id="8761" w:author="jiefang chen" w:date="2016-04-20T16:53:00Z"/>
                      <w:b/>
                      <w:kern w:val="0"/>
                      <w:szCs w:val="21"/>
                    </w:rPr>
                  </w:pPr>
                  <w:ins w:id="8762" w:author="longshine_LPF" w:date="2016-04-05T17:45:00Z">
                    <w:del w:id="8763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764" w:author="longshine_LPF" w:date="2016-04-05T17:45:00Z"/>
                      <w:del w:id="8765" w:author="jiefang chen" w:date="2016-04-20T16:53:00Z"/>
                      <w:b/>
                      <w:kern w:val="0"/>
                      <w:szCs w:val="21"/>
                    </w:rPr>
                  </w:pPr>
                  <w:ins w:id="8766" w:author="longshine_LPF" w:date="2016-04-05T17:45:00Z">
                    <w:del w:id="8767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768" w:author="longshine_LPF" w:date="2016-04-05T17:45:00Z"/>
                      <w:del w:id="8769" w:author="jiefang chen" w:date="2016-04-20T16:53:00Z"/>
                      <w:b/>
                      <w:kern w:val="0"/>
                      <w:szCs w:val="21"/>
                    </w:rPr>
                  </w:pPr>
                  <w:ins w:id="8770" w:author="longshine_LPF" w:date="2016-04-05T17:45:00Z">
                    <w:del w:id="8771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3A2153" w:rsidRDefault="00314E6C">
                  <w:pPr>
                    <w:spacing w:before="60" w:after="60"/>
                    <w:rPr>
                      <w:ins w:id="8772" w:author="longshine_LPF" w:date="2016-04-05T17:45:00Z"/>
                      <w:del w:id="8773" w:author="jiefang chen" w:date="2016-04-20T16:53:00Z"/>
                      <w:b/>
                      <w:kern w:val="0"/>
                      <w:szCs w:val="21"/>
                    </w:rPr>
                  </w:pPr>
                  <w:ins w:id="8774" w:author="longshine_LPF" w:date="2016-04-05T17:45:00Z">
                    <w:del w:id="8775" w:author="jiefang chen" w:date="2016-04-20T16:53:00Z">
                      <w:r w:rsidDel="003A2153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776" w:author="longshine_LPF" w:date="2016-04-05T17:45:00Z"/>
                <w:del w:id="8777" w:author="jiefang chen" w:date="2016-04-20T16:53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778" w:author="longshine_LPF" w:date="2016-04-05T17:45:00Z"/>
                      <w:del w:id="8779" w:author="jiefang chen" w:date="2016-04-20T16:53:00Z"/>
                      <w:szCs w:val="21"/>
                    </w:rPr>
                  </w:pPr>
                  <w:ins w:id="8780" w:author="longshine_LPF" w:date="2016-04-05T17:45:00Z">
                    <w:del w:id="878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returnCode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782" w:author="longshine_LPF" w:date="2016-04-05T17:45:00Z"/>
                      <w:del w:id="8783" w:author="jiefang chen" w:date="2016-04-20T16:53:00Z"/>
                      <w:szCs w:val="21"/>
                    </w:rPr>
                  </w:pPr>
                  <w:ins w:id="8784" w:author="longshine_LPF" w:date="2016-04-05T17:45:00Z">
                    <w:del w:id="878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结果代码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786" w:author="longshine_LPF" w:date="2016-04-05T17:45:00Z"/>
                      <w:del w:id="8787" w:author="jiefang chen" w:date="2016-04-20T16:53:00Z"/>
                      <w:szCs w:val="21"/>
                    </w:rPr>
                  </w:pPr>
                  <w:ins w:id="8788" w:author="longshine_LPF" w:date="2016-04-05T17:45:00Z">
                    <w:del w:id="878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8790" w:author="longshine_LPF" w:date="2016-04-05T17:45:00Z"/>
                      <w:del w:id="8791" w:author="jiefang chen" w:date="2016-04-20T16:53:00Z"/>
                      <w:szCs w:val="21"/>
                    </w:rPr>
                  </w:pPr>
                  <w:ins w:id="8792" w:author="longshine_LPF" w:date="2016-04-05T17:45:00Z">
                    <w:del w:id="879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794" w:author="longshine_LPF" w:date="2016-04-05T17:45:00Z"/>
                      <w:del w:id="8795" w:author="jiefang chen" w:date="2016-04-20T16:53:00Z"/>
                      <w:szCs w:val="21"/>
                    </w:rPr>
                  </w:pPr>
                  <w:ins w:id="8796" w:author="longshine_LPF" w:date="2016-04-05T17:45:00Z">
                    <w:del w:id="879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详见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5.2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返回结果代码说明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798" w:author="longshine_LPF" w:date="2016-04-05T17:45:00Z"/>
                <w:del w:id="8799" w:author="jiefang chen" w:date="2016-04-20T16:53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00" w:author="longshine_LPF" w:date="2016-04-05T17:45:00Z"/>
                      <w:del w:id="8801" w:author="jiefang chen" w:date="2016-04-20T16:53:00Z"/>
                      <w:szCs w:val="21"/>
                    </w:rPr>
                  </w:pPr>
                  <w:ins w:id="8802" w:author="longshine_LPF" w:date="2016-04-05T17:45:00Z">
                    <w:del w:id="880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returnMsg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04" w:author="longshine_LPF" w:date="2016-04-05T17:45:00Z"/>
                      <w:del w:id="8805" w:author="jiefang chen" w:date="2016-04-20T16:53:00Z"/>
                      <w:szCs w:val="21"/>
                    </w:rPr>
                  </w:pPr>
                  <w:ins w:id="8806" w:author="longshine_LPF" w:date="2016-04-05T17:45:00Z">
                    <w:del w:id="880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结果描述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08" w:author="longshine_LPF" w:date="2016-04-05T17:45:00Z"/>
                      <w:del w:id="8809" w:author="jiefang chen" w:date="2016-04-20T16:53:00Z"/>
                      <w:szCs w:val="21"/>
                    </w:rPr>
                  </w:pPr>
                  <w:ins w:id="8810" w:author="longshine_LPF" w:date="2016-04-05T17:45:00Z">
                    <w:del w:id="881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VARCHAR2(128)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8812" w:author="longshine_LPF" w:date="2016-04-05T17:45:00Z"/>
                      <w:del w:id="8813" w:author="jiefang chen" w:date="2016-04-20T16:53:00Z"/>
                      <w:szCs w:val="21"/>
                    </w:rPr>
                  </w:pPr>
                  <w:ins w:id="8814" w:author="longshine_LPF" w:date="2016-04-05T17:45:00Z">
                    <w:del w:id="881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16" w:author="longshine_LPF" w:date="2016-04-05T17:45:00Z"/>
                      <w:del w:id="8817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818" w:author="longshine_LPF" w:date="2016-04-05T17:53:00Z"/>
                <w:del w:id="8819" w:author="jiefang chen" w:date="2016-04-20T16:53:00Z"/>
              </w:trPr>
              <w:tc>
                <w:tcPr>
                  <w:tcW w:w="158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20" w:author="longshine_LPF" w:date="2016-04-05T17:53:00Z"/>
                      <w:del w:id="8821" w:author="jiefang chen" w:date="2016-04-20T16:53:00Z"/>
                      <w:szCs w:val="21"/>
                    </w:rPr>
                  </w:pPr>
                  <w:ins w:id="8822" w:author="longshine_LPF" w:date="2016-04-05T17:53:00Z">
                    <w:del w:id="8823" w:author="jiefang chen" w:date="2016-04-20T16:53:00Z">
                      <w:r w:rsidDel="003A2153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24" w:author="longshine_LPF" w:date="2016-04-05T17:53:00Z"/>
                      <w:del w:id="8825" w:author="jiefang chen" w:date="2016-04-20T16:53:00Z"/>
                      <w:szCs w:val="21"/>
                    </w:rPr>
                  </w:pPr>
                  <w:ins w:id="8826" w:author="longshine_LPF" w:date="2016-04-05T17:53:00Z">
                    <w:del w:id="882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3A2153" w:rsidRDefault="00314E6C">
                  <w:pPr>
                    <w:spacing w:line="360" w:lineRule="auto"/>
                    <w:rPr>
                      <w:ins w:id="8828" w:author="longshine_LPF" w:date="2016-04-05T17:53:00Z"/>
                      <w:del w:id="8829" w:author="jiefang chen" w:date="2016-04-20T16:53:00Z"/>
                      <w:szCs w:val="21"/>
                    </w:rPr>
                  </w:pPr>
                  <w:ins w:id="8830" w:author="longshine_LPF" w:date="2016-04-05T17:53:00Z">
                    <w:del w:id="883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3A2153">
                        <w:rPr>
                          <w:szCs w:val="21"/>
                        </w:rPr>
                        <w:delText>4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spacing w:line="360" w:lineRule="auto"/>
                    <w:jc w:val="center"/>
                    <w:rPr>
                      <w:ins w:id="8832" w:author="longshine_LPF" w:date="2016-04-05T17:53:00Z"/>
                      <w:del w:id="8833" w:author="jiefang chen" w:date="2016-04-20T16:53:00Z"/>
                      <w:szCs w:val="21"/>
                    </w:rPr>
                  </w:pPr>
                  <w:ins w:id="8834" w:author="longshine_LPF" w:date="2016-04-05T17:53:00Z">
                    <w:del w:id="883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36" w:author="longshine_LPF" w:date="2016-04-05T17:53:00Z"/>
                      <w:del w:id="8837" w:author="jiefang chen" w:date="2016-04-20T16:53:00Z"/>
                      <w:szCs w:val="21"/>
                    </w:rPr>
                  </w:pPr>
                  <w:ins w:id="8838" w:author="longshine_LPF" w:date="2016-04-05T17:53:00Z">
                    <w:del w:id="883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3A2153">
                        <w:rPr>
                          <w:szCs w:val="21"/>
                        </w:rPr>
                        <w:delText>页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3A2153">
                        <w:rPr>
                          <w:szCs w:val="21"/>
                        </w:rPr>
                        <w:delText>的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3A2153">
                        <w:rPr>
                          <w:szCs w:val="21"/>
                        </w:rPr>
                        <w:delText>数时，表示数据已获取完，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3A2153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840" w:author="longshine_LPF" w:date="2016-04-05T17:45:00Z"/>
                <w:del w:id="8841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42" w:author="longshine_LPF" w:date="2016-04-05T17:45:00Z"/>
                      <w:del w:id="8843" w:author="jiefang chen" w:date="2016-04-20T16:53:00Z"/>
                      <w:szCs w:val="21"/>
                    </w:rPr>
                  </w:pPr>
                  <w:ins w:id="8844" w:author="longshine_LPF" w:date="2016-04-05T17:45:00Z">
                    <w:del w:id="8845" w:author="jiefang chen" w:date="2016-04-20T16:53:00Z">
                      <w:r w:rsidDel="003A2153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46" w:author="longshine_LPF" w:date="2016-04-05T17:45:00Z"/>
                      <w:del w:id="8847" w:author="jiefang chen" w:date="2016-04-20T16:53:00Z"/>
                      <w:szCs w:val="21"/>
                    </w:rPr>
                  </w:pPr>
                  <w:ins w:id="8848" w:author="longshine_LPF" w:date="2016-04-05T17:45:00Z">
                    <w:del w:id="884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50" w:author="longshine_LPF" w:date="2016-04-05T17:45:00Z"/>
                      <w:del w:id="8851" w:author="jiefang chen" w:date="2016-04-20T16:53:00Z"/>
                      <w:szCs w:val="21"/>
                    </w:rPr>
                  </w:pPr>
                  <w:ins w:id="8852" w:author="longshine_LPF" w:date="2016-04-05T17:45:00Z">
                    <w:del w:id="8853" w:author="jiefang chen" w:date="2016-04-20T16:53:00Z">
                      <w:r w:rsidDel="003A2153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ins w:id="8854" w:author="longshine_LPF" w:date="2016-04-05T17:45:00Z"/>
                      <w:del w:id="8855" w:author="jiefang chen" w:date="2016-04-20T16:53:00Z"/>
                    </w:rPr>
                  </w:pPr>
                  <w:ins w:id="8856" w:author="longshine_LPF" w:date="2016-04-05T17:45:00Z">
                    <w:del w:id="885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58" w:author="longshine_LPF" w:date="2016-04-05T17:45:00Z"/>
                      <w:del w:id="8859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860" w:author="longshine_LPF" w:date="2016-04-06T17:44:00Z"/>
                <w:del w:id="8861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62" w:author="longshine_LPF" w:date="2016-04-06T17:44:00Z"/>
                      <w:del w:id="8863" w:author="jiefang chen" w:date="2016-04-20T16:53:00Z"/>
                      <w:szCs w:val="21"/>
                    </w:rPr>
                  </w:pPr>
                  <w:ins w:id="8864" w:author="longshine_LPF" w:date="2016-04-06T17:44:00Z">
                    <w:del w:id="8865" w:author="jiefang chen" w:date="2016-04-20T16:53:00Z">
                      <w:r w:rsidDel="003A2153">
                        <w:rPr>
                          <w:szCs w:val="21"/>
                        </w:rPr>
                        <w:delText>generalScore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66" w:author="longshine_LPF" w:date="2016-04-06T17:44:00Z"/>
                      <w:del w:id="8867" w:author="jiefang chen" w:date="2016-04-20T16:53:00Z"/>
                      <w:szCs w:val="21"/>
                    </w:rPr>
                  </w:pPr>
                  <w:ins w:id="8868" w:author="longshine_LPF" w:date="2016-04-06T17:44:00Z">
                    <w:del w:id="886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综合评价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70" w:author="longshine_LPF" w:date="2016-04-06T17:44:00Z"/>
                      <w:del w:id="8871" w:author="jiefang chen" w:date="2016-04-20T16:53:00Z"/>
                      <w:szCs w:val="21"/>
                    </w:rPr>
                  </w:pPr>
                  <w:ins w:id="8872" w:author="longshine_LPF" w:date="2016-04-06T17:44:00Z">
                    <w:del w:id="8873" w:author="jiefang chen" w:date="2016-04-20T16:53:00Z">
                      <w:r w:rsidDel="003A2153">
                        <w:rPr>
                          <w:szCs w:val="21"/>
                        </w:rPr>
                        <w:delText>N</w:delText>
                      </w:r>
                      <w:r w:rsidDel="003A2153">
                        <w:rPr>
                          <w:rFonts w:hint="eastAsia"/>
                          <w:szCs w:val="21"/>
                        </w:rPr>
                        <w:delText>um</w:delText>
                      </w:r>
                      <w:r w:rsidDel="003A2153">
                        <w:rPr>
                          <w:szCs w:val="21"/>
                        </w:rPr>
                        <w:delText>ber(8,2)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ins w:id="8874" w:author="longshine_LPF" w:date="2016-04-06T17:44:00Z"/>
                      <w:del w:id="8875" w:author="jiefang chen" w:date="2016-04-20T16:53:00Z"/>
                      <w:szCs w:val="21"/>
                    </w:rPr>
                  </w:pPr>
                  <w:ins w:id="8876" w:author="longshine_LPF" w:date="2016-04-06T17:44:00Z">
                    <w:del w:id="887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78" w:author="longshine_LPF" w:date="2016-04-06T17:44:00Z"/>
                      <w:del w:id="8879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880" w:author="longshine_LPF" w:date="2016-04-07T10:14:00Z"/>
                <w:del w:id="8881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82" w:author="longshine_LPF" w:date="2016-04-07T10:14:00Z"/>
                      <w:del w:id="8883" w:author="jiefang chen" w:date="2016-04-20T16:53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884" w:author="longshine_LPF" w:date="2016-04-07T10:14:00Z"/>
                      <w:del w:id="8885" w:author="jiefang chen" w:date="2016-04-20T16:53:00Z"/>
                      <w:szCs w:val="21"/>
                    </w:rPr>
                  </w:pPr>
                  <w:ins w:id="8886" w:author="longshine_LPF" w:date="2016-04-07T10:14:00Z">
                    <w:del w:id="888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累计评价数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88" w:author="longshine_LPF" w:date="2016-04-07T10:14:00Z"/>
                      <w:del w:id="8889" w:author="jiefang chen" w:date="2016-04-20T16:53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rPr>
                      <w:ins w:id="8890" w:author="longshine_LPF" w:date="2016-04-07T10:14:00Z"/>
                      <w:del w:id="8891" w:author="jiefang chen" w:date="2016-04-20T16:53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892" w:author="longshine_LPF" w:date="2016-04-07T10:14:00Z"/>
                      <w:del w:id="8893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894" w:author="longshine_LPF" w:date="2016-04-05T17:45:00Z"/>
                <w:del w:id="8895" w:author="jiefang chen" w:date="2016-04-20T16:53:00Z"/>
              </w:trPr>
              <w:tc>
                <w:tcPr>
                  <w:tcW w:w="7258" w:type="dxa"/>
                  <w:gridSpan w:val="5"/>
                </w:tcPr>
                <w:p w:rsidR="00FF506D" w:rsidDel="003A2153" w:rsidRDefault="00314E6C">
                  <w:pPr>
                    <w:spacing w:line="360" w:lineRule="auto"/>
                    <w:rPr>
                      <w:ins w:id="8896" w:author="longshine_LPF" w:date="2016-04-05T17:45:00Z"/>
                      <w:del w:id="8897" w:author="jiefang chen" w:date="2016-04-20T16:53:00Z"/>
                      <w:szCs w:val="21"/>
                    </w:rPr>
                  </w:pPr>
                  <w:ins w:id="8898" w:author="longshine_LPF" w:date="2016-04-05T17:45:00Z">
                    <w:del w:id="889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商品</w:delText>
                      </w:r>
                      <w:r w:rsidDel="003A2153">
                        <w:rPr>
                          <w:szCs w:val="21"/>
                        </w:rPr>
                        <w:delText>评价（</w:delText>
                      </w:r>
                      <w:r w:rsidDel="003A2153">
                        <w:rPr>
                          <w:szCs w:val="21"/>
                        </w:rPr>
                        <w:delText>evaluationList</w:delText>
                      </w:r>
                      <w:r w:rsidDel="003A2153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FF506D" w:rsidDel="003A2153">
              <w:trPr>
                <w:trHeight w:val="297"/>
                <w:ins w:id="8900" w:author="longshine_LPF" w:date="2016-04-05T17:45:00Z"/>
                <w:del w:id="8901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02" w:author="longshine_LPF" w:date="2016-04-05T17:45:00Z"/>
                      <w:del w:id="8903" w:author="jiefang chen" w:date="2016-04-20T16:53:00Z"/>
                      <w:szCs w:val="21"/>
                    </w:rPr>
                  </w:pPr>
                  <w:ins w:id="8904" w:author="longshine_LPF" w:date="2016-04-06T17:44:00Z">
                    <w:del w:id="8905" w:author="jiefang chen" w:date="2016-04-20T16:53:00Z">
                      <w:r w:rsidDel="003A2153">
                        <w:rPr>
                          <w:szCs w:val="21"/>
                        </w:rPr>
                        <w:delText>goods</w:delText>
                      </w:r>
                    </w:del>
                  </w:ins>
                  <w:ins w:id="8906" w:author="longshine_LPF" w:date="2016-04-06T17:47:00Z">
                    <w:del w:id="8907" w:author="jiefang chen" w:date="2016-04-20T16:53:00Z">
                      <w:r w:rsidDel="003A2153">
                        <w:rPr>
                          <w:szCs w:val="21"/>
                        </w:rPr>
                        <w:delText>S</w:delText>
                      </w:r>
                    </w:del>
                  </w:ins>
                  <w:ins w:id="8908" w:author="longshine_LPF" w:date="2016-04-06T17:44:00Z">
                    <w:del w:id="8909" w:author="jiefang chen" w:date="2016-04-20T16:53:00Z">
                      <w:r w:rsidDel="003A2153">
                        <w:rPr>
                          <w:szCs w:val="21"/>
                        </w:rPr>
                        <w:delText>core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10" w:author="longshine_LPF" w:date="2016-04-05T17:45:00Z"/>
                      <w:del w:id="8911" w:author="jiefang chen" w:date="2016-04-20T16:53:00Z"/>
                      <w:szCs w:val="21"/>
                    </w:rPr>
                  </w:pPr>
                  <w:ins w:id="8912" w:author="longshine_LPF" w:date="2016-04-06T17:44:00Z">
                    <w:del w:id="8913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商品评分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14" w:author="longshine_LPF" w:date="2016-04-05T17:45:00Z"/>
                      <w:del w:id="8915" w:author="jiefang chen" w:date="2016-04-20T16:53:00Z"/>
                      <w:szCs w:val="21"/>
                    </w:rPr>
                  </w:pPr>
                  <w:ins w:id="8916" w:author="longshine_LPF" w:date="2016-04-06T17:45:00Z">
                    <w:del w:id="8917" w:author="jiefang chen" w:date="2016-04-20T16:53:00Z">
                      <w:r w:rsidDel="003A2153">
                        <w:rPr>
                          <w:szCs w:val="21"/>
                        </w:rPr>
                        <w:delText>numeric(5)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ins w:id="8918" w:author="longshine_LPF" w:date="2016-04-05T17:45:00Z"/>
                      <w:del w:id="8919" w:author="jiefang chen" w:date="2016-04-20T16:53:00Z"/>
                    </w:rPr>
                  </w:pPr>
                  <w:ins w:id="8920" w:author="longshine_LPF" w:date="2016-04-06T17:45:00Z">
                    <w:del w:id="8921" w:author="jiefang chen" w:date="2016-04-20T16:53:00Z">
                      <w:r w:rsidDel="003A2153"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922" w:author="longshine_LPF" w:date="2016-04-05T17:45:00Z"/>
                      <w:del w:id="8923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924" w:author="longshine_LPF" w:date="2016-04-05T17:45:00Z"/>
                <w:del w:id="8925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26" w:author="longshine_LPF" w:date="2016-04-05T17:45:00Z"/>
                      <w:del w:id="8927" w:author="jiefang chen" w:date="2016-04-20T16:53:00Z"/>
                      <w:szCs w:val="21"/>
                    </w:rPr>
                  </w:pPr>
                  <w:ins w:id="8928" w:author="longshine_LPF" w:date="2016-04-06T17:46:00Z">
                    <w:del w:id="8929" w:author="jiefang chen" w:date="2016-04-20T16:53:00Z">
                      <w:r w:rsidDel="003A2153">
                        <w:rPr>
                          <w:szCs w:val="21"/>
                        </w:rPr>
                        <w:delText>eva</w:delText>
                      </w:r>
                    </w:del>
                  </w:ins>
                  <w:ins w:id="8930" w:author="longshine_LPF" w:date="2016-04-06T17:47:00Z">
                    <w:del w:id="8931" w:author="jiefang chen" w:date="2016-04-20T16:53:00Z">
                      <w:r w:rsidDel="003A2153">
                        <w:rPr>
                          <w:szCs w:val="21"/>
                        </w:rPr>
                        <w:delText>A</w:delText>
                      </w:r>
                    </w:del>
                  </w:ins>
                  <w:ins w:id="8932" w:author="longshine_LPF" w:date="2016-04-06T17:46:00Z">
                    <w:del w:id="8933" w:author="jiefang chen" w:date="2016-04-20T16:53:00Z">
                      <w:r w:rsidDel="003A2153">
                        <w:rPr>
                          <w:szCs w:val="21"/>
                        </w:rPr>
                        <w:delText>ccount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34" w:author="longshine_LPF" w:date="2016-04-05T17:45:00Z"/>
                      <w:del w:id="8935" w:author="jiefang chen" w:date="2016-04-20T16:53:00Z"/>
                      <w:szCs w:val="21"/>
                    </w:rPr>
                  </w:pPr>
                  <w:ins w:id="8936" w:author="longshine_LPF" w:date="2016-04-06T17:46:00Z">
                    <w:del w:id="8937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评价人账号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38" w:author="longshine_LPF" w:date="2016-04-05T17:45:00Z"/>
                      <w:del w:id="8939" w:author="jiefang chen" w:date="2016-04-20T16:53:00Z"/>
                      <w:szCs w:val="21"/>
                    </w:rPr>
                  </w:pPr>
                  <w:ins w:id="8940" w:author="longshine_LPF" w:date="2016-04-06T17:47:00Z">
                    <w:del w:id="8941" w:author="jiefang chen" w:date="2016-04-20T16:53:00Z">
                      <w:r w:rsidDel="003A2153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ins w:id="8942" w:author="longshine_LPF" w:date="2016-04-05T17:45:00Z"/>
                      <w:del w:id="8943" w:author="jiefang chen" w:date="2016-04-20T16:53:00Z"/>
                    </w:rPr>
                  </w:pPr>
                  <w:ins w:id="8944" w:author="longshine_LPF" w:date="2016-04-05T17:45:00Z">
                    <w:del w:id="894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946" w:author="longshine_LPF" w:date="2016-04-05T17:45:00Z"/>
                      <w:del w:id="8947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948" w:author="longshine_LPF" w:date="2016-04-05T17:45:00Z"/>
                <w:del w:id="8949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50" w:author="longshine_LPF" w:date="2016-04-05T17:45:00Z"/>
                      <w:del w:id="8951" w:author="jiefang chen" w:date="2016-04-20T16:53:00Z"/>
                      <w:szCs w:val="21"/>
                    </w:rPr>
                  </w:pPr>
                  <w:ins w:id="8952" w:author="longshine_LPF" w:date="2016-04-06T17:46:00Z">
                    <w:del w:id="8953" w:author="jiefang chen" w:date="2016-04-20T16:53:00Z">
                      <w:r w:rsidDel="003A2153">
                        <w:rPr>
                          <w:szCs w:val="21"/>
                        </w:rPr>
                        <w:delText>goods</w:delText>
                      </w:r>
                    </w:del>
                  </w:ins>
                  <w:ins w:id="8954" w:author="longshine_LPF" w:date="2016-04-06T17:47:00Z">
                    <w:del w:id="8955" w:author="jiefang chen" w:date="2016-04-20T16:53:00Z">
                      <w:r w:rsidDel="003A2153">
                        <w:rPr>
                          <w:szCs w:val="21"/>
                        </w:rPr>
                        <w:delText>C</w:delText>
                      </w:r>
                    </w:del>
                  </w:ins>
                  <w:ins w:id="8956" w:author="longshine_LPF" w:date="2016-04-06T17:46:00Z">
                    <w:del w:id="8957" w:author="jiefang chen" w:date="2016-04-20T16:53:00Z">
                      <w:r w:rsidDel="003A2153">
                        <w:rPr>
                          <w:szCs w:val="21"/>
                        </w:rPr>
                        <w:delText>omment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58" w:author="longshine_LPF" w:date="2016-04-05T17:45:00Z"/>
                      <w:del w:id="8959" w:author="jiefang chen" w:date="2016-04-20T16:53:00Z"/>
                      <w:szCs w:val="21"/>
                    </w:rPr>
                  </w:pPr>
                  <w:ins w:id="8960" w:author="longshine_LPF" w:date="2016-04-06T17:46:00Z">
                    <w:del w:id="8961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商品评论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62" w:author="longshine_LPF" w:date="2016-04-05T17:45:00Z"/>
                      <w:del w:id="8963" w:author="jiefang chen" w:date="2016-04-20T16:53:00Z"/>
                      <w:szCs w:val="21"/>
                    </w:rPr>
                  </w:pPr>
                  <w:ins w:id="8964" w:author="longshine_LPF" w:date="2016-04-06T17:47:00Z">
                    <w:del w:id="8965" w:author="jiefang chen" w:date="2016-04-20T16:53:00Z">
                      <w:r w:rsidDel="003A2153">
                        <w:rPr>
                          <w:szCs w:val="21"/>
                        </w:rPr>
                        <w:delText>varchar(1024)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314E6C">
                  <w:pPr>
                    <w:rPr>
                      <w:ins w:id="8966" w:author="longshine_LPF" w:date="2016-04-05T17:45:00Z"/>
                      <w:del w:id="8967" w:author="jiefang chen" w:date="2016-04-20T16:53:00Z"/>
                    </w:rPr>
                  </w:pPr>
                  <w:ins w:id="8968" w:author="longshine_LPF" w:date="2016-04-05T17:45:00Z">
                    <w:del w:id="8969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970" w:author="longshine_LPF" w:date="2016-04-05T17:45:00Z"/>
                      <w:del w:id="8971" w:author="jiefang chen" w:date="2016-04-20T16:53:00Z"/>
                      <w:szCs w:val="21"/>
                    </w:rPr>
                  </w:pPr>
                </w:p>
              </w:tc>
            </w:tr>
            <w:tr w:rsidR="00FF506D" w:rsidDel="003A2153">
              <w:trPr>
                <w:trHeight w:val="297"/>
                <w:ins w:id="8972" w:author="longshine_LPF" w:date="2016-04-05T17:45:00Z"/>
                <w:del w:id="8973" w:author="jiefang chen" w:date="2016-04-20T16:53:00Z"/>
              </w:trPr>
              <w:tc>
                <w:tcPr>
                  <w:tcW w:w="158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74" w:author="longshine_LPF" w:date="2016-04-05T17:45:00Z"/>
                      <w:del w:id="8975" w:author="jiefang chen" w:date="2016-04-20T16:53:00Z"/>
                      <w:szCs w:val="21"/>
                    </w:rPr>
                  </w:pPr>
                  <w:ins w:id="8976" w:author="longshine_LPF" w:date="2016-04-06T17:46:00Z">
                    <w:del w:id="8977" w:author="jiefang chen" w:date="2016-04-20T16:53:00Z">
                      <w:r w:rsidDel="003A2153">
                        <w:rPr>
                          <w:szCs w:val="21"/>
                        </w:rPr>
                        <w:delText>evaTime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78" w:author="longshine_LPF" w:date="2016-04-05T17:45:00Z"/>
                      <w:del w:id="8979" w:author="jiefang chen" w:date="2016-04-20T16:53:00Z"/>
                      <w:szCs w:val="21"/>
                    </w:rPr>
                  </w:pPr>
                  <w:ins w:id="8980" w:author="longshine_LPF" w:date="2016-04-06T17:47:00Z">
                    <w:del w:id="8981" w:author="jiefang chen" w:date="2016-04-20T16:53:00Z">
                      <w:r w:rsidDel="003A2153">
                        <w:rPr>
                          <w:szCs w:val="21"/>
                        </w:rPr>
                        <w:delText>评价时间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3A2153" w:rsidRDefault="00314E6C">
                  <w:pPr>
                    <w:spacing w:line="360" w:lineRule="auto"/>
                    <w:rPr>
                      <w:ins w:id="8982" w:author="longshine_LPF" w:date="2016-04-05T17:45:00Z"/>
                      <w:del w:id="8983" w:author="jiefang chen" w:date="2016-04-20T16:53:00Z"/>
                      <w:szCs w:val="21"/>
                    </w:rPr>
                  </w:pPr>
                  <w:ins w:id="8984" w:author="longshine_LPF" w:date="2016-04-06T17:46:00Z">
                    <w:del w:id="8985" w:author="jiefang chen" w:date="2016-04-20T16:53:00Z">
                      <w:r w:rsidDel="003A2153">
                        <w:rPr>
                          <w:rFonts w:hint="eastAsia"/>
                          <w:szCs w:val="21"/>
                        </w:rPr>
                        <w:delText>date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986" w:author="longshine_LPF" w:date="2016-04-05T17:45:00Z"/>
                      <w:del w:id="8987" w:author="jiefang chen" w:date="2016-04-20T16:53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3A2153" w:rsidRDefault="00FF506D">
                  <w:pPr>
                    <w:spacing w:line="360" w:lineRule="auto"/>
                    <w:rPr>
                      <w:ins w:id="8988" w:author="longshine_LPF" w:date="2016-04-05T17:45:00Z"/>
                      <w:del w:id="8989" w:author="jiefang chen" w:date="2016-04-20T16:53:00Z"/>
                      <w:szCs w:val="21"/>
                    </w:rPr>
                  </w:pPr>
                </w:p>
              </w:tc>
            </w:tr>
          </w:tbl>
          <w:p w:rsidR="00FF506D" w:rsidDel="003A2153" w:rsidRDefault="00FF506D">
            <w:pPr>
              <w:rPr>
                <w:ins w:id="8990" w:author="longshine_LPF" w:date="2016-04-05T17:45:00Z"/>
                <w:del w:id="8991" w:author="jiefang chen" w:date="2016-04-20T16:53:00Z"/>
                <w:b/>
                <w:kern w:val="0"/>
                <w:szCs w:val="21"/>
              </w:rPr>
            </w:pPr>
          </w:p>
        </w:tc>
      </w:tr>
      <w:tr w:rsidR="00FF506D" w:rsidDel="003A2153">
        <w:trPr>
          <w:trHeight w:val="70"/>
          <w:ins w:id="8992" w:author="longshine_LPF" w:date="2016-04-05T17:45:00Z"/>
          <w:del w:id="8993" w:author="jiefang chen" w:date="2016-04-20T16:53:00Z"/>
        </w:trPr>
        <w:tc>
          <w:tcPr>
            <w:tcW w:w="8872" w:type="dxa"/>
            <w:gridSpan w:val="2"/>
            <w:shd w:val="clear" w:color="auto" w:fill="D9D9D9"/>
          </w:tcPr>
          <w:p w:rsidR="00FF506D" w:rsidDel="003A2153" w:rsidRDefault="00314E6C">
            <w:pPr>
              <w:pStyle w:val="aa"/>
              <w:ind w:firstLine="316"/>
              <w:jc w:val="center"/>
              <w:rPr>
                <w:ins w:id="8994" w:author="longshine_LPF" w:date="2016-04-05T17:45:00Z"/>
                <w:del w:id="8995" w:author="jiefang chen" w:date="2016-04-20T16:53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ins w:id="8996" w:author="longshine_LPF" w:date="2016-04-05T17:45:00Z">
              <w:del w:id="8997" w:author="jiefang chen" w:date="2016-04-20T16:53:00Z">
                <w:r w:rsidDel="003A2153">
                  <w:rPr>
                    <w:rFonts w:ascii="宋体" w:hAnsi="宋体"/>
                    <w:b/>
                    <w:sz w:val="21"/>
                    <w:szCs w:val="21"/>
                    <w:lang w:val="en-US"/>
                  </w:rPr>
                  <w:delText>输入输出XML参数数据串</w:delText>
                </w:r>
              </w:del>
            </w:ins>
          </w:p>
        </w:tc>
      </w:tr>
      <w:tr w:rsidR="00FF506D" w:rsidDel="003A2153">
        <w:trPr>
          <w:trHeight w:val="70"/>
          <w:ins w:id="8998" w:author="longshine_LPF" w:date="2016-04-05T17:45:00Z"/>
          <w:del w:id="8999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9000" w:author="longshine_LPF" w:date="2016-04-05T17:45:00Z"/>
                <w:del w:id="9001" w:author="jiefang chen" w:date="2016-04-20T16:53:00Z"/>
                <w:b/>
                <w:szCs w:val="21"/>
              </w:rPr>
            </w:pPr>
            <w:ins w:id="9002" w:author="longshine_LPF" w:date="2016-04-05T17:45:00Z">
              <w:del w:id="9003" w:author="jiefang chen" w:date="2016-04-20T16:53:00Z">
                <w:r w:rsidDel="003A2153">
                  <w:rPr>
                    <w:b/>
                    <w:szCs w:val="21"/>
                  </w:rPr>
                  <w:delText>输入</w:delText>
                </w:r>
                <w:r w:rsidDel="003A2153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ins w:id="9004" w:author="longshine_LPF" w:date="2016-04-05T17:45:00Z"/>
                <w:del w:id="9005" w:author="jiefang chen" w:date="2016-04-20T16:53:00Z"/>
                <w:rFonts w:ascii="微软雅黑" w:eastAsia="微软雅黑" w:hAnsi="微软雅黑"/>
                <w:b/>
                <w:sz w:val="18"/>
                <w:szCs w:val="18"/>
              </w:rPr>
            </w:pPr>
            <w:ins w:id="9006" w:author="longshine_LPF" w:date="2016-04-05T17:45:00Z">
              <w:del w:id="9007" w:author="jiefang chen" w:date="2016-04-20T16:53:00Z">
                <w:r w:rsidDel="003A2153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ins w:id="9008" w:author="longshine_LPF" w:date="2016-04-05T17:45:00Z"/>
                <w:del w:id="9009" w:author="jiefang chen" w:date="2016-04-20T16:53:00Z"/>
                <w:rFonts w:ascii="宋体" w:hAnsi="宋体"/>
                <w:sz w:val="18"/>
                <w:szCs w:val="18"/>
              </w:rPr>
            </w:pPr>
          </w:p>
        </w:tc>
      </w:tr>
      <w:tr w:rsidR="00FF506D" w:rsidDel="003A2153">
        <w:trPr>
          <w:trHeight w:val="70"/>
          <w:ins w:id="9010" w:author="longshine_LPF" w:date="2016-04-05T17:45:00Z"/>
          <w:del w:id="9011" w:author="jiefang chen" w:date="2016-04-20T16:53:00Z"/>
        </w:trPr>
        <w:tc>
          <w:tcPr>
            <w:tcW w:w="1384" w:type="dxa"/>
            <w:shd w:val="clear" w:color="auto" w:fill="D9D9D9"/>
          </w:tcPr>
          <w:p w:rsidR="00FF506D" w:rsidDel="003A2153" w:rsidRDefault="00314E6C">
            <w:pPr>
              <w:spacing w:before="60" w:after="60"/>
              <w:rPr>
                <w:ins w:id="9012" w:author="longshine_LPF" w:date="2016-04-05T17:45:00Z"/>
                <w:del w:id="9013" w:author="jiefang chen" w:date="2016-04-20T16:53:00Z"/>
                <w:b/>
                <w:szCs w:val="21"/>
              </w:rPr>
            </w:pPr>
            <w:ins w:id="9014" w:author="longshine_LPF" w:date="2016-04-05T17:45:00Z">
              <w:del w:id="9015" w:author="jiefang chen" w:date="2016-04-20T16:53:00Z">
                <w:r w:rsidDel="003A2153">
                  <w:rPr>
                    <w:b/>
                    <w:szCs w:val="21"/>
                  </w:rPr>
                  <w:delText>输出</w:delText>
                </w:r>
                <w:r w:rsidDel="003A2153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3A2153" w:rsidRDefault="00314E6C">
            <w:pPr>
              <w:spacing w:before="60" w:after="60"/>
              <w:rPr>
                <w:ins w:id="9016" w:author="longshine_LPF" w:date="2016-04-05T17:45:00Z"/>
                <w:del w:id="9017" w:author="jiefang chen" w:date="2016-04-20T16:53:00Z"/>
                <w:rFonts w:ascii="微软雅黑" w:eastAsia="微软雅黑" w:hAnsi="微软雅黑"/>
                <w:b/>
                <w:sz w:val="18"/>
                <w:szCs w:val="18"/>
              </w:rPr>
            </w:pPr>
            <w:ins w:id="9018" w:author="longshine_LPF" w:date="2016-04-05T17:45:00Z">
              <w:del w:id="9019" w:author="jiefang chen" w:date="2016-04-20T16:53:00Z">
                <w:r w:rsidDel="003A2153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3A2153" w:rsidRDefault="00FF506D">
            <w:pPr>
              <w:rPr>
                <w:ins w:id="9020" w:author="longshine_LPF" w:date="2016-04-05T17:45:00Z"/>
                <w:del w:id="9021" w:author="jiefang chen" w:date="2016-04-20T16:53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3A2153" w:rsidRDefault="00FF506D">
      <w:pPr>
        <w:spacing w:before="120" w:after="120"/>
        <w:jc w:val="left"/>
        <w:rPr>
          <w:ins w:id="9022" w:author="longshine_LPF" w:date="2016-04-05T17:45:00Z"/>
          <w:del w:id="9023" w:author="jiefang chen" w:date="2016-04-20T16:53:00Z"/>
        </w:rPr>
        <w:pPrChange w:id="9024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FF506D" w:rsidDel="0087541B" w:rsidRDefault="00314E6C">
      <w:pPr>
        <w:pStyle w:val="3"/>
        <w:tabs>
          <w:tab w:val="clear" w:pos="425"/>
        </w:tabs>
        <w:rPr>
          <w:ins w:id="9025" w:author="longshine_LPF" w:date="2016-04-05T17:49:00Z"/>
          <w:del w:id="9026" w:author="jiefang chen" w:date="2016-04-20T16:54:00Z"/>
        </w:rPr>
        <w:pPrChange w:id="9027" w:author="longshine_LPF" w:date="2016-04-08T09:34:00Z">
          <w:pPr>
            <w:pStyle w:val="3"/>
            <w:numPr>
              <w:numId w:val="12"/>
            </w:numPr>
          </w:pPr>
        </w:pPrChange>
      </w:pPr>
      <w:ins w:id="9028" w:author="longshine_LPF" w:date="2016-04-05T17:49:00Z">
        <w:del w:id="9029" w:author="jiefang chen" w:date="2016-04-20T16:54:00Z">
          <w:r w:rsidDel="0087541B">
            <w:rPr>
              <w:rFonts w:hint="eastAsia"/>
            </w:rPr>
            <w:delText>商品</w:delText>
          </w:r>
        </w:del>
      </w:ins>
      <w:ins w:id="9030" w:author="longshine_LPF" w:date="2016-04-05T17:50:00Z">
        <w:del w:id="9031" w:author="jiefang chen" w:date="2016-04-20T16:54:00Z">
          <w:r w:rsidDel="0087541B">
            <w:rPr>
              <w:rFonts w:hint="eastAsia"/>
            </w:rPr>
            <w:delText>成交记录</w:delText>
          </w:r>
        </w:del>
      </w:ins>
      <w:ins w:id="9032" w:author="longshine_LPF" w:date="2016-04-05T17:49:00Z">
        <w:del w:id="9033" w:author="jiefang chen" w:date="2016-04-20T16:54:00Z">
          <w:r w:rsidDel="0087541B">
            <w:rPr>
              <w:rFonts w:hint="eastAsia"/>
            </w:rPr>
            <w:delText>（商品详情）</w:delText>
          </w:r>
        </w:del>
      </w:ins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F506D" w:rsidDel="0087541B">
        <w:trPr>
          <w:ins w:id="9034" w:author="longshine_LPF" w:date="2016-04-05T17:49:00Z"/>
          <w:del w:id="9035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36" w:author="longshine_LPF" w:date="2016-04-05T17:49:00Z"/>
                <w:del w:id="9037" w:author="jiefang chen" w:date="2016-04-20T16:54:00Z"/>
                <w:b/>
                <w:szCs w:val="21"/>
              </w:rPr>
            </w:pPr>
            <w:ins w:id="9038" w:author="longshine_LPF" w:date="2016-04-05T17:49:00Z">
              <w:del w:id="9039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040" w:author="longshine_LPF" w:date="2016-04-05T17:49:00Z"/>
                <w:del w:id="9041" w:author="jiefang chen" w:date="2016-04-20T16:54:00Z"/>
                <w:szCs w:val="21"/>
              </w:rPr>
            </w:pPr>
            <w:ins w:id="9042" w:author="longshine_LPF" w:date="2016-04-05T17:49:00Z">
              <w:del w:id="9043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商品</w:delText>
                </w:r>
              </w:del>
            </w:ins>
            <w:ins w:id="9044" w:author="longshine_LPF" w:date="2016-04-05T17:50:00Z">
              <w:del w:id="9045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成交记录</w:delText>
                </w:r>
              </w:del>
            </w:ins>
          </w:p>
        </w:tc>
      </w:tr>
      <w:tr w:rsidR="00FF506D" w:rsidDel="0087541B">
        <w:trPr>
          <w:ins w:id="9046" w:author="longshine_LPF" w:date="2016-04-05T17:49:00Z"/>
          <w:del w:id="9047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48" w:author="longshine_LPF" w:date="2016-04-05T17:49:00Z"/>
                <w:del w:id="9049" w:author="jiefang chen" w:date="2016-04-20T16:54:00Z"/>
                <w:b/>
                <w:szCs w:val="21"/>
              </w:rPr>
            </w:pPr>
            <w:ins w:id="9050" w:author="longshine_LPF" w:date="2016-04-05T17:49:00Z">
              <w:del w:id="905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接口描述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052" w:author="longshine_LPF" w:date="2016-04-05T17:49:00Z"/>
                <w:del w:id="9053" w:author="jiefang chen" w:date="2016-04-20T16:54:00Z"/>
                <w:szCs w:val="21"/>
              </w:rPr>
            </w:pPr>
            <w:ins w:id="9054" w:author="longshine_LPF" w:date="2016-04-05T17:49:00Z">
              <w:del w:id="9055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获取对应商品的</w:delText>
                </w:r>
              </w:del>
            </w:ins>
            <w:ins w:id="9056" w:author="longshine_LPF" w:date="2016-04-05T17:50:00Z">
              <w:del w:id="9057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成交记录</w:delText>
                </w:r>
              </w:del>
            </w:ins>
            <w:ins w:id="9058" w:author="longshine_LPF" w:date="2016-04-05T17:49:00Z">
              <w:del w:id="9059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信息列表</w:delText>
                </w:r>
              </w:del>
            </w:ins>
          </w:p>
        </w:tc>
      </w:tr>
      <w:tr w:rsidR="00FF506D" w:rsidDel="0087541B">
        <w:trPr>
          <w:ins w:id="9060" w:author="longshine_LPF" w:date="2016-04-05T17:49:00Z"/>
          <w:del w:id="9061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62" w:author="longshine_LPF" w:date="2016-04-05T17:49:00Z"/>
                <w:del w:id="9063" w:author="jiefang chen" w:date="2016-04-20T16:54:00Z"/>
                <w:b/>
                <w:szCs w:val="21"/>
              </w:rPr>
            </w:pPr>
            <w:ins w:id="9064" w:author="longshine_LPF" w:date="2016-04-05T17:49:00Z">
              <w:del w:id="9065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接口路径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B32EE2">
            <w:pPr>
              <w:spacing w:before="60" w:after="60"/>
              <w:rPr>
                <w:ins w:id="9066" w:author="longshine_LPF" w:date="2016-04-05T17:49:00Z"/>
                <w:del w:id="9067" w:author="jiefang chen" w:date="2016-04-20T16:54:00Z"/>
                <w:szCs w:val="21"/>
              </w:rPr>
            </w:pPr>
            <w:ins w:id="9068" w:author="longshine_LPF" w:date="2016-04-12T20:03:00Z">
              <w:del w:id="9069" w:author="jiefang chen" w:date="2016-04-20T16:54:00Z">
                <w:r w:rsidDel="0087541B">
                  <w:rPr>
                    <w:szCs w:val="21"/>
                  </w:rPr>
                  <w:delText>/trde/rest/appService/</w:delText>
                </w:r>
                <w:r w:rsidDel="0087541B">
                  <w:rPr>
                    <w:kern w:val="0"/>
                    <w:szCs w:val="20"/>
                  </w:rPr>
                  <w:delText>proDealRecord</w:delText>
                </w:r>
              </w:del>
            </w:ins>
          </w:p>
        </w:tc>
      </w:tr>
      <w:tr w:rsidR="00FF506D" w:rsidDel="0087541B">
        <w:trPr>
          <w:ins w:id="9070" w:author="longshine_LPF" w:date="2016-04-05T17:49:00Z"/>
          <w:del w:id="9071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72" w:author="longshine_LPF" w:date="2016-04-05T17:49:00Z"/>
                <w:del w:id="9073" w:author="jiefang chen" w:date="2016-04-20T16:54:00Z"/>
                <w:b/>
                <w:szCs w:val="21"/>
              </w:rPr>
            </w:pPr>
            <w:ins w:id="9074" w:author="longshine_LPF" w:date="2016-04-05T17:49:00Z">
              <w:del w:id="9075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方法名称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076" w:author="longshine_LPF" w:date="2016-04-05T17:49:00Z"/>
                <w:del w:id="9077" w:author="jiefang chen" w:date="2016-04-20T16:54:00Z"/>
                <w:szCs w:val="21"/>
              </w:rPr>
            </w:pPr>
            <w:ins w:id="9078" w:author="longshine_LPF" w:date="2016-04-05T17:49:00Z">
              <w:del w:id="9079" w:author="jiefang chen" w:date="2016-04-20T16:54:00Z">
                <w:r w:rsidDel="0087541B">
                  <w:rPr>
                    <w:kern w:val="0"/>
                    <w:szCs w:val="20"/>
                  </w:rPr>
                  <w:delText>proDe</w:delText>
                </w:r>
              </w:del>
            </w:ins>
            <w:ins w:id="9080" w:author="longshine_LPF" w:date="2016-04-05T17:52:00Z">
              <w:del w:id="9081" w:author="jiefang chen" w:date="2016-04-20T16:54:00Z">
                <w:r w:rsidDel="0087541B">
                  <w:rPr>
                    <w:kern w:val="0"/>
                    <w:szCs w:val="20"/>
                  </w:rPr>
                  <w:delText>alRecord</w:delText>
                </w:r>
              </w:del>
            </w:ins>
          </w:p>
        </w:tc>
      </w:tr>
      <w:tr w:rsidR="00FF506D" w:rsidDel="0087541B">
        <w:trPr>
          <w:ins w:id="9082" w:author="longshine_LPF" w:date="2016-04-05T17:49:00Z"/>
          <w:del w:id="908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84" w:author="longshine_LPF" w:date="2016-04-05T17:49:00Z"/>
                <w:del w:id="9085" w:author="jiefang chen" w:date="2016-04-20T16:54:00Z"/>
                <w:b/>
                <w:szCs w:val="21"/>
              </w:rPr>
            </w:pPr>
            <w:ins w:id="9086" w:author="longshine_LPF" w:date="2016-04-05T17:49:00Z">
              <w:del w:id="908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接口方式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088" w:author="longshine_LPF" w:date="2016-04-05T17:49:00Z"/>
                <w:del w:id="9089" w:author="jiefang chen" w:date="2016-04-20T16:54:00Z"/>
                <w:szCs w:val="21"/>
              </w:rPr>
            </w:pPr>
            <w:ins w:id="9090" w:author="longshine_LPF" w:date="2016-04-05T17:49:00Z">
              <w:del w:id="9091" w:author="jiefang chen" w:date="2016-04-20T16:54:00Z">
                <w:r w:rsidDel="0087541B">
                  <w:rPr>
                    <w:rFonts w:hint="eastAsia"/>
                    <w:szCs w:val="21"/>
                  </w:rPr>
                  <w:delText>WebService</w:delText>
                </w:r>
              </w:del>
            </w:ins>
          </w:p>
        </w:tc>
      </w:tr>
      <w:tr w:rsidR="00FF506D" w:rsidDel="0087541B">
        <w:trPr>
          <w:ins w:id="9092" w:author="longshine_LPF" w:date="2016-04-05T17:49:00Z"/>
          <w:del w:id="909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094" w:author="longshine_LPF" w:date="2016-04-05T17:49:00Z"/>
                <w:del w:id="9095" w:author="jiefang chen" w:date="2016-04-20T16:54:00Z"/>
                <w:b/>
                <w:szCs w:val="21"/>
              </w:rPr>
            </w:pPr>
            <w:ins w:id="9096" w:author="longshine_LPF" w:date="2016-04-05T17:49:00Z">
              <w:del w:id="909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数据流向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098" w:author="longshine_LPF" w:date="2016-04-05T17:49:00Z"/>
                <w:del w:id="9099" w:author="jiefang chen" w:date="2016-04-20T16:54:00Z"/>
                <w:szCs w:val="21"/>
              </w:rPr>
            </w:pPr>
            <w:ins w:id="9100" w:author="longshine_LPF" w:date="2016-04-05T17:49:00Z">
              <w:del w:id="9101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  <w:r w:rsidDel="0087541B">
                  <w:rPr>
                    <w:szCs w:val="21"/>
                  </w:rPr>
                  <w:sym w:font="Wingdings" w:char="00E0"/>
                </w:r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87541B">
        <w:trPr>
          <w:ins w:id="9102" w:author="longshine_LPF" w:date="2016-04-05T17:49:00Z"/>
          <w:del w:id="910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104" w:author="longshine_LPF" w:date="2016-04-05T17:49:00Z"/>
                <w:del w:id="9105" w:author="jiefang chen" w:date="2016-04-20T16:54:00Z"/>
                <w:b/>
                <w:szCs w:val="21"/>
              </w:rPr>
            </w:pPr>
            <w:ins w:id="9106" w:author="longshine_LPF" w:date="2016-04-05T17:49:00Z">
              <w:del w:id="910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108" w:author="longshine_LPF" w:date="2016-04-05T17:49:00Z"/>
                <w:del w:id="9109" w:author="jiefang chen" w:date="2016-04-20T16:54:00Z"/>
                <w:szCs w:val="21"/>
              </w:rPr>
            </w:pPr>
            <w:ins w:id="9110" w:author="longshine_LPF" w:date="2016-04-05T17:49:00Z">
              <w:del w:id="9111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</w:del>
            </w:ins>
          </w:p>
        </w:tc>
      </w:tr>
      <w:tr w:rsidR="00FF506D" w:rsidDel="0087541B">
        <w:trPr>
          <w:ins w:id="9112" w:author="longshine_LPF" w:date="2016-04-05T17:49:00Z"/>
          <w:del w:id="911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114" w:author="longshine_LPF" w:date="2016-04-05T17:49:00Z"/>
                <w:del w:id="9115" w:author="jiefang chen" w:date="2016-04-20T16:54:00Z"/>
                <w:b/>
                <w:szCs w:val="21"/>
              </w:rPr>
            </w:pPr>
            <w:ins w:id="9116" w:author="longshine_LPF" w:date="2016-04-05T17:49:00Z">
              <w:del w:id="911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服务端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118" w:author="longshine_LPF" w:date="2016-04-05T17:49:00Z"/>
                <w:del w:id="9119" w:author="jiefang chen" w:date="2016-04-20T16:54:00Z"/>
                <w:szCs w:val="21"/>
              </w:rPr>
            </w:pPr>
            <w:ins w:id="9120" w:author="longshine_LPF" w:date="2016-04-05T17:49:00Z">
              <w:del w:id="9121" w:author="jiefang chen" w:date="2016-04-20T16:54:00Z"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FF506D" w:rsidDel="0087541B">
        <w:trPr>
          <w:ins w:id="9122" w:author="longshine_LPF" w:date="2016-04-05T17:49:00Z"/>
          <w:del w:id="912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124" w:author="longshine_LPF" w:date="2016-04-05T17:49:00Z"/>
                <w:del w:id="9125" w:author="jiefang chen" w:date="2016-04-20T16:54:00Z"/>
                <w:b/>
                <w:szCs w:val="21"/>
              </w:rPr>
            </w:pPr>
            <w:ins w:id="9126" w:author="longshine_LPF" w:date="2016-04-05T17:49:00Z">
              <w:del w:id="912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数据频率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314E6C">
            <w:pPr>
              <w:spacing w:before="60" w:after="60"/>
              <w:rPr>
                <w:ins w:id="9128" w:author="longshine_LPF" w:date="2016-04-05T17:49:00Z"/>
                <w:del w:id="9129" w:author="jiefang chen" w:date="2016-04-20T16:54:00Z"/>
                <w:szCs w:val="21"/>
              </w:rPr>
            </w:pPr>
            <w:ins w:id="9130" w:author="longshine_LPF" w:date="2016-04-05T17:49:00Z">
              <w:del w:id="9131" w:author="jiefang chen" w:date="2016-04-20T16:54:00Z">
                <w:r w:rsidDel="0087541B">
                  <w:rPr>
                    <w:rFonts w:hint="eastAsia"/>
                    <w:szCs w:val="21"/>
                  </w:rPr>
                  <w:delText>实时</w:delText>
                </w:r>
              </w:del>
            </w:ins>
          </w:p>
        </w:tc>
      </w:tr>
      <w:tr w:rsidR="00FF506D" w:rsidDel="0087541B">
        <w:trPr>
          <w:ins w:id="9132" w:author="longshine_LPF" w:date="2016-04-05T17:49:00Z"/>
          <w:del w:id="9133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134" w:author="longshine_LPF" w:date="2016-04-05T17:49:00Z"/>
                <w:del w:id="9135" w:author="jiefang chen" w:date="2016-04-20T16:54:00Z"/>
                <w:b/>
                <w:szCs w:val="21"/>
              </w:rPr>
            </w:pPr>
            <w:ins w:id="9136" w:author="longshine_LPF" w:date="2016-04-05T17:49:00Z">
              <w:del w:id="9137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</w:delText>
                </w:r>
                <w:r w:rsidDel="0087541B">
                  <w:rPr>
                    <w:b/>
                    <w:szCs w:val="21"/>
                  </w:rPr>
                  <w:delText>规则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spacing w:before="60" w:after="60"/>
              <w:rPr>
                <w:ins w:id="9138" w:author="longshine_LPF" w:date="2016-04-05T17:49:00Z"/>
                <w:del w:id="9139" w:author="jiefang chen" w:date="2016-04-20T16:54:00Z"/>
                <w:szCs w:val="21"/>
              </w:rPr>
            </w:pPr>
          </w:p>
        </w:tc>
      </w:tr>
      <w:tr w:rsidR="00FF506D" w:rsidDel="0087541B">
        <w:trPr>
          <w:ins w:id="9140" w:author="longshine_LPF" w:date="2016-04-05T17:49:00Z"/>
          <w:del w:id="9141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FF506D" w:rsidDel="0087541B" w:rsidRDefault="00314E6C">
            <w:pPr>
              <w:spacing w:before="60" w:after="60"/>
              <w:ind w:firstLineChars="200" w:firstLine="422"/>
              <w:jc w:val="center"/>
              <w:rPr>
                <w:ins w:id="9142" w:author="longshine_LPF" w:date="2016-04-05T17:49:00Z"/>
                <w:del w:id="9143" w:author="jiefang chen" w:date="2016-04-20T16:54:00Z"/>
                <w:sz w:val="24"/>
              </w:rPr>
            </w:pPr>
            <w:ins w:id="9144" w:author="longshine_LPF" w:date="2016-04-05T17:49:00Z">
              <w:del w:id="9145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输入输出参数数据类型定义</w:delText>
                </w:r>
              </w:del>
            </w:ins>
          </w:p>
        </w:tc>
      </w:tr>
      <w:tr w:rsidR="00FF506D" w:rsidDel="0087541B">
        <w:trPr>
          <w:ins w:id="9146" w:author="longshine_LPF" w:date="2016-04-05T17:49:00Z"/>
          <w:del w:id="9147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 w:line="360" w:lineRule="auto"/>
              <w:rPr>
                <w:ins w:id="9148" w:author="longshine_LPF" w:date="2016-04-05T17:49:00Z"/>
                <w:del w:id="9149" w:author="jiefang chen" w:date="2016-04-20T16:54:00Z"/>
                <w:b/>
                <w:szCs w:val="21"/>
              </w:rPr>
            </w:pPr>
            <w:ins w:id="9150" w:author="longshine_LPF" w:date="2016-04-05T17:49:00Z">
              <w:del w:id="915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输入参数</w:delText>
                </w:r>
              </w:del>
            </w:ins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  <w:tblGridChange w:id="9152">
                <w:tblGrid>
                  <w:gridCol w:w="1588"/>
                  <w:gridCol w:w="1418"/>
                  <w:gridCol w:w="1701"/>
                  <w:gridCol w:w="708"/>
                  <w:gridCol w:w="1843"/>
                </w:tblGrid>
              </w:tblGridChange>
            </w:tblGrid>
            <w:tr w:rsidR="00FF506D" w:rsidDel="0087541B">
              <w:trPr>
                <w:trHeight w:val="361"/>
                <w:ins w:id="9153" w:author="longshine_LPF" w:date="2016-04-05T17:49:00Z"/>
                <w:del w:id="9154" w:author="jiefang chen" w:date="2016-04-20T16:54:00Z"/>
              </w:trPr>
              <w:tc>
                <w:tcPr>
                  <w:tcW w:w="158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155" w:author="longshine_LPF" w:date="2016-04-05T17:49:00Z"/>
                      <w:del w:id="9156" w:author="jiefang chen" w:date="2016-04-20T16:54:00Z"/>
                      <w:b/>
                      <w:kern w:val="0"/>
                      <w:szCs w:val="21"/>
                    </w:rPr>
                  </w:pPr>
                  <w:ins w:id="9157" w:author="longshine_LPF" w:date="2016-04-05T17:49:00Z">
                    <w:del w:id="9158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159" w:author="longshine_LPF" w:date="2016-04-05T17:49:00Z"/>
                      <w:del w:id="9160" w:author="jiefang chen" w:date="2016-04-20T16:54:00Z"/>
                      <w:b/>
                      <w:kern w:val="0"/>
                      <w:szCs w:val="21"/>
                    </w:rPr>
                  </w:pPr>
                  <w:ins w:id="9161" w:author="longshine_LPF" w:date="2016-04-05T17:49:00Z">
                    <w:del w:id="9162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163" w:author="longshine_LPF" w:date="2016-04-05T17:49:00Z"/>
                      <w:del w:id="9164" w:author="jiefang chen" w:date="2016-04-20T16:54:00Z"/>
                      <w:b/>
                      <w:kern w:val="0"/>
                      <w:szCs w:val="21"/>
                    </w:rPr>
                  </w:pPr>
                  <w:ins w:id="9165" w:author="longshine_LPF" w:date="2016-04-05T17:49:00Z">
                    <w:del w:id="9166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167" w:author="longshine_LPF" w:date="2016-04-05T17:49:00Z"/>
                      <w:del w:id="9168" w:author="jiefang chen" w:date="2016-04-20T16:54:00Z"/>
                      <w:b/>
                      <w:kern w:val="0"/>
                      <w:szCs w:val="21"/>
                    </w:rPr>
                  </w:pPr>
                  <w:ins w:id="9169" w:author="longshine_LPF" w:date="2016-04-05T17:49:00Z">
                    <w:del w:id="9170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171" w:author="longshine_LPF" w:date="2016-04-05T17:49:00Z"/>
                      <w:del w:id="9172" w:author="jiefang chen" w:date="2016-04-20T16:54:00Z"/>
                      <w:b/>
                      <w:kern w:val="0"/>
                      <w:szCs w:val="21"/>
                    </w:rPr>
                  </w:pPr>
                  <w:ins w:id="9173" w:author="longshine_LPF" w:date="2016-04-05T17:49:00Z">
                    <w:del w:id="9174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361"/>
                <w:ins w:id="9175" w:author="longshine_LPF" w:date="2016-04-05T17:49:00Z"/>
                <w:del w:id="9176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177" w:author="longshine_LPF" w:date="2016-04-05T17:49:00Z"/>
                      <w:del w:id="9178" w:author="jiefang chen" w:date="2016-04-20T16:54:00Z"/>
                      <w:szCs w:val="21"/>
                    </w:rPr>
                  </w:pPr>
                  <w:ins w:id="9179" w:author="longshine_LPF" w:date="2016-04-05T17:49:00Z">
                    <w:del w:id="9180" w:author="jiefang chen" w:date="2016-04-20T16:54:00Z">
                      <w:r w:rsidDel="0087541B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181" w:author="longshine_LPF" w:date="2016-04-05T17:49:00Z"/>
                      <w:del w:id="9182" w:author="jiefang chen" w:date="2016-04-20T16:54:00Z"/>
                      <w:szCs w:val="21"/>
                    </w:rPr>
                  </w:pPr>
                  <w:ins w:id="9183" w:author="longshine_LPF" w:date="2016-04-05T17:49:00Z">
                    <w:del w:id="918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185" w:author="longshine_LPF" w:date="2016-04-05T17:49:00Z"/>
                      <w:del w:id="9186" w:author="jiefang chen" w:date="2016-04-20T16:54:00Z"/>
                      <w:szCs w:val="21"/>
                    </w:rPr>
                  </w:pPr>
                  <w:ins w:id="9187" w:author="longshine_LPF" w:date="2016-04-05T17:49:00Z">
                    <w:del w:id="9188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jc w:val="center"/>
                    <w:rPr>
                      <w:ins w:id="9189" w:author="longshine_LPF" w:date="2016-04-05T17:49:00Z"/>
                      <w:del w:id="9190" w:author="jiefang chen" w:date="2016-04-20T16:54:00Z"/>
                      <w:rFonts w:ascii="宋体" w:hAnsi="宋体" w:cs="宋体"/>
                      <w:sz w:val="24"/>
                      <w:szCs w:val="21"/>
                    </w:rPr>
                  </w:pPr>
                  <w:ins w:id="9191" w:author="longshine_LPF" w:date="2016-04-05T17:49:00Z">
                    <w:del w:id="9192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rPr>
                      <w:ins w:id="9193" w:author="longshine_LPF" w:date="2016-04-05T17:49:00Z"/>
                      <w:del w:id="9194" w:author="jiefang chen" w:date="2016-04-20T16:54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</w:tr>
            <w:tr w:rsidR="00FF506D" w:rsidDel="0087541B" w:rsidTr="00FF506D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9195" w:author="longshine_LPF" w:date="2016-04-05T17:53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9196" w:author="longshine_LPF" w:date="2016-04-05T17:53:00Z"/>
                <w:del w:id="9197" w:author="jiefang chen" w:date="2016-04-20T16:54:00Z"/>
                <w:trPrChange w:id="9198" w:author="longshine_LPF" w:date="2016-04-05T17:53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vAlign w:val="center"/>
                  <w:tcPrChange w:id="9199" w:author="longshine_LPF" w:date="2016-04-05T17:53:00Z">
                    <w:tcPr>
                      <w:tcW w:w="1588" w:type="dxa"/>
                    </w:tcPr>
                  </w:tcPrChange>
                </w:tcPr>
                <w:p w:rsidR="00FF506D" w:rsidDel="0087541B" w:rsidRDefault="00314E6C">
                  <w:pPr>
                    <w:spacing w:line="360" w:lineRule="auto"/>
                    <w:rPr>
                      <w:ins w:id="9200" w:author="longshine_LPF" w:date="2016-04-05T17:53:00Z"/>
                      <w:del w:id="9201" w:author="jiefang chen" w:date="2016-04-20T16:54:00Z"/>
                      <w:szCs w:val="21"/>
                    </w:rPr>
                  </w:pPr>
                  <w:ins w:id="9202" w:author="longshine_LPF" w:date="2016-04-05T17:53:00Z">
                    <w:del w:id="9203" w:author="jiefang chen" w:date="2016-04-20T16:54:00Z">
                      <w:r w:rsidDel="0087541B">
                        <w:rPr>
                          <w:szCs w:val="21"/>
                        </w:rPr>
                        <w:delText>curPage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  <w:tcPrChange w:id="9204" w:author="longshine_LPF" w:date="2016-04-05T17:53:00Z">
                    <w:tcPr>
                      <w:tcW w:w="1418" w:type="dxa"/>
                    </w:tcPr>
                  </w:tcPrChange>
                </w:tcPr>
                <w:p w:rsidR="00FF506D" w:rsidDel="0087541B" w:rsidRDefault="00314E6C">
                  <w:pPr>
                    <w:spacing w:line="360" w:lineRule="auto"/>
                    <w:rPr>
                      <w:ins w:id="9205" w:author="longshine_LPF" w:date="2016-04-05T17:53:00Z"/>
                      <w:del w:id="9206" w:author="jiefang chen" w:date="2016-04-20T16:54:00Z"/>
                      <w:szCs w:val="21"/>
                    </w:rPr>
                  </w:pPr>
                  <w:ins w:id="9207" w:author="longshine_LPF" w:date="2016-04-05T17:53:00Z">
                    <w:del w:id="920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当前</w:delText>
                      </w:r>
                      <w:r w:rsidDel="0087541B">
                        <w:rPr>
                          <w:szCs w:val="21"/>
                        </w:rPr>
                        <w:delText>页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9209" w:author="longshine_LPF" w:date="2016-04-05T17:53:00Z">
                    <w:tcPr>
                      <w:tcW w:w="1701" w:type="dxa"/>
                    </w:tcPr>
                  </w:tcPrChange>
                </w:tcPr>
                <w:p w:rsidR="00FF506D" w:rsidDel="0087541B" w:rsidRDefault="00314E6C">
                  <w:pPr>
                    <w:spacing w:line="360" w:lineRule="auto"/>
                    <w:rPr>
                      <w:ins w:id="9210" w:author="longshine_LPF" w:date="2016-04-05T17:53:00Z"/>
                      <w:del w:id="9211" w:author="jiefang chen" w:date="2016-04-20T16:54:00Z"/>
                      <w:szCs w:val="21"/>
                    </w:rPr>
                  </w:pPr>
                  <w:ins w:id="9212" w:author="longshine_LPF" w:date="2016-04-05T17:53:00Z">
                    <w:del w:id="921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87541B">
                        <w:rPr>
                          <w:szCs w:val="21"/>
                        </w:rPr>
                        <w:delText>4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9214" w:author="longshine_LPF" w:date="2016-04-05T17:53:00Z">
                    <w:tcPr>
                      <w:tcW w:w="708" w:type="dxa"/>
                    </w:tcPr>
                  </w:tcPrChange>
                </w:tcPr>
                <w:p w:rsidR="00FF506D" w:rsidDel="0087541B" w:rsidRDefault="00314E6C">
                  <w:pPr>
                    <w:jc w:val="center"/>
                    <w:rPr>
                      <w:ins w:id="9215" w:author="longshine_LPF" w:date="2016-04-05T17:53:00Z"/>
                      <w:del w:id="9216" w:author="jiefang chen" w:date="2016-04-20T16:54:00Z"/>
                      <w:szCs w:val="21"/>
                    </w:rPr>
                  </w:pPr>
                  <w:ins w:id="9217" w:author="longshine_LPF" w:date="2016-04-05T17:53:00Z">
                    <w:del w:id="9218" w:author="jiefang chen" w:date="2016-04-20T16:54:00Z">
                      <w:r w:rsidDel="0087541B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9219" w:author="longshine_LPF" w:date="2016-04-05T17:53:00Z">
                    <w:tcPr>
                      <w:tcW w:w="1843" w:type="dxa"/>
                    </w:tcPr>
                  </w:tcPrChange>
                </w:tcPr>
                <w:p w:rsidR="00FF506D" w:rsidDel="0087541B" w:rsidRDefault="00314E6C">
                  <w:pPr>
                    <w:rPr>
                      <w:ins w:id="9220" w:author="longshine_LPF" w:date="2016-04-05T17:53:00Z"/>
                      <w:del w:id="9221" w:author="jiefang chen" w:date="2016-04-20T16:54:00Z"/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ins w:id="9222" w:author="longshine_LPF" w:date="2016-04-05T17:53:00Z">
                    <w:del w:id="922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分页</w:delText>
                      </w:r>
                      <w:r w:rsidDel="0087541B">
                        <w:rPr>
                          <w:szCs w:val="21"/>
                        </w:rPr>
                        <w:delText>用，第一次默认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1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361"/>
                <w:ins w:id="9224" w:author="longshine_LPF" w:date="2016-04-05T17:49:00Z"/>
                <w:del w:id="9225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F506D" w:rsidDel="0087541B" w:rsidRDefault="00314E6C">
                  <w:pPr>
                    <w:pStyle w:val="aff2"/>
                    <w:rPr>
                      <w:ins w:id="9226" w:author="longshine_LPF" w:date="2016-04-05T17:49:00Z"/>
                      <w:del w:id="9227" w:author="jiefang chen" w:date="2016-04-20T16:54:00Z"/>
                      <w:szCs w:val="21"/>
                    </w:rPr>
                  </w:pPr>
                  <w:ins w:id="9228" w:author="longshine_LPF" w:date="2016-04-05T17:53:00Z">
                    <w:del w:id="9229" w:author="jiefang chen" w:date="2016-04-20T16:54:00Z">
                      <w:r w:rsidDel="0087541B">
                        <w:rPr>
                          <w:szCs w:val="21"/>
                        </w:rPr>
                        <w:delText>pageSize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87541B" w:rsidRDefault="00314E6C">
                  <w:pPr>
                    <w:pStyle w:val="aff2"/>
                    <w:rPr>
                      <w:ins w:id="9230" w:author="longshine_LPF" w:date="2016-04-05T17:49:00Z"/>
                      <w:del w:id="9231" w:author="jiefang chen" w:date="2016-04-20T16:54:00Z"/>
                      <w:szCs w:val="21"/>
                    </w:rPr>
                  </w:pPr>
                  <w:ins w:id="9232" w:author="longshine_LPF" w:date="2016-04-05T17:53:00Z">
                    <w:del w:id="923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每页</w:delText>
                      </w:r>
                      <w:r w:rsidDel="0087541B">
                        <w:rPr>
                          <w:szCs w:val="21"/>
                        </w:rPr>
                        <w:delText>大小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 xml:space="preserve"> 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pStyle w:val="aff2"/>
                    <w:rPr>
                      <w:ins w:id="9234" w:author="longshine_LPF" w:date="2016-04-05T17:49:00Z"/>
                      <w:del w:id="9235" w:author="jiefang chen" w:date="2016-04-20T16:54:00Z"/>
                      <w:b/>
                      <w:szCs w:val="21"/>
                    </w:rPr>
                  </w:pPr>
                  <w:ins w:id="9236" w:author="longshine_LPF" w:date="2016-04-05T17:53:00Z">
                    <w:del w:id="923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87541B">
                        <w:rPr>
                          <w:szCs w:val="21"/>
                        </w:rPr>
                        <w:delText>4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</w:tcPr>
                <w:p w:rsidR="00FF506D" w:rsidDel="0087541B" w:rsidRDefault="00314E6C">
                  <w:pPr>
                    <w:jc w:val="center"/>
                    <w:rPr>
                      <w:ins w:id="9238" w:author="longshine_LPF" w:date="2016-04-05T17:49:00Z"/>
                      <w:del w:id="9239" w:author="jiefang chen" w:date="2016-04-20T16:54:00Z"/>
                      <w:rFonts w:ascii="宋体" w:hAnsi="宋体" w:cs="宋体"/>
                      <w:sz w:val="24"/>
                      <w:szCs w:val="21"/>
                    </w:rPr>
                  </w:pPr>
                  <w:ins w:id="9240" w:author="longshine_LPF" w:date="2016-04-05T17:53:00Z">
                    <w:del w:id="9241" w:author="jiefang chen" w:date="2016-04-20T16:54:00Z">
                      <w:r w:rsidDel="0087541B">
                        <w:rPr>
                          <w:rFonts w:ascii="宋体" w:hAnsi="宋体" w:cs="宋体" w:hint="eastAsia"/>
                          <w:sz w:val="24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FF506D" w:rsidDel="0087541B" w:rsidRDefault="00FF506D">
                  <w:pPr>
                    <w:pStyle w:val="aff2"/>
                    <w:rPr>
                      <w:ins w:id="9242" w:author="longshine_LPF" w:date="2016-04-05T17:49:00Z"/>
                      <w:del w:id="9243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361"/>
                <w:ins w:id="9244" w:author="longshine_LPF" w:date="2016-04-05T17:49:00Z"/>
                <w:del w:id="9245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F506D" w:rsidDel="0087541B" w:rsidRDefault="00FF506D">
                  <w:pPr>
                    <w:pStyle w:val="aff2"/>
                    <w:rPr>
                      <w:ins w:id="9246" w:author="longshine_LPF" w:date="2016-04-05T17:49:00Z"/>
                      <w:del w:id="9247" w:author="jiefang chen" w:date="2016-04-20T16:54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FF506D" w:rsidDel="0087541B" w:rsidRDefault="00FF506D">
                  <w:pPr>
                    <w:pStyle w:val="aff2"/>
                    <w:rPr>
                      <w:ins w:id="9248" w:author="longshine_LPF" w:date="2016-04-05T17:49:00Z"/>
                      <w:del w:id="9249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FF506D">
                  <w:pPr>
                    <w:pStyle w:val="aff2"/>
                    <w:rPr>
                      <w:ins w:id="9250" w:author="longshine_LPF" w:date="2016-04-05T17:49:00Z"/>
                      <w:del w:id="9251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FF506D" w:rsidDel="0087541B" w:rsidRDefault="00FF506D">
                  <w:pPr>
                    <w:jc w:val="center"/>
                    <w:rPr>
                      <w:ins w:id="9252" w:author="longshine_LPF" w:date="2016-04-05T17:49:00Z"/>
                      <w:del w:id="9253" w:author="jiefang chen" w:date="2016-04-20T16:54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F506D" w:rsidDel="0087541B" w:rsidRDefault="00FF506D">
                  <w:pPr>
                    <w:pStyle w:val="aff2"/>
                    <w:rPr>
                      <w:ins w:id="9254" w:author="longshine_LPF" w:date="2016-04-05T17:49:00Z"/>
                      <w:del w:id="9255" w:author="jiefang chen" w:date="2016-04-20T16:54:00Z"/>
                      <w:szCs w:val="21"/>
                    </w:rPr>
                  </w:pPr>
                </w:p>
              </w:tc>
            </w:tr>
          </w:tbl>
          <w:p w:rsidR="00FF506D" w:rsidDel="0087541B" w:rsidRDefault="00FF506D">
            <w:pPr>
              <w:widowControl/>
              <w:jc w:val="left"/>
              <w:rPr>
                <w:ins w:id="9256" w:author="longshine_LPF" w:date="2016-04-05T17:49:00Z"/>
                <w:del w:id="9257" w:author="jiefang chen" w:date="2016-04-20T16:54:00Z"/>
                <w:kern w:val="0"/>
                <w:szCs w:val="21"/>
              </w:rPr>
            </w:pPr>
          </w:p>
        </w:tc>
      </w:tr>
      <w:tr w:rsidR="00FF506D" w:rsidDel="0087541B">
        <w:trPr>
          <w:trHeight w:val="70"/>
          <w:ins w:id="9258" w:author="longshine_LPF" w:date="2016-04-05T17:49:00Z"/>
          <w:del w:id="9259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ins w:id="9260" w:author="longshine_LPF" w:date="2016-04-05T17:49:00Z"/>
                <w:del w:id="9261" w:author="jiefang chen" w:date="2016-04-20T16:54:00Z"/>
                <w:b/>
                <w:kern w:val="0"/>
                <w:szCs w:val="21"/>
              </w:rPr>
            </w:pPr>
            <w:ins w:id="9262" w:author="longshine_LPF" w:date="2016-04-05T17:49:00Z">
              <w:del w:id="9263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返回参数</w:delText>
                </w:r>
              </w:del>
            </w:ins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</w:tblGrid>
            <w:tr w:rsidR="00FF506D" w:rsidDel="0087541B">
              <w:trPr>
                <w:trHeight w:val="297"/>
                <w:ins w:id="9264" w:author="longshine_LPF" w:date="2016-04-05T17:49:00Z"/>
                <w:del w:id="9265" w:author="jiefang chen" w:date="2016-04-20T16:54:00Z"/>
              </w:trPr>
              <w:tc>
                <w:tcPr>
                  <w:tcW w:w="158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266" w:author="longshine_LPF" w:date="2016-04-05T17:49:00Z"/>
                      <w:del w:id="9267" w:author="jiefang chen" w:date="2016-04-20T16:54:00Z"/>
                      <w:b/>
                      <w:kern w:val="0"/>
                      <w:szCs w:val="21"/>
                    </w:rPr>
                  </w:pPr>
                  <w:ins w:id="9268" w:author="longshine_LPF" w:date="2016-04-05T17:49:00Z">
                    <w:del w:id="9269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270" w:author="longshine_LPF" w:date="2016-04-05T17:49:00Z"/>
                      <w:del w:id="9271" w:author="jiefang chen" w:date="2016-04-20T16:54:00Z"/>
                      <w:b/>
                      <w:kern w:val="0"/>
                      <w:szCs w:val="21"/>
                    </w:rPr>
                  </w:pPr>
                  <w:ins w:id="9272" w:author="longshine_LPF" w:date="2016-04-05T17:49:00Z">
                    <w:del w:id="9273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274" w:author="longshine_LPF" w:date="2016-04-05T17:49:00Z"/>
                      <w:del w:id="9275" w:author="jiefang chen" w:date="2016-04-20T16:54:00Z"/>
                      <w:b/>
                      <w:kern w:val="0"/>
                      <w:szCs w:val="21"/>
                    </w:rPr>
                  </w:pPr>
                  <w:ins w:id="9276" w:author="longshine_LPF" w:date="2016-04-05T17:49:00Z">
                    <w:del w:id="9277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278" w:author="longshine_LPF" w:date="2016-04-05T17:49:00Z"/>
                      <w:del w:id="9279" w:author="jiefang chen" w:date="2016-04-20T16:54:00Z"/>
                      <w:b/>
                      <w:kern w:val="0"/>
                      <w:szCs w:val="21"/>
                    </w:rPr>
                  </w:pPr>
                  <w:ins w:id="9280" w:author="longshine_LPF" w:date="2016-04-05T17:49:00Z">
                    <w:del w:id="9281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FF506D" w:rsidDel="0087541B" w:rsidRDefault="00314E6C">
                  <w:pPr>
                    <w:spacing w:before="60" w:after="60"/>
                    <w:rPr>
                      <w:ins w:id="9282" w:author="longshine_LPF" w:date="2016-04-05T17:49:00Z"/>
                      <w:del w:id="9283" w:author="jiefang chen" w:date="2016-04-20T16:54:00Z"/>
                      <w:b/>
                      <w:kern w:val="0"/>
                      <w:szCs w:val="21"/>
                    </w:rPr>
                  </w:pPr>
                  <w:ins w:id="9284" w:author="longshine_LPF" w:date="2016-04-05T17:49:00Z">
                    <w:del w:id="9285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297"/>
                <w:ins w:id="9286" w:author="longshine_LPF" w:date="2016-04-05T17:49:00Z"/>
                <w:del w:id="9287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288" w:author="longshine_LPF" w:date="2016-04-05T17:49:00Z"/>
                      <w:del w:id="9289" w:author="jiefang chen" w:date="2016-04-20T16:54:00Z"/>
                      <w:szCs w:val="21"/>
                    </w:rPr>
                  </w:pPr>
                  <w:ins w:id="9290" w:author="longshine_LPF" w:date="2016-04-05T17:49:00Z">
                    <w:del w:id="929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returnCode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292" w:author="longshine_LPF" w:date="2016-04-05T17:49:00Z"/>
                      <w:del w:id="9293" w:author="jiefang chen" w:date="2016-04-20T16:54:00Z"/>
                      <w:szCs w:val="21"/>
                    </w:rPr>
                  </w:pPr>
                  <w:ins w:id="9294" w:author="longshine_LPF" w:date="2016-04-05T17:49:00Z">
                    <w:del w:id="929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结果代码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296" w:author="longshine_LPF" w:date="2016-04-05T17:49:00Z"/>
                      <w:del w:id="9297" w:author="jiefang chen" w:date="2016-04-20T16:54:00Z"/>
                      <w:szCs w:val="21"/>
                    </w:rPr>
                  </w:pPr>
                  <w:ins w:id="9298" w:author="longshine_LPF" w:date="2016-04-05T17:49:00Z">
                    <w:del w:id="929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jc w:val="center"/>
                    <w:rPr>
                      <w:ins w:id="9300" w:author="longshine_LPF" w:date="2016-04-05T17:49:00Z"/>
                      <w:del w:id="9301" w:author="jiefang chen" w:date="2016-04-20T16:54:00Z"/>
                      <w:szCs w:val="21"/>
                    </w:rPr>
                  </w:pPr>
                  <w:ins w:id="9302" w:author="longshine_LPF" w:date="2016-04-05T17:49:00Z">
                    <w:del w:id="930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04" w:author="longshine_LPF" w:date="2016-04-05T17:49:00Z"/>
                      <w:del w:id="9305" w:author="jiefang chen" w:date="2016-04-20T16:54:00Z"/>
                      <w:szCs w:val="21"/>
                    </w:rPr>
                  </w:pPr>
                  <w:ins w:id="9306" w:author="longshine_LPF" w:date="2016-04-05T17:49:00Z">
                    <w:del w:id="930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详见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5.2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返回结果代码说明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297"/>
                <w:ins w:id="9308" w:author="longshine_LPF" w:date="2016-04-05T17:49:00Z"/>
                <w:del w:id="9309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10" w:author="longshine_LPF" w:date="2016-04-05T17:49:00Z"/>
                      <w:del w:id="9311" w:author="jiefang chen" w:date="2016-04-20T16:54:00Z"/>
                      <w:szCs w:val="21"/>
                    </w:rPr>
                  </w:pPr>
                  <w:ins w:id="9312" w:author="longshine_LPF" w:date="2016-04-05T17:49:00Z">
                    <w:del w:id="931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returnMsg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14" w:author="longshine_LPF" w:date="2016-04-05T17:49:00Z"/>
                      <w:del w:id="9315" w:author="jiefang chen" w:date="2016-04-20T16:54:00Z"/>
                      <w:szCs w:val="21"/>
                    </w:rPr>
                  </w:pPr>
                  <w:ins w:id="9316" w:author="longshine_LPF" w:date="2016-04-05T17:49:00Z">
                    <w:del w:id="931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结果描述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18" w:author="longshine_LPF" w:date="2016-04-05T17:49:00Z"/>
                      <w:del w:id="9319" w:author="jiefang chen" w:date="2016-04-20T16:54:00Z"/>
                      <w:szCs w:val="21"/>
                    </w:rPr>
                  </w:pPr>
                  <w:ins w:id="9320" w:author="longshine_LPF" w:date="2016-04-05T17:49:00Z">
                    <w:del w:id="932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VARCHAR2(128)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jc w:val="center"/>
                    <w:rPr>
                      <w:ins w:id="9322" w:author="longshine_LPF" w:date="2016-04-05T17:49:00Z"/>
                      <w:del w:id="9323" w:author="jiefang chen" w:date="2016-04-20T16:54:00Z"/>
                      <w:szCs w:val="21"/>
                    </w:rPr>
                  </w:pPr>
                  <w:ins w:id="9324" w:author="longshine_LPF" w:date="2016-04-05T17:49:00Z">
                    <w:del w:id="932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326" w:author="longshine_LPF" w:date="2016-04-05T17:49:00Z"/>
                      <w:del w:id="9327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328" w:author="longshine_LPF" w:date="2016-04-05T17:53:00Z"/>
                <w:del w:id="9329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30" w:author="longshine_LPF" w:date="2016-04-05T17:53:00Z"/>
                      <w:del w:id="9331" w:author="jiefang chen" w:date="2016-04-20T16:54:00Z"/>
                      <w:szCs w:val="21"/>
                    </w:rPr>
                  </w:pPr>
                  <w:ins w:id="9332" w:author="longshine_LPF" w:date="2016-04-05T17:53:00Z">
                    <w:del w:id="9333" w:author="jiefang chen" w:date="2016-04-20T16:54:00Z">
                      <w:r w:rsidDel="0087541B">
                        <w:rPr>
                          <w:szCs w:val="21"/>
                        </w:rPr>
                        <w:delText>totalPage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34" w:author="longshine_LPF" w:date="2016-04-05T17:53:00Z"/>
                      <w:del w:id="9335" w:author="jiefang chen" w:date="2016-04-20T16:54:00Z"/>
                      <w:szCs w:val="21"/>
                    </w:rPr>
                  </w:pPr>
                  <w:ins w:id="9336" w:author="longshine_LPF" w:date="2016-04-05T17:53:00Z">
                    <w:del w:id="933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87541B">
                        <w:rPr>
                          <w:szCs w:val="21"/>
                        </w:rPr>
                        <w:delText>的页数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F506D" w:rsidDel="0087541B" w:rsidRDefault="00314E6C">
                  <w:pPr>
                    <w:spacing w:line="360" w:lineRule="auto"/>
                    <w:rPr>
                      <w:ins w:id="9338" w:author="longshine_LPF" w:date="2016-04-05T17:53:00Z"/>
                      <w:del w:id="9339" w:author="jiefang chen" w:date="2016-04-20T16:54:00Z"/>
                      <w:szCs w:val="21"/>
                    </w:rPr>
                  </w:pPr>
                  <w:ins w:id="9340" w:author="longshine_LPF" w:date="2016-04-05T17:53:00Z">
                    <w:del w:id="934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</w:delText>
                      </w:r>
                      <w:r w:rsidDel="0087541B">
                        <w:rPr>
                          <w:szCs w:val="21"/>
                        </w:rPr>
                        <w:delText>4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spacing w:line="360" w:lineRule="auto"/>
                    <w:jc w:val="center"/>
                    <w:rPr>
                      <w:ins w:id="9342" w:author="longshine_LPF" w:date="2016-04-05T17:53:00Z"/>
                      <w:del w:id="9343" w:author="jiefang chen" w:date="2016-04-20T16:54:00Z"/>
                      <w:szCs w:val="21"/>
                    </w:rPr>
                  </w:pPr>
                  <w:ins w:id="9344" w:author="longshine_LPF" w:date="2016-04-05T17:53:00Z">
                    <w:del w:id="934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46" w:author="longshine_LPF" w:date="2016-04-05T17:53:00Z"/>
                      <w:del w:id="9347" w:author="jiefang chen" w:date="2016-04-20T16:54:00Z"/>
                      <w:szCs w:val="21"/>
                    </w:rPr>
                  </w:pPr>
                  <w:ins w:id="9348" w:author="longshine_LPF" w:date="2016-04-05T17:53:00Z">
                    <w:del w:id="934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当当前</w:delText>
                      </w:r>
                      <w:r w:rsidDel="0087541B">
                        <w:rPr>
                          <w:szCs w:val="21"/>
                        </w:rPr>
                        <w:delText>页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数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&gt;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总</w:delText>
                      </w:r>
                      <w:r w:rsidDel="0087541B">
                        <w:rPr>
                          <w:szCs w:val="21"/>
                        </w:rPr>
                        <w:delText>的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页</w:delText>
                      </w:r>
                      <w:r w:rsidDel="0087541B">
                        <w:rPr>
                          <w:szCs w:val="21"/>
                        </w:rPr>
                        <w:delText>数时，表示数据已获取完，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不</w:delText>
                      </w:r>
                      <w:r w:rsidDel="0087541B">
                        <w:rPr>
                          <w:szCs w:val="21"/>
                        </w:rPr>
                        <w:delText>用再请求获取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297"/>
                <w:ins w:id="9350" w:author="longshine_LPF" w:date="2016-04-05T17:49:00Z"/>
                <w:del w:id="9351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52" w:author="longshine_LPF" w:date="2016-04-05T17:49:00Z"/>
                      <w:del w:id="9353" w:author="jiefang chen" w:date="2016-04-20T16:54:00Z"/>
                      <w:szCs w:val="21"/>
                    </w:rPr>
                  </w:pPr>
                  <w:ins w:id="9354" w:author="longshine_LPF" w:date="2016-04-05T17:49:00Z">
                    <w:del w:id="9355" w:author="jiefang chen" w:date="2016-04-20T16:54:00Z">
                      <w:r w:rsidDel="0087541B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56" w:author="longshine_LPF" w:date="2016-04-05T17:49:00Z"/>
                      <w:del w:id="9357" w:author="jiefang chen" w:date="2016-04-20T16:54:00Z"/>
                      <w:szCs w:val="21"/>
                    </w:rPr>
                  </w:pPr>
                  <w:ins w:id="9358" w:author="longshine_LPF" w:date="2016-04-05T17:49:00Z">
                    <w:del w:id="935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60" w:author="longshine_LPF" w:date="2016-04-05T17:49:00Z"/>
                      <w:del w:id="9361" w:author="jiefang chen" w:date="2016-04-20T16:54:00Z"/>
                      <w:szCs w:val="21"/>
                    </w:rPr>
                  </w:pPr>
                  <w:ins w:id="9362" w:author="longshine_LPF" w:date="2016-04-05T17:49:00Z">
                    <w:del w:id="9363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rPr>
                      <w:ins w:id="9364" w:author="longshine_LPF" w:date="2016-04-05T17:49:00Z"/>
                      <w:del w:id="9365" w:author="jiefang chen" w:date="2016-04-20T16:54:00Z"/>
                    </w:rPr>
                  </w:pPr>
                  <w:ins w:id="9366" w:author="longshine_LPF" w:date="2016-04-05T17:49:00Z">
                    <w:del w:id="936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368" w:author="longshine_LPF" w:date="2016-04-05T17:49:00Z"/>
                      <w:del w:id="9369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370" w:author="longshine_LPF" w:date="2016-04-05T17:49:00Z"/>
                <w:del w:id="9371" w:author="jiefang chen" w:date="2016-04-20T16:54:00Z"/>
              </w:trPr>
              <w:tc>
                <w:tcPr>
                  <w:tcW w:w="7258" w:type="dxa"/>
                  <w:gridSpan w:val="5"/>
                </w:tcPr>
                <w:p w:rsidR="00FF506D" w:rsidDel="0087541B" w:rsidRDefault="00314E6C">
                  <w:pPr>
                    <w:spacing w:line="360" w:lineRule="auto"/>
                    <w:rPr>
                      <w:ins w:id="9372" w:author="longshine_LPF" w:date="2016-04-05T17:49:00Z"/>
                      <w:del w:id="9373" w:author="jiefang chen" w:date="2016-04-20T16:54:00Z"/>
                      <w:szCs w:val="21"/>
                    </w:rPr>
                  </w:pPr>
                  <w:ins w:id="9374" w:author="longshine_LPF" w:date="2016-04-05T17:49:00Z">
                    <w:del w:id="937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成交</w:delText>
                      </w:r>
                      <w:r w:rsidDel="0087541B">
                        <w:rPr>
                          <w:szCs w:val="21"/>
                        </w:rPr>
                        <w:delText>记录（</w:delText>
                      </w:r>
                      <w:r w:rsidDel="0087541B">
                        <w:rPr>
                          <w:szCs w:val="21"/>
                        </w:rPr>
                        <w:delText>dealRecordList</w:delText>
                      </w:r>
                      <w:r w:rsidDel="0087541B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FF506D" w:rsidDel="0087541B">
              <w:trPr>
                <w:trHeight w:val="297"/>
                <w:ins w:id="9376" w:author="longshine_LPF" w:date="2016-04-05T17:49:00Z"/>
                <w:del w:id="9377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78" w:author="longshine_LPF" w:date="2016-04-05T17:49:00Z"/>
                      <w:del w:id="9379" w:author="jiefang chen" w:date="2016-04-20T16:54:00Z"/>
                      <w:szCs w:val="21"/>
                    </w:rPr>
                  </w:pPr>
                  <w:ins w:id="9380" w:author="longshine_LPF" w:date="2016-04-05T17:49:00Z">
                    <w:del w:id="9381" w:author="jiefang chen" w:date="2016-04-20T16:54:00Z">
                      <w:r w:rsidDel="0087541B">
                        <w:rPr>
                          <w:szCs w:val="21"/>
                        </w:rPr>
                        <w:delText>orderCustomerName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82" w:author="longshine_LPF" w:date="2016-04-05T17:49:00Z"/>
                      <w:del w:id="9383" w:author="jiefang chen" w:date="2016-04-20T16:54:00Z"/>
                      <w:szCs w:val="21"/>
                    </w:rPr>
                  </w:pPr>
                  <w:ins w:id="9384" w:author="longshine_LPF" w:date="2016-04-05T17:49:00Z">
                    <w:del w:id="938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下单人用户名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86" w:author="longshine_LPF" w:date="2016-04-05T17:49:00Z"/>
                      <w:del w:id="9387" w:author="jiefang chen" w:date="2016-04-20T16:54:00Z"/>
                      <w:szCs w:val="21"/>
                    </w:rPr>
                  </w:pPr>
                  <w:ins w:id="9388" w:author="longshine_LPF" w:date="2016-04-05T17:49:00Z">
                    <w:del w:id="9389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rPr>
                      <w:ins w:id="9390" w:author="longshine_LPF" w:date="2016-04-05T17:49:00Z"/>
                      <w:del w:id="9391" w:author="jiefang chen" w:date="2016-04-20T16:54:00Z"/>
                    </w:rPr>
                  </w:pPr>
                  <w:ins w:id="9392" w:author="longshine_LPF" w:date="2016-04-05T17:49:00Z">
                    <w:del w:id="939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394" w:author="longshine_LPF" w:date="2016-04-05T17:49:00Z"/>
                      <w:del w:id="9395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396" w:author="longshine_LPF" w:date="2016-04-05T17:49:00Z"/>
                <w:del w:id="9397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398" w:author="longshine_LPF" w:date="2016-04-05T17:49:00Z"/>
                      <w:del w:id="9399" w:author="jiefang chen" w:date="2016-04-20T16:54:00Z"/>
                      <w:szCs w:val="21"/>
                    </w:rPr>
                  </w:pPr>
                  <w:ins w:id="9400" w:author="longshine_LPF" w:date="2016-04-05T17:49:00Z">
                    <w:del w:id="9401" w:author="jiefang chen" w:date="2016-04-20T16:54:00Z">
                      <w:r w:rsidDel="0087541B">
                        <w:rPr>
                          <w:szCs w:val="21"/>
                        </w:rPr>
                        <w:delText>payTime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02" w:author="longshine_LPF" w:date="2016-04-05T17:49:00Z"/>
                      <w:del w:id="9403" w:author="jiefang chen" w:date="2016-04-20T16:54:00Z"/>
                      <w:szCs w:val="21"/>
                    </w:rPr>
                  </w:pPr>
                  <w:ins w:id="9404" w:author="longshine_LPF" w:date="2016-04-05T17:49:00Z">
                    <w:del w:id="940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成交</w:delText>
                      </w:r>
                      <w:r w:rsidDel="0087541B">
                        <w:rPr>
                          <w:szCs w:val="21"/>
                        </w:rPr>
                        <w:delText>时间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06" w:author="longshine_LPF" w:date="2016-04-05T17:49:00Z"/>
                      <w:del w:id="9407" w:author="jiefang chen" w:date="2016-04-20T16:54:00Z"/>
                      <w:szCs w:val="21"/>
                    </w:rPr>
                  </w:pPr>
                  <w:ins w:id="9408" w:author="longshine_LPF" w:date="2016-04-05T17:49:00Z">
                    <w:del w:id="9409" w:author="jiefang chen" w:date="2016-04-20T16:54:00Z">
                      <w:r w:rsidDel="0087541B">
                        <w:rPr>
                          <w:szCs w:val="21"/>
                        </w:rPr>
                        <w:delText>d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at</w:delText>
                      </w:r>
                      <w:r w:rsidDel="0087541B">
                        <w:rPr>
                          <w:szCs w:val="21"/>
                        </w:rPr>
                        <w:delText>etime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rPr>
                      <w:ins w:id="9410" w:author="longshine_LPF" w:date="2016-04-05T17:49:00Z"/>
                      <w:del w:id="9411" w:author="jiefang chen" w:date="2016-04-20T16:54:00Z"/>
                    </w:rPr>
                  </w:pPr>
                  <w:ins w:id="9412" w:author="longshine_LPF" w:date="2016-04-05T17:49:00Z">
                    <w:del w:id="941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14" w:author="longshine_LPF" w:date="2016-04-05T17:49:00Z"/>
                      <w:del w:id="9415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416" w:author="longshine_LPF" w:date="2016-04-05T17:49:00Z"/>
                <w:del w:id="9417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18" w:author="longshine_LPF" w:date="2016-04-05T17:49:00Z"/>
                      <w:del w:id="9419" w:author="jiefang chen" w:date="2016-04-20T16:54:00Z"/>
                      <w:szCs w:val="21"/>
                    </w:rPr>
                  </w:pPr>
                  <w:ins w:id="9420" w:author="longshine_LPF" w:date="2016-04-05T17:49:00Z">
                    <w:del w:id="9421" w:author="jiefang chen" w:date="2016-04-20T16:54:00Z">
                      <w:r w:rsidDel="0087541B">
                        <w:rPr>
                          <w:szCs w:val="21"/>
                        </w:rPr>
                        <w:delText>buyNum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22" w:author="longshine_LPF" w:date="2016-04-05T17:49:00Z"/>
                      <w:del w:id="9423" w:author="jiefang chen" w:date="2016-04-20T16:54:00Z"/>
                      <w:szCs w:val="21"/>
                    </w:rPr>
                  </w:pPr>
                  <w:ins w:id="9424" w:author="longshine_LPF" w:date="2016-04-05T17:49:00Z">
                    <w:del w:id="942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购买</w:delText>
                      </w:r>
                      <w:r w:rsidDel="0087541B">
                        <w:rPr>
                          <w:szCs w:val="21"/>
                        </w:rPr>
                        <w:delText>数量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26" w:author="longshine_LPF" w:date="2016-04-05T17:49:00Z"/>
                      <w:del w:id="9427" w:author="jiefang chen" w:date="2016-04-20T16:54:00Z"/>
                      <w:szCs w:val="21"/>
                    </w:rPr>
                  </w:pPr>
                  <w:ins w:id="9428" w:author="longshine_LPF" w:date="2016-04-05T17:49:00Z">
                    <w:del w:id="9429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um</w:delText>
                      </w:r>
                      <w:r w:rsidDel="0087541B">
                        <w:rPr>
                          <w:szCs w:val="21"/>
                        </w:rPr>
                        <w:delText>ber(15)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rPr>
                      <w:ins w:id="9430" w:author="longshine_LPF" w:date="2016-04-05T17:49:00Z"/>
                      <w:del w:id="9431" w:author="jiefang chen" w:date="2016-04-20T16:54:00Z"/>
                    </w:rPr>
                  </w:pPr>
                  <w:ins w:id="9432" w:author="longshine_LPF" w:date="2016-04-05T17:49:00Z">
                    <w:del w:id="943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34" w:author="longshine_LPF" w:date="2016-04-05T17:49:00Z"/>
                      <w:del w:id="9435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436" w:author="longshine_LPF" w:date="2016-04-05T17:49:00Z"/>
                <w:del w:id="9437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38" w:author="longshine_LPF" w:date="2016-04-05T17:49:00Z"/>
                      <w:del w:id="9439" w:author="jiefang chen" w:date="2016-04-20T16:54:00Z"/>
                      <w:szCs w:val="21"/>
                    </w:rPr>
                  </w:pPr>
                  <w:ins w:id="9440" w:author="longshine_LPF" w:date="2016-04-05T17:49:00Z">
                    <w:del w:id="9441" w:author="jiefang chen" w:date="2016-04-20T16:54:00Z">
                      <w:r w:rsidDel="0087541B">
                        <w:rPr>
                          <w:szCs w:val="21"/>
                        </w:rPr>
                        <w:delText>unitPrice</w:delText>
                      </w:r>
                    </w:del>
                  </w:ins>
                </w:p>
              </w:tc>
              <w:tc>
                <w:tcPr>
                  <w:tcW w:w="1418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42" w:author="longshine_LPF" w:date="2016-04-05T17:49:00Z"/>
                      <w:del w:id="9443" w:author="jiefang chen" w:date="2016-04-20T16:54:00Z"/>
                      <w:szCs w:val="21"/>
                    </w:rPr>
                  </w:pPr>
                  <w:ins w:id="9444" w:author="longshine_LPF" w:date="2016-04-05T17:49:00Z">
                    <w:del w:id="944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单价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FF506D" w:rsidDel="0087541B" w:rsidRDefault="00314E6C">
                  <w:pPr>
                    <w:spacing w:line="360" w:lineRule="auto"/>
                    <w:rPr>
                      <w:ins w:id="9446" w:author="longshine_LPF" w:date="2016-04-05T17:49:00Z"/>
                      <w:del w:id="9447" w:author="jiefang chen" w:date="2016-04-20T16:54:00Z"/>
                      <w:szCs w:val="21"/>
                    </w:rPr>
                  </w:pPr>
                  <w:ins w:id="9448" w:author="longshine_LPF" w:date="2016-04-05T17:49:00Z">
                    <w:del w:id="9449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um</w:delText>
                      </w:r>
                      <w:r w:rsidDel="0087541B">
                        <w:rPr>
                          <w:szCs w:val="21"/>
                        </w:rPr>
                        <w:delText>ber(8,2)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FF506D" w:rsidDel="0087541B" w:rsidRDefault="00314E6C">
                  <w:pPr>
                    <w:rPr>
                      <w:ins w:id="9450" w:author="longshine_LPF" w:date="2016-04-05T17:49:00Z"/>
                      <w:del w:id="9451" w:author="jiefang chen" w:date="2016-04-20T16:54:00Z"/>
                    </w:rPr>
                  </w:pPr>
                  <w:ins w:id="9452" w:author="longshine_LPF" w:date="2016-04-05T17:49:00Z">
                    <w:del w:id="945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54" w:author="longshine_LPF" w:date="2016-04-05T17:49:00Z"/>
                      <w:del w:id="9455" w:author="jiefang chen" w:date="2016-04-20T16:54:00Z"/>
                      <w:szCs w:val="21"/>
                    </w:rPr>
                  </w:pPr>
                </w:p>
              </w:tc>
            </w:tr>
            <w:tr w:rsidR="00FF506D" w:rsidDel="0087541B">
              <w:trPr>
                <w:trHeight w:val="297"/>
                <w:ins w:id="9456" w:author="longshine_LPF" w:date="2016-04-05T17:49:00Z"/>
                <w:del w:id="9457" w:author="jiefang chen" w:date="2016-04-20T16:54:00Z"/>
              </w:trPr>
              <w:tc>
                <w:tcPr>
                  <w:tcW w:w="1588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58" w:author="longshine_LPF" w:date="2016-04-05T17:49:00Z"/>
                      <w:del w:id="9459" w:author="jiefang chen" w:date="2016-04-20T16:54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60" w:author="longshine_LPF" w:date="2016-04-05T17:49:00Z"/>
                      <w:del w:id="946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62" w:author="longshine_LPF" w:date="2016-04-05T17:49:00Z"/>
                      <w:del w:id="9463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64" w:author="longshine_LPF" w:date="2016-04-05T17:49:00Z"/>
                      <w:del w:id="946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FF506D" w:rsidDel="0087541B" w:rsidRDefault="00FF506D">
                  <w:pPr>
                    <w:spacing w:line="360" w:lineRule="auto"/>
                    <w:rPr>
                      <w:ins w:id="9466" w:author="longshine_LPF" w:date="2016-04-05T17:49:00Z"/>
                      <w:del w:id="9467" w:author="jiefang chen" w:date="2016-04-20T16:54:00Z"/>
                      <w:szCs w:val="21"/>
                    </w:rPr>
                  </w:pPr>
                </w:p>
              </w:tc>
            </w:tr>
          </w:tbl>
          <w:p w:rsidR="00FF506D" w:rsidDel="0087541B" w:rsidRDefault="00FF506D">
            <w:pPr>
              <w:rPr>
                <w:ins w:id="9468" w:author="longshine_LPF" w:date="2016-04-05T17:49:00Z"/>
                <w:del w:id="9469" w:author="jiefang chen" w:date="2016-04-20T16:54:00Z"/>
                <w:b/>
                <w:kern w:val="0"/>
                <w:szCs w:val="21"/>
              </w:rPr>
            </w:pPr>
          </w:p>
        </w:tc>
      </w:tr>
      <w:tr w:rsidR="00FF506D" w:rsidDel="0087541B">
        <w:trPr>
          <w:trHeight w:val="70"/>
          <w:ins w:id="9470" w:author="longshine_LPF" w:date="2016-04-05T17:49:00Z"/>
          <w:del w:id="9471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FF506D" w:rsidDel="0087541B" w:rsidRDefault="00314E6C">
            <w:pPr>
              <w:pStyle w:val="aa"/>
              <w:ind w:firstLine="316"/>
              <w:jc w:val="center"/>
              <w:rPr>
                <w:ins w:id="9472" w:author="longshine_LPF" w:date="2016-04-05T17:49:00Z"/>
                <w:del w:id="9473" w:author="jiefang chen" w:date="2016-04-20T16:54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ins w:id="9474" w:author="longshine_LPF" w:date="2016-04-05T17:49:00Z">
              <w:del w:id="9475" w:author="jiefang chen" w:date="2016-04-20T16:54:00Z">
                <w:r w:rsidDel="0087541B">
                  <w:rPr>
                    <w:rFonts w:ascii="宋体" w:hAnsi="宋体"/>
                    <w:b/>
                    <w:sz w:val="21"/>
                    <w:szCs w:val="21"/>
                    <w:lang w:val="en-US"/>
                  </w:rPr>
                  <w:delText>输入输出XML参数数据串</w:delText>
                </w:r>
              </w:del>
            </w:ins>
          </w:p>
        </w:tc>
      </w:tr>
      <w:tr w:rsidR="00FF506D" w:rsidDel="0087541B">
        <w:trPr>
          <w:trHeight w:val="70"/>
          <w:ins w:id="9476" w:author="longshine_LPF" w:date="2016-04-05T17:49:00Z"/>
          <w:del w:id="9477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ins w:id="9478" w:author="longshine_LPF" w:date="2016-04-05T17:49:00Z"/>
                <w:del w:id="9479" w:author="jiefang chen" w:date="2016-04-20T16:54:00Z"/>
                <w:b/>
                <w:szCs w:val="21"/>
              </w:rPr>
            </w:pPr>
            <w:ins w:id="9480" w:author="longshine_LPF" w:date="2016-04-05T17:49:00Z">
              <w:del w:id="9481" w:author="jiefang chen" w:date="2016-04-20T16:54:00Z">
                <w:r w:rsidDel="0087541B">
                  <w:rPr>
                    <w:b/>
                    <w:szCs w:val="21"/>
                  </w:rPr>
                  <w:delText>输入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87541B" w:rsidRDefault="00314E6C">
            <w:pPr>
              <w:spacing w:before="60" w:after="60"/>
              <w:rPr>
                <w:ins w:id="9482" w:author="longshine_LPF" w:date="2016-04-05T17:49:00Z"/>
                <w:del w:id="9483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9484" w:author="longshine_LPF" w:date="2016-04-05T17:49:00Z">
              <w:del w:id="9485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rPr>
                <w:ins w:id="9486" w:author="longshine_LPF" w:date="2016-04-05T17:49:00Z"/>
                <w:del w:id="9487" w:author="jiefang chen" w:date="2016-04-20T16:54:00Z"/>
                <w:rFonts w:ascii="宋体" w:hAnsi="宋体"/>
                <w:sz w:val="18"/>
                <w:szCs w:val="18"/>
              </w:rPr>
            </w:pPr>
          </w:p>
        </w:tc>
      </w:tr>
      <w:tr w:rsidR="00FF506D" w:rsidDel="0087541B">
        <w:trPr>
          <w:trHeight w:val="70"/>
          <w:ins w:id="9488" w:author="longshine_LPF" w:date="2016-04-05T17:49:00Z"/>
          <w:del w:id="9489" w:author="jiefang chen" w:date="2016-04-20T16:54:00Z"/>
        </w:trPr>
        <w:tc>
          <w:tcPr>
            <w:tcW w:w="1384" w:type="dxa"/>
            <w:shd w:val="clear" w:color="auto" w:fill="D9D9D9"/>
          </w:tcPr>
          <w:p w:rsidR="00FF506D" w:rsidDel="0087541B" w:rsidRDefault="00314E6C">
            <w:pPr>
              <w:spacing w:before="60" w:after="60"/>
              <w:rPr>
                <w:ins w:id="9490" w:author="longshine_LPF" w:date="2016-04-05T17:49:00Z"/>
                <w:del w:id="9491" w:author="jiefang chen" w:date="2016-04-20T16:54:00Z"/>
                <w:b/>
                <w:szCs w:val="21"/>
              </w:rPr>
            </w:pPr>
            <w:ins w:id="9492" w:author="longshine_LPF" w:date="2016-04-05T17:49:00Z">
              <w:del w:id="9493" w:author="jiefang chen" w:date="2016-04-20T16:54:00Z">
                <w:r w:rsidDel="0087541B">
                  <w:rPr>
                    <w:b/>
                    <w:szCs w:val="21"/>
                  </w:rPr>
                  <w:delText>输出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FF506D" w:rsidDel="0087541B" w:rsidRDefault="00314E6C">
            <w:pPr>
              <w:spacing w:before="60" w:after="60"/>
              <w:rPr>
                <w:ins w:id="9494" w:author="longshine_LPF" w:date="2016-04-05T17:49:00Z"/>
                <w:del w:id="9495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9496" w:author="longshine_LPF" w:date="2016-04-05T17:49:00Z">
              <w:del w:id="9497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FF506D" w:rsidDel="0087541B" w:rsidRDefault="00FF506D">
            <w:pPr>
              <w:rPr>
                <w:ins w:id="9498" w:author="longshine_LPF" w:date="2016-04-05T17:49:00Z"/>
                <w:del w:id="9499" w:author="jiefang chen" w:date="2016-04-20T16:54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FF506D" w:rsidDel="0087541B" w:rsidRDefault="00FF506D">
      <w:pPr>
        <w:spacing w:before="120" w:after="120"/>
        <w:jc w:val="left"/>
        <w:rPr>
          <w:ins w:id="9500" w:author="longshine_LPF" w:date="2016-04-05T17:49:00Z"/>
          <w:del w:id="9501" w:author="jiefang chen" w:date="2016-04-20T16:54:00Z"/>
        </w:rPr>
        <w:pPrChange w:id="9502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FF506D" w:rsidDel="0087541B" w:rsidRDefault="00FF506D">
      <w:pPr>
        <w:spacing w:before="120" w:after="120"/>
        <w:jc w:val="left"/>
        <w:rPr>
          <w:ins w:id="9503" w:author="longshine_LPF" w:date="2016-04-08T09:33:00Z"/>
          <w:del w:id="9504" w:author="jiefang chen" w:date="2016-04-20T16:54:00Z"/>
        </w:rPr>
        <w:pPrChange w:id="9505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CA0E0C" w:rsidDel="0087541B" w:rsidRDefault="00CA0E0C">
      <w:pPr>
        <w:pStyle w:val="3"/>
        <w:tabs>
          <w:tab w:val="clear" w:pos="425"/>
        </w:tabs>
        <w:rPr>
          <w:ins w:id="9506" w:author="longshine_LPF" w:date="2016-04-08T09:33:00Z"/>
          <w:del w:id="9507" w:author="jiefang chen" w:date="2016-04-20T16:54:00Z"/>
        </w:rPr>
        <w:pPrChange w:id="9508" w:author="longshine_LPF" w:date="2016-04-08T09:34:00Z">
          <w:pPr>
            <w:pStyle w:val="3"/>
            <w:numPr>
              <w:numId w:val="14"/>
            </w:numPr>
          </w:pPr>
        </w:pPrChange>
      </w:pPr>
      <w:ins w:id="9509" w:author="longshine_LPF" w:date="2016-04-08T09:33:00Z">
        <w:del w:id="9510" w:author="jiefang chen" w:date="2016-04-20T16:54:00Z">
          <w:r w:rsidDel="0087541B">
            <w:delText>订单</w:delText>
          </w:r>
        </w:del>
      </w:ins>
      <w:ins w:id="9511" w:author="longshine_LPF" w:date="2016-04-08T09:34:00Z">
        <w:del w:id="9512" w:author="jiefang chen" w:date="2016-04-20T16:54:00Z">
          <w:r w:rsidR="00BE402F" w:rsidDel="0087541B">
            <w:rPr>
              <w:rFonts w:hint="eastAsia"/>
            </w:rPr>
            <w:delText>详情</w:delText>
          </w:r>
        </w:del>
      </w:ins>
      <w:ins w:id="9513" w:author="longshine_LPF" w:date="2016-04-08T09:33:00Z">
        <w:del w:id="9514" w:author="jiefang chen" w:date="2016-04-20T16:54:00Z">
          <w:r w:rsidDel="0087541B">
            <w:rPr>
              <w:rFonts w:hint="eastAsia"/>
            </w:rPr>
            <w:delText>查询</w:delText>
          </w:r>
        </w:del>
      </w:ins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A0E0C" w:rsidDel="0087541B" w:rsidTr="00314E6C">
        <w:trPr>
          <w:ins w:id="9515" w:author="longshine_LPF" w:date="2016-04-08T09:33:00Z"/>
          <w:del w:id="9516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17" w:author="longshine_LPF" w:date="2016-04-08T09:33:00Z"/>
                <w:del w:id="9518" w:author="jiefang chen" w:date="2016-04-20T16:54:00Z"/>
                <w:b/>
                <w:szCs w:val="21"/>
              </w:rPr>
            </w:pPr>
            <w:ins w:id="9519" w:author="longshine_LPF" w:date="2016-04-08T09:33:00Z">
              <w:del w:id="9520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BE402F" w:rsidP="00314E6C">
            <w:pPr>
              <w:spacing w:before="60" w:after="60"/>
              <w:rPr>
                <w:ins w:id="9521" w:author="longshine_LPF" w:date="2016-04-08T09:33:00Z"/>
                <w:del w:id="9522" w:author="jiefang chen" w:date="2016-04-20T16:54:00Z"/>
                <w:szCs w:val="21"/>
              </w:rPr>
            </w:pPr>
            <w:ins w:id="9523" w:author="longshine_LPF" w:date="2016-04-08T09:34:00Z">
              <w:del w:id="9524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订单详情查询</w:delText>
                </w:r>
              </w:del>
            </w:ins>
          </w:p>
        </w:tc>
      </w:tr>
      <w:tr w:rsidR="00CA0E0C" w:rsidDel="0087541B" w:rsidTr="00314E6C">
        <w:trPr>
          <w:ins w:id="9525" w:author="longshine_LPF" w:date="2016-04-08T09:33:00Z"/>
          <w:del w:id="9526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27" w:author="longshine_LPF" w:date="2016-04-08T09:33:00Z"/>
                <w:del w:id="9528" w:author="jiefang chen" w:date="2016-04-20T16:54:00Z"/>
                <w:b/>
                <w:szCs w:val="21"/>
              </w:rPr>
            </w:pPr>
            <w:ins w:id="9529" w:author="longshine_LPF" w:date="2016-04-08T09:33:00Z">
              <w:del w:id="9530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接口描述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BE402F" w:rsidP="00314E6C">
            <w:pPr>
              <w:spacing w:before="60" w:after="60"/>
              <w:rPr>
                <w:ins w:id="9531" w:author="longshine_LPF" w:date="2016-04-08T09:33:00Z"/>
                <w:del w:id="9532" w:author="jiefang chen" w:date="2016-04-20T16:54:00Z"/>
                <w:szCs w:val="21"/>
              </w:rPr>
            </w:pPr>
            <w:ins w:id="9533" w:author="longshine_LPF" w:date="2016-04-08T09:34:00Z">
              <w:del w:id="9534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根据订单</w:delText>
                </w:r>
              </w:del>
            </w:ins>
            <w:ins w:id="9535" w:author="longshine_LPF" w:date="2016-04-08T09:37:00Z">
              <w:del w:id="9536" w:author="jiefang chen" w:date="2016-04-20T16:54:00Z">
                <w:r w:rsidR="00D1294A" w:rsidDel="0087541B">
                  <w:rPr>
                    <w:rFonts w:hint="eastAsia"/>
                    <w:kern w:val="0"/>
                    <w:szCs w:val="20"/>
                  </w:rPr>
                  <w:delText>编号</w:delText>
                </w:r>
              </w:del>
            </w:ins>
            <w:ins w:id="9537" w:author="longshine_LPF" w:date="2016-04-08T09:34:00Z">
              <w:del w:id="9538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查询对应的订单详细信息</w:delText>
                </w:r>
              </w:del>
            </w:ins>
          </w:p>
        </w:tc>
      </w:tr>
      <w:tr w:rsidR="00CA0E0C" w:rsidDel="0087541B" w:rsidTr="00314E6C">
        <w:trPr>
          <w:ins w:id="9539" w:author="longshine_LPF" w:date="2016-04-08T09:33:00Z"/>
          <w:del w:id="9540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41" w:author="longshine_LPF" w:date="2016-04-08T09:33:00Z"/>
                <w:del w:id="9542" w:author="jiefang chen" w:date="2016-04-20T16:54:00Z"/>
                <w:b/>
                <w:szCs w:val="21"/>
              </w:rPr>
            </w:pPr>
            <w:ins w:id="9543" w:author="longshine_LPF" w:date="2016-04-08T09:33:00Z">
              <w:del w:id="9544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接口路径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770B1E" w:rsidP="00314E6C">
            <w:pPr>
              <w:spacing w:before="60" w:after="60"/>
              <w:rPr>
                <w:ins w:id="9545" w:author="longshine_LPF" w:date="2016-04-08T09:33:00Z"/>
                <w:del w:id="9546" w:author="jiefang chen" w:date="2016-04-20T16:54:00Z"/>
                <w:szCs w:val="21"/>
              </w:rPr>
            </w:pPr>
            <w:ins w:id="9547" w:author="longshine_LPF" w:date="2016-04-19T14:13:00Z">
              <w:del w:id="9548" w:author="jiefang chen" w:date="2016-04-20T16:54:00Z">
                <w:r w:rsidRPr="00770B1E" w:rsidDel="0087541B">
                  <w:rPr>
                    <w:szCs w:val="21"/>
                  </w:rPr>
                  <w:delText>/trde/rest/appService/orderQueryDetail</w:delText>
                </w:r>
              </w:del>
            </w:ins>
          </w:p>
        </w:tc>
      </w:tr>
      <w:tr w:rsidR="00CA0E0C" w:rsidDel="0087541B" w:rsidTr="00314E6C">
        <w:trPr>
          <w:ins w:id="9549" w:author="longshine_LPF" w:date="2016-04-08T09:33:00Z"/>
          <w:del w:id="9550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51" w:author="longshine_LPF" w:date="2016-04-08T09:33:00Z"/>
                <w:del w:id="9552" w:author="jiefang chen" w:date="2016-04-20T16:54:00Z"/>
                <w:b/>
                <w:szCs w:val="21"/>
              </w:rPr>
            </w:pPr>
            <w:ins w:id="9553" w:author="longshine_LPF" w:date="2016-04-08T09:33:00Z">
              <w:del w:id="9554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方法名称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555" w:author="longshine_LPF" w:date="2016-04-08T09:33:00Z"/>
                <w:del w:id="9556" w:author="jiefang chen" w:date="2016-04-20T16:54:00Z"/>
                <w:szCs w:val="21"/>
              </w:rPr>
            </w:pPr>
            <w:ins w:id="9557" w:author="longshine_LPF" w:date="2016-04-08T09:33:00Z">
              <w:del w:id="9558" w:author="jiefang chen" w:date="2016-04-20T16:54:00Z">
                <w:r w:rsidDel="0087541B">
                  <w:rPr>
                    <w:kern w:val="0"/>
                    <w:szCs w:val="20"/>
                  </w:rPr>
                  <w:delText>orderQuery</w:delText>
                </w:r>
              </w:del>
            </w:ins>
            <w:ins w:id="9559" w:author="longshine_LPF" w:date="2016-04-08T09:35:00Z">
              <w:del w:id="9560" w:author="jiefang chen" w:date="2016-04-20T16:54:00Z">
                <w:r w:rsidR="00FF6B07" w:rsidDel="0087541B">
                  <w:rPr>
                    <w:kern w:val="0"/>
                    <w:szCs w:val="20"/>
                  </w:rPr>
                  <w:delText>Detail</w:delText>
                </w:r>
              </w:del>
            </w:ins>
          </w:p>
        </w:tc>
      </w:tr>
      <w:tr w:rsidR="00CA0E0C" w:rsidDel="0087541B" w:rsidTr="00314E6C">
        <w:trPr>
          <w:ins w:id="9561" w:author="longshine_LPF" w:date="2016-04-08T09:33:00Z"/>
          <w:del w:id="956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63" w:author="longshine_LPF" w:date="2016-04-08T09:33:00Z"/>
                <w:del w:id="9564" w:author="jiefang chen" w:date="2016-04-20T16:54:00Z"/>
                <w:b/>
                <w:szCs w:val="21"/>
              </w:rPr>
            </w:pPr>
            <w:ins w:id="9565" w:author="longshine_LPF" w:date="2016-04-08T09:33:00Z">
              <w:del w:id="956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接口方式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567" w:author="longshine_LPF" w:date="2016-04-08T09:33:00Z"/>
                <w:del w:id="9568" w:author="jiefang chen" w:date="2016-04-20T16:54:00Z"/>
                <w:szCs w:val="21"/>
              </w:rPr>
            </w:pPr>
            <w:ins w:id="9569" w:author="longshine_LPF" w:date="2016-04-08T09:33:00Z">
              <w:del w:id="9570" w:author="jiefang chen" w:date="2016-04-20T16:54:00Z">
                <w:r w:rsidDel="0087541B">
                  <w:rPr>
                    <w:rFonts w:hint="eastAsia"/>
                    <w:szCs w:val="21"/>
                  </w:rPr>
                  <w:delText>WebService</w:delText>
                </w:r>
              </w:del>
            </w:ins>
          </w:p>
        </w:tc>
      </w:tr>
      <w:tr w:rsidR="00CA0E0C" w:rsidDel="0087541B" w:rsidTr="00314E6C">
        <w:trPr>
          <w:ins w:id="9571" w:author="longshine_LPF" w:date="2016-04-08T09:33:00Z"/>
          <w:del w:id="957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73" w:author="longshine_LPF" w:date="2016-04-08T09:33:00Z"/>
                <w:del w:id="9574" w:author="jiefang chen" w:date="2016-04-20T16:54:00Z"/>
                <w:b/>
                <w:szCs w:val="21"/>
              </w:rPr>
            </w:pPr>
            <w:ins w:id="9575" w:author="longshine_LPF" w:date="2016-04-08T09:33:00Z">
              <w:del w:id="957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数据流向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577" w:author="longshine_LPF" w:date="2016-04-08T09:33:00Z"/>
                <w:del w:id="9578" w:author="jiefang chen" w:date="2016-04-20T16:54:00Z"/>
                <w:szCs w:val="21"/>
              </w:rPr>
            </w:pPr>
            <w:ins w:id="9579" w:author="longshine_LPF" w:date="2016-04-08T09:33:00Z">
              <w:del w:id="9580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  <w:r w:rsidDel="0087541B">
                  <w:rPr>
                    <w:szCs w:val="21"/>
                  </w:rPr>
                  <w:sym w:font="Wingdings" w:char="00E0"/>
                </w:r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CA0E0C" w:rsidDel="0087541B" w:rsidTr="00314E6C">
        <w:trPr>
          <w:ins w:id="9581" w:author="longshine_LPF" w:date="2016-04-08T09:33:00Z"/>
          <w:del w:id="958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83" w:author="longshine_LPF" w:date="2016-04-08T09:33:00Z"/>
                <w:del w:id="9584" w:author="jiefang chen" w:date="2016-04-20T16:54:00Z"/>
                <w:b/>
                <w:szCs w:val="21"/>
              </w:rPr>
            </w:pPr>
            <w:ins w:id="9585" w:author="longshine_LPF" w:date="2016-04-08T09:33:00Z">
              <w:del w:id="958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587" w:author="longshine_LPF" w:date="2016-04-08T09:33:00Z"/>
                <w:del w:id="9588" w:author="jiefang chen" w:date="2016-04-20T16:54:00Z"/>
                <w:szCs w:val="21"/>
              </w:rPr>
            </w:pPr>
            <w:ins w:id="9589" w:author="longshine_LPF" w:date="2016-04-08T09:33:00Z">
              <w:del w:id="9590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</w:del>
            </w:ins>
          </w:p>
        </w:tc>
      </w:tr>
      <w:tr w:rsidR="00CA0E0C" w:rsidDel="0087541B" w:rsidTr="00314E6C">
        <w:trPr>
          <w:ins w:id="9591" w:author="longshine_LPF" w:date="2016-04-08T09:33:00Z"/>
          <w:del w:id="959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593" w:author="longshine_LPF" w:date="2016-04-08T09:33:00Z"/>
                <w:del w:id="9594" w:author="jiefang chen" w:date="2016-04-20T16:54:00Z"/>
                <w:b/>
                <w:szCs w:val="21"/>
              </w:rPr>
            </w:pPr>
            <w:ins w:id="9595" w:author="longshine_LPF" w:date="2016-04-08T09:33:00Z">
              <w:del w:id="959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服务端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597" w:author="longshine_LPF" w:date="2016-04-08T09:33:00Z"/>
                <w:del w:id="9598" w:author="jiefang chen" w:date="2016-04-20T16:54:00Z"/>
                <w:szCs w:val="21"/>
              </w:rPr>
            </w:pPr>
            <w:ins w:id="9599" w:author="longshine_LPF" w:date="2016-04-08T09:33:00Z">
              <w:del w:id="9600" w:author="jiefang chen" w:date="2016-04-20T16:54:00Z"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CA0E0C" w:rsidDel="0087541B" w:rsidTr="00314E6C">
        <w:trPr>
          <w:ins w:id="9601" w:author="longshine_LPF" w:date="2016-04-08T09:33:00Z"/>
          <w:del w:id="960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603" w:author="longshine_LPF" w:date="2016-04-08T09:33:00Z"/>
                <w:del w:id="9604" w:author="jiefang chen" w:date="2016-04-20T16:54:00Z"/>
                <w:b/>
                <w:szCs w:val="21"/>
              </w:rPr>
            </w:pPr>
            <w:ins w:id="9605" w:author="longshine_LPF" w:date="2016-04-08T09:33:00Z">
              <w:del w:id="960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数据频率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607" w:author="longshine_LPF" w:date="2016-04-08T09:33:00Z"/>
                <w:del w:id="9608" w:author="jiefang chen" w:date="2016-04-20T16:54:00Z"/>
                <w:szCs w:val="21"/>
              </w:rPr>
            </w:pPr>
            <w:ins w:id="9609" w:author="longshine_LPF" w:date="2016-04-08T09:33:00Z">
              <w:del w:id="9610" w:author="jiefang chen" w:date="2016-04-20T16:54:00Z">
                <w:r w:rsidDel="0087541B">
                  <w:rPr>
                    <w:rFonts w:hint="eastAsia"/>
                    <w:szCs w:val="21"/>
                  </w:rPr>
                  <w:delText>实时</w:delText>
                </w:r>
              </w:del>
            </w:ins>
          </w:p>
        </w:tc>
      </w:tr>
      <w:tr w:rsidR="00CA0E0C" w:rsidDel="0087541B" w:rsidTr="00314E6C">
        <w:trPr>
          <w:ins w:id="9611" w:author="longshine_LPF" w:date="2016-04-08T09:33:00Z"/>
          <w:del w:id="9612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613" w:author="longshine_LPF" w:date="2016-04-08T09:33:00Z"/>
                <w:del w:id="9614" w:author="jiefang chen" w:date="2016-04-20T16:54:00Z"/>
                <w:b/>
                <w:szCs w:val="21"/>
              </w:rPr>
            </w:pPr>
            <w:ins w:id="9615" w:author="longshine_LPF" w:date="2016-04-08T09:33:00Z">
              <w:del w:id="9616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</w:delText>
                </w:r>
                <w:r w:rsidDel="0087541B">
                  <w:rPr>
                    <w:b/>
                    <w:szCs w:val="21"/>
                  </w:rPr>
                  <w:delText>规则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spacing w:before="60" w:after="60"/>
              <w:rPr>
                <w:ins w:id="9617" w:author="longshine_LPF" w:date="2016-04-08T09:33:00Z"/>
                <w:del w:id="9618" w:author="jiefang chen" w:date="2016-04-20T16:54:00Z"/>
                <w:szCs w:val="21"/>
              </w:rPr>
            </w:pPr>
          </w:p>
        </w:tc>
      </w:tr>
      <w:tr w:rsidR="00CA0E0C" w:rsidDel="0087541B" w:rsidTr="00314E6C">
        <w:trPr>
          <w:ins w:id="9619" w:author="longshine_LPF" w:date="2016-04-08T09:33:00Z"/>
          <w:del w:id="9620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CA0E0C" w:rsidDel="0087541B" w:rsidRDefault="00CA0E0C" w:rsidP="00314E6C">
            <w:pPr>
              <w:spacing w:before="60" w:after="60"/>
              <w:ind w:firstLineChars="200" w:firstLine="422"/>
              <w:jc w:val="center"/>
              <w:rPr>
                <w:ins w:id="9621" w:author="longshine_LPF" w:date="2016-04-08T09:33:00Z"/>
                <w:del w:id="9622" w:author="jiefang chen" w:date="2016-04-20T16:54:00Z"/>
                <w:sz w:val="24"/>
              </w:rPr>
            </w:pPr>
            <w:ins w:id="9623" w:author="longshine_LPF" w:date="2016-04-08T09:33:00Z">
              <w:del w:id="9624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输入输出参数数据类型定义</w:delText>
                </w:r>
              </w:del>
            </w:ins>
          </w:p>
        </w:tc>
      </w:tr>
      <w:tr w:rsidR="00CA0E0C" w:rsidDel="0087541B" w:rsidTr="00314E6C">
        <w:trPr>
          <w:ins w:id="9625" w:author="longshine_LPF" w:date="2016-04-08T09:33:00Z"/>
          <w:del w:id="9626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 w:line="360" w:lineRule="auto"/>
              <w:rPr>
                <w:ins w:id="9627" w:author="longshine_LPF" w:date="2016-04-08T09:33:00Z"/>
                <w:del w:id="9628" w:author="jiefang chen" w:date="2016-04-20T16:54:00Z"/>
                <w:b/>
                <w:szCs w:val="21"/>
              </w:rPr>
            </w:pPr>
            <w:ins w:id="9629" w:author="longshine_LPF" w:date="2016-04-08T09:33:00Z">
              <w:del w:id="9630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输入参数</w:delText>
                </w:r>
              </w:del>
            </w:ins>
          </w:p>
        </w:tc>
        <w:tc>
          <w:tcPr>
            <w:tcW w:w="7488" w:type="dxa"/>
            <w:vAlign w:val="center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9631" w:author="longshine_LPF" w:date="2016-04-08T10:45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588"/>
              <w:gridCol w:w="1559"/>
              <w:gridCol w:w="1701"/>
              <w:gridCol w:w="803"/>
              <w:gridCol w:w="1843"/>
              <w:tblGridChange w:id="9632">
                <w:tblGrid>
                  <w:gridCol w:w="1315"/>
                  <w:gridCol w:w="1691"/>
                  <w:gridCol w:w="1701"/>
                  <w:gridCol w:w="708"/>
                  <w:gridCol w:w="1843"/>
                </w:tblGrid>
              </w:tblGridChange>
            </w:tblGrid>
            <w:tr w:rsidR="00CA0E0C" w:rsidDel="0087541B" w:rsidTr="007F135A">
              <w:trPr>
                <w:trHeight w:val="361"/>
                <w:ins w:id="9633" w:author="longshine_LPF" w:date="2016-04-08T09:33:00Z"/>
                <w:del w:id="9634" w:author="jiefang chen" w:date="2016-04-20T16:54:00Z"/>
                <w:trPrChange w:id="9635" w:author="longshine_LPF" w:date="2016-04-08T10:45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shd w:val="pct10" w:color="auto" w:fill="auto"/>
                  <w:tcPrChange w:id="9636" w:author="longshine_LPF" w:date="2016-04-08T10:45:00Z">
                    <w:tcPr>
                      <w:tcW w:w="1315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637" w:author="longshine_LPF" w:date="2016-04-08T09:33:00Z"/>
                      <w:del w:id="9638" w:author="jiefang chen" w:date="2016-04-20T16:54:00Z"/>
                      <w:b/>
                      <w:kern w:val="0"/>
                      <w:szCs w:val="21"/>
                    </w:rPr>
                  </w:pPr>
                  <w:ins w:id="9639" w:author="longshine_LPF" w:date="2016-04-08T09:33:00Z">
                    <w:del w:id="9640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559" w:type="dxa"/>
                  <w:shd w:val="pct10" w:color="auto" w:fill="auto"/>
                  <w:tcPrChange w:id="9641" w:author="longshine_LPF" w:date="2016-04-08T10:45:00Z">
                    <w:tcPr>
                      <w:tcW w:w="1691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642" w:author="longshine_LPF" w:date="2016-04-08T09:33:00Z"/>
                      <w:del w:id="9643" w:author="jiefang chen" w:date="2016-04-20T16:54:00Z"/>
                      <w:b/>
                      <w:kern w:val="0"/>
                      <w:szCs w:val="21"/>
                    </w:rPr>
                  </w:pPr>
                  <w:ins w:id="9644" w:author="longshine_LPF" w:date="2016-04-08T09:33:00Z">
                    <w:del w:id="9645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  <w:tcPrChange w:id="9646" w:author="longshine_LPF" w:date="2016-04-08T10:45:00Z">
                    <w:tcPr>
                      <w:tcW w:w="1701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647" w:author="longshine_LPF" w:date="2016-04-08T09:33:00Z"/>
                      <w:del w:id="9648" w:author="jiefang chen" w:date="2016-04-20T16:54:00Z"/>
                      <w:b/>
                      <w:kern w:val="0"/>
                      <w:szCs w:val="21"/>
                    </w:rPr>
                  </w:pPr>
                  <w:ins w:id="9649" w:author="longshine_LPF" w:date="2016-04-08T09:33:00Z">
                    <w:del w:id="9650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803" w:type="dxa"/>
                  <w:shd w:val="pct10" w:color="auto" w:fill="auto"/>
                  <w:tcPrChange w:id="9651" w:author="longshine_LPF" w:date="2016-04-08T10:45:00Z">
                    <w:tcPr>
                      <w:tcW w:w="708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652" w:author="longshine_LPF" w:date="2016-04-08T09:33:00Z"/>
                      <w:del w:id="9653" w:author="jiefang chen" w:date="2016-04-20T16:54:00Z"/>
                      <w:b/>
                      <w:kern w:val="0"/>
                      <w:szCs w:val="21"/>
                    </w:rPr>
                  </w:pPr>
                  <w:ins w:id="9654" w:author="longshine_LPF" w:date="2016-04-08T09:33:00Z">
                    <w:del w:id="9655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  <w:tcPrChange w:id="9656" w:author="longshine_LPF" w:date="2016-04-08T10:45:00Z">
                    <w:tcPr>
                      <w:tcW w:w="1843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657" w:author="longshine_LPF" w:date="2016-04-08T09:33:00Z"/>
                      <w:del w:id="9658" w:author="jiefang chen" w:date="2016-04-20T16:54:00Z"/>
                      <w:b/>
                      <w:kern w:val="0"/>
                      <w:szCs w:val="21"/>
                    </w:rPr>
                  </w:pPr>
                  <w:ins w:id="9659" w:author="longshine_LPF" w:date="2016-04-08T09:33:00Z">
                    <w:del w:id="9660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350770" w:rsidDel="0087541B" w:rsidTr="007F135A">
              <w:trPr>
                <w:trHeight w:val="361"/>
                <w:ins w:id="9661" w:author="longshine_LPF" w:date="2016-04-08T09:33:00Z"/>
                <w:del w:id="9662" w:author="jiefang chen" w:date="2016-04-20T16:54:00Z"/>
                <w:trPrChange w:id="9663" w:author="longshine_LPF" w:date="2016-04-08T10:45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9664" w:author="longshine_LPF" w:date="2016-04-08T10:45:00Z">
                    <w:tcPr>
                      <w:tcW w:w="1315" w:type="dxa"/>
                    </w:tcPr>
                  </w:tcPrChange>
                </w:tcPr>
                <w:p w:rsidR="00350770" w:rsidDel="0087541B" w:rsidRDefault="00350770" w:rsidP="00350770">
                  <w:pPr>
                    <w:spacing w:line="360" w:lineRule="auto"/>
                    <w:rPr>
                      <w:ins w:id="9665" w:author="longshine_LPF" w:date="2016-04-08T09:33:00Z"/>
                      <w:del w:id="9666" w:author="jiefang chen" w:date="2016-04-20T16:54:00Z"/>
                      <w:szCs w:val="21"/>
                    </w:rPr>
                  </w:pPr>
                  <w:ins w:id="9667" w:author="longshine_LPF" w:date="2016-04-08T09:35:00Z">
                    <w:del w:id="9668" w:author="jiefang chen" w:date="2016-04-20T16:54:00Z">
                      <w:r w:rsidDel="0087541B">
                        <w:delText>orderNo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9669" w:author="longshine_LPF" w:date="2016-04-08T10:45:00Z">
                    <w:tcPr>
                      <w:tcW w:w="1691" w:type="dxa"/>
                    </w:tcPr>
                  </w:tcPrChange>
                </w:tcPr>
                <w:p w:rsidR="00350770" w:rsidDel="0087541B" w:rsidRDefault="00350770" w:rsidP="00350770">
                  <w:pPr>
                    <w:spacing w:line="360" w:lineRule="auto"/>
                    <w:rPr>
                      <w:ins w:id="9670" w:author="longshine_LPF" w:date="2016-04-08T09:33:00Z"/>
                      <w:del w:id="9671" w:author="jiefang chen" w:date="2016-04-20T16:54:00Z"/>
                      <w:szCs w:val="21"/>
                    </w:rPr>
                  </w:pPr>
                  <w:ins w:id="9672" w:author="longshine_LPF" w:date="2016-04-08T09:35:00Z">
                    <w:del w:id="9673" w:author="jiefang chen" w:date="2016-04-20T16:54:00Z">
                      <w:r w:rsidDel="0087541B">
                        <w:rPr>
                          <w:rFonts w:hint="eastAsia"/>
                        </w:rPr>
                        <w:delText>订单编号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9674" w:author="longshine_LPF" w:date="2016-04-08T10:45:00Z">
                    <w:tcPr>
                      <w:tcW w:w="1701" w:type="dxa"/>
                    </w:tcPr>
                  </w:tcPrChange>
                </w:tcPr>
                <w:p w:rsidR="00350770" w:rsidDel="0087541B" w:rsidRDefault="00350770" w:rsidP="00350770">
                  <w:pPr>
                    <w:spacing w:line="360" w:lineRule="auto"/>
                    <w:rPr>
                      <w:ins w:id="9675" w:author="longshine_LPF" w:date="2016-04-08T09:33:00Z"/>
                      <w:del w:id="9676" w:author="jiefang chen" w:date="2016-04-20T16:54:00Z"/>
                      <w:szCs w:val="21"/>
                    </w:rPr>
                  </w:pPr>
                  <w:ins w:id="9677" w:author="longshine_LPF" w:date="2016-04-08T09:35:00Z">
                    <w:del w:id="9678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9679" w:author="longshine_LPF" w:date="2016-04-08T10:45:00Z">
                    <w:tcPr>
                      <w:tcW w:w="708" w:type="dxa"/>
                    </w:tcPr>
                  </w:tcPrChange>
                </w:tcPr>
                <w:p w:rsidR="00350770" w:rsidDel="0087541B" w:rsidRDefault="00350770" w:rsidP="00350770">
                  <w:pPr>
                    <w:spacing w:line="360" w:lineRule="auto"/>
                    <w:jc w:val="center"/>
                    <w:rPr>
                      <w:ins w:id="9680" w:author="longshine_LPF" w:date="2016-04-08T09:33:00Z"/>
                      <w:del w:id="9681" w:author="jiefang chen" w:date="2016-04-20T16:54:00Z"/>
                      <w:szCs w:val="21"/>
                    </w:rPr>
                  </w:pPr>
                  <w:ins w:id="9682" w:author="longshine_LPF" w:date="2016-04-08T09:35:00Z">
                    <w:del w:id="968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9684" w:author="longshine_LPF" w:date="2016-04-08T10:45:00Z">
                    <w:tcPr>
                      <w:tcW w:w="1843" w:type="dxa"/>
                    </w:tcPr>
                  </w:tcPrChange>
                </w:tcPr>
                <w:p w:rsidR="00350770" w:rsidDel="0087541B" w:rsidRDefault="00350770" w:rsidP="00350770">
                  <w:pPr>
                    <w:spacing w:line="360" w:lineRule="auto"/>
                    <w:rPr>
                      <w:ins w:id="9685" w:author="longshine_LPF" w:date="2016-04-08T09:33:00Z"/>
                      <w:del w:id="9686" w:author="jiefang chen" w:date="2016-04-20T16:54:00Z"/>
                      <w:szCs w:val="21"/>
                    </w:rPr>
                  </w:pPr>
                </w:p>
              </w:tc>
            </w:tr>
            <w:tr w:rsidR="00350770" w:rsidDel="0087541B" w:rsidTr="007F135A">
              <w:trPr>
                <w:trHeight w:val="361"/>
                <w:ins w:id="9687" w:author="longshine_LPF" w:date="2016-04-08T09:33:00Z"/>
                <w:del w:id="9688" w:author="jiefang chen" w:date="2016-04-20T16:54:00Z"/>
                <w:trPrChange w:id="9689" w:author="longshine_LPF" w:date="2016-04-08T10:45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9690" w:author="longshine_LPF" w:date="2016-04-08T10:45:00Z">
                    <w:tcPr>
                      <w:tcW w:w="1315" w:type="dxa"/>
                    </w:tcPr>
                  </w:tcPrChange>
                </w:tcPr>
                <w:p w:rsidR="00350770" w:rsidDel="0087541B" w:rsidRDefault="00350770" w:rsidP="00350770">
                  <w:pPr>
                    <w:pStyle w:val="aff2"/>
                    <w:rPr>
                      <w:ins w:id="9691" w:author="longshine_LPF" w:date="2016-04-08T09:33:00Z"/>
                      <w:del w:id="9692" w:author="jiefang chen" w:date="2016-04-20T16:54:00Z"/>
                      <w:color w:val="000000"/>
                      <w:szCs w:val="21"/>
                    </w:rPr>
                  </w:pPr>
                </w:p>
              </w:tc>
              <w:tc>
                <w:tcPr>
                  <w:tcW w:w="1559" w:type="dxa"/>
                  <w:tcPrChange w:id="9693" w:author="longshine_LPF" w:date="2016-04-08T10:45:00Z">
                    <w:tcPr>
                      <w:tcW w:w="1691" w:type="dxa"/>
                    </w:tcPr>
                  </w:tcPrChange>
                </w:tcPr>
                <w:p w:rsidR="00350770" w:rsidDel="0087541B" w:rsidRDefault="00350770" w:rsidP="00350770">
                  <w:pPr>
                    <w:rPr>
                      <w:ins w:id="9694" w:author="longshine_LPF" w:date="2016-04-08T09:33:00Z"/>
                      <w:del w:id="969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  <w:tcPrChange w:id="9696" w:author="longshine_LPF" w:date="2016-04-08T10:45:00Z">
                    <w:tcPr>
                      <w:tcW w:w="1701" w:type="dxa"/>
                      <w:vAlign w:val="center"/>
                    </w:tcPr>
                  </w:tcPrChange>
                </w:tcPr>
                <w:p w:rsidR="00350770" w:rsidDel="0087541B" w:rsidRDefault="00350770" w:rsidP="00350770">
                  <w:pPr>
                    <w:pStyle w:val="aff2"/>
                    <w:rPr>
                      <w:ins w:id="9697" w:author="longshine_LPF" w:date="2016-04-08T09:33:00Z"/>
                      <w:del w:id="9698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  <w:vAlign w:val="center"/>
                  <w:tcPrChange w:id="9699" w:author="longshine_LPF" w:date="2016-04-08T10:45:00Z">
                    <w:tcPr>
                      <w:tcW w:w="708" w:type="dxa"/>
                      <w:vAlign w:val="center"/>
                    </w:tcPr>
                  </w:tcPrChange>
                </w:tcPr>
                <w:p w:rsidR="00350770" w:rsidDel="0087541B" w:rsidRDefault="00350770" w:rsidP="00350770">
                  <w:pPr>
                    <w:jc w:val="center"/>
                    <w:rPr>
                      <w:ins w:id="9700" w:author="longshine_LPF" w:date="2016-04-08T09:33:00Z"/>
                      <w:del w:id="970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9702" w:author="longshine_LPF" w:date="2016-04-08T10:45:00Z">
                    <w:tcPr>
                      <w:tcW w:w="1843" w:type="dxa"/>
                      <w:vAlign w:val="center"/>
                    </w:tcPr>
                  </w:tcPrChange>
                </w:tcPr>
                <w:p w:rsidR="00350770" w:rsidDel="0087541B" w:rsidRDefault="00350770" w:rsidP="00350770">
                  <w:pPr>
                    <w:pStyle w:val="aff2"/>
                    <w:rPr>
                      <w:ins w:id="9703" w:author="longshine_LPF" w:date="2016-04-08T09:33:00Z"/>
                      <w:del w:id="9704" w:author="jiefang chen" w:date="2016-04-20T16:54:00Z"/>
                      <w:szCs w:val="21"/>
                    </w:rPr>
                  </w:pPr>
                </w:p>
              </w:tc>
            </w:tr>
          </w:tbl>
          <w:p w:rsidR="00CA0E0C" w:rsidDel="0087541B" w:rsidRDefault="00CA0E0C" w:rsidP="00314E6C">
            <w:pPr>
              <w:widowControl/>
              <w:jc w:val="left"/>
              <w:rPr>
                <w:ins w:id="9705" w:author="longshine_LPF" w:date="2016-04-08T09:33:00Z"/>
                <w:del w:id="9706" w:author="jiefang chen" w:date="2016-04-20T16:54:00Z"/>
                <w:kern w:val="0"/>
                <w:szCs w:val="21"/>
              </w:rPr>
            </w:pPr>
          </w:p>
        </w:tc>
      </w:tr>
      <w:tr w:rsidR="00CA0E0C" w:rsidDel="0087541B" w:rsidTr="00314E6C">
        <w:trPr>
          <w:trHeight w:val="70"/>
          <w:ins w:id="9707" w:author="longshine_LPF" w:date="2016-04-08T09:33:00Z"/>
          <w:del w:id="9708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/>
              <w:rPr>
                <w:ins w:id="9709" w:author="longshine_LPF" w:date="2016-04-08T09:33:00Z"/>
                <w:del w:id="9710" w:author="jiefang chen" w:date="2016-04-20T16:54:00Z"/>
                <w:b/>
                <w:kern w:val="0"/>
                <w:szCs w:val="21"/>
              </w:rPr>
            </w:pPr>
            <w:ins w:id="9711" w:author="longshine_LPF" w:date="2016-04-08T09:33:00Z">
              <w:del w:id="9712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返回参数</w:delText>
                </w:r>
              </w:del>
            </w:ins>
          </w:p>
        </w:tc>
        <w:tc>
          <w:tcPr>
            <w:tcW w:w="7488" w:type="dxa"/>
          </w:tcPr>
          <w:tbl>
            <w:tblPr>
              <w:tblW w:w="99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PrChange w:id="9713" w:author="longshine_LPF" w:date="2016-04-08T10:45:00Z">
                <w:tblPr>
                  <w:tblW w:w="725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588"/>
              <w:gridCol w:w="1559"/>
              <w:gridCol w:w="1701"/>
              <w:gridCol w:w="803"/>
              <w:gridCol w:w="1843"/>
              <w:gridCol w:w="803"/>
              <w:gridCol w:w="803"/>
              <w:gridCol w:w="803"/>
              <w:tblGridChange w:id="9714">
                <w:tblGrid>
                  <w:gridCol w:w="1446"/>
                  <w:gridCol w:w="142"/>
                  <w:gridCol w:w="1418"/>
                  <w:gridCol w:w="141"/>
                  <w:gridCol w:w="1560"/>
                  <w:gridCol w:w="141"/>
                  <w:gridCol w:w="567"/>
                  <w:gridCol w:w="236"/>
                  <w:gridCol w:w="1607"/>
                  <w:gridCol w:w="236"/>
                  <w:gridCol w:w="803"/>
                  <w:gridCol w:w="803"/>
                  <w:gridCol w:w="803"/>
                </w:tblGrid>
              </w:tblGridChange>
            </w:tblGrid>
            <w:tr w:rsidR="00CA0E0C" w:rsidDel="0087541B" w:rsidTr="00173B42">
              <w:trPr>
                <w:gridAfter w:val="3"/>
                <w:wAfter w:w="2409" w:type="dxa"/>
                <w:trHeight w:val="297"/>
                <w:ins w:id="9715" w:author="longshine_LPF" w:date="2016-04-08T09:33:00Z"/>
                <w:del w:id="9716" w:author="jiefang chen" w:date="2016-04-20T16:54:00Z"/>
                <w:trPrChange w:id="9717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shd w:val="pct10" w:color="auto" w:fill="auto"/>
                  <w:tcPrChange w:id="9718" w:author="longshine_LPF" w:date="2016-04-08T10:45:00Z">
                    <w:tcPr>
                      <w:tcW w:w="1446" w:type="dxa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719" w:author="longshine_LPF" w:date="2016-04-08T09:33:00Z"/>
                      <w:del w:id="9720" w:author="jiefang chen" w:date="2016-04-20T16:54:00Z"/>
                      <w:b/>
                      <w:kern w:val="0"/>
                      <w:szCs w:val="21"/>
                    </w:rPr>
                  </w:pPr>
                  <w:ins w:id="9721" w:author="longshine_LPF" w:date="2016-04-08T09:33:00Z">
                    <w:del w:id="9722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559" w:type="dxa"/>
                  <w:shd w:val="pct10" w:color="auto" w:fill="auto"/>
                  <w:tcPrChange w:id="9723" w:author="longshine_LPF" w:date="2016-04-08T10:45:00Z">
                    <w:tcPr>
                      <w:tcW w:w="1560" w:type="dxa"/>
                      <w:gridSpan w:val="2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724" w:author="longshine_LPF" w:date="2016-04-08T09:33:00Z"/>
                      <w:del w:id="9725" w:author="jiefang chen" w:date="2016-04-20T16:54:00Z"/>
                      <w:b/>
                      <w:kern w:val="0"/>
                      <w:szCs w:val="21"/>
                    </w:rPr>
                  </w:pPr>
                  <w:ins w:id="9726" w:author="longshine_LPF" w:date="2016-04-08T09:33:00Z">
                    <w:del w:id="9727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  <w:tcPrChange w:id="9728" w:author="longshine_LPF" w:date="2016-04-08T10:45:00Z">
                    <w:tcPr>
                      <w:tcW w:w="1701" w:type="dxa"/>
                      <w:gridSpan w:val="2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729" w:author="longshine_LPF" w:date="2016-04-08T09:33:00Z"/>
                      <w:del w:id="9730" w:author="jiefang chen" w:date="2016-04-20T16:54:00Z"/>
                      <w:b/>
                      <w:kern w:val="0"/>
                      <w:szCs w:val="21"/>
                    </w:rPr>
                  </w:pPr>
                  <w:ins w:id="9731" w:author="longshine_LPF" w:date="2016-04-08T09:33:00Z">
                    <w:del w:id="9732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803" w:type="dxa"/>
                  <w:shd w:val="pct10" w:color="auto" w:fill="auto"/>
                  <w:tcPrChange w:id="9733" w:author="longshine_LPF" w:date="2016-04-08T10:45:00Z">
                    <w:tcPr>
                      <w:tcW w:w="708" w:type="dxa"/>
                      <w:gridSpan w:val="2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734" w:author="longshine_LPF" w:date="2016-04-08T09:33:00Z"/>
                      <w:del w:id="9735" w:author="jiefang chen" w:date="2016-04-20T16:54:00Z"/>
                      <w:b/>
                      <w:kern w:val="0"/>
                      <w:szCs w:val="21"/>
                    </w:rPr>
                  </w:pPr>
                  <w:ins w:id="9736" w:author="longshine_LPF" w:date="2016-04-08T09:33:00Z">
                    <w:del w:id="9737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  <w:tcPrChange w:id="9738" w:author="longshine_LPF" w:date="2016-04-08T10:45:00Z">
                    <w:tcPr>
                      <w:tcW w:w="1843" w:type="dxa"/>
                      <w:gridSpan w:val="2"/>
                      <w:shd w:val="pct10" w:color="auto" w:fill="auto"/>
                    </w:tcPr>
                  </w:tcPrChange>
                </w:tcPr>
                <w:p w:rsidR="00CA0E0C" w:rsidDel="0087541B" w:rsidRDefault="00CA0E0C" w:rsidP="00314E6C">
                  <w:pPr>
                    <w:spacing w:before="60" w:after="60"/>
                    <w:rPr>
                      <w:ins w:id="9739" w:author="longshine_LPF" w:date="2016-04-08T09:33:00Z"/>
                      <w:del w:id="9740" w:author="jiefang chen" w:date="2016-04-20T16:54:00Z"/>
                      <w:b/>
                      <w:kern w:val="0"/>
                      <w:szCs w:val="21"/>
                    </w:rPr>
                  </w:pPr>
                  <w:ins w:id="9741" w:author="longshine_LPF" w:date="2016-04-08T09:33:00Z">
                    <w:del w:id="9742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CA0E0C" w:rsidDel="0087541B" w:rsidTr="00173B42">
              <w:trPr>
                <w:gridAfter w:val="3"/>
                <w:wAfter w:w="2409" w:type="dxa"/>
                <w:trHeight w:val="297"/>
                <w:ins w:id="9743" w:author="longshine_LPF" w:date="2016-04-08T09:33:00Z"/>
                <w:del w:id="9744" w:author="jiefang chen" w:date="2016-04-20T16:54:00Z"/>
                <w:trPrChange w:id="9745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9746" w:author="longshine_LPF" w:date="2016-04-08T10:45:00Z">
                    <w:tcPr>
                      <w:tcW w:w="1446" w:type="dxa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47" w:author="longshine_LPF" w:date="2016-04-08T09:33:00Z"/>
                      <w:del w:id="9748" w:author="jiefang chen" w:date="2016-04-20T16:54:00Z"/>
                      <w:szCs w:val="21"/>
                    </w:rPr>
                  </w:pPr>
                  <w:ins w:id="9749" w:author="longshine_LPF" w:date="2016-04-08T09:33:00Z">
                    <w:del w:id="975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returnCode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9751" w:author="longshine_LPF" w:date="2016-04-08T10:45:00Z">
                    <w:tcPr>
                      <w:tcW w:w="1560" w:type="dxa"/>
                      <w:gridSpan w:val="2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52" w:author="longshine_LPF" w:date="2016-04-08T09:33:00Z"/>
                      <w:del w:id="9753" w:author="jiefang chen" w:date="2016-04-20T16:54:00Z"/>
                      <w:szCs w:val="21"/>
                    </w:rPr>
                  </w:pPr>
                  <w:ins w:id="9754" w:author="longshine_LPF" w:date="2016-04-08T09:33:00Z">
                    <w:del w:id="975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结果代码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9756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57" w:author="longshine_LPF" w:date="2016-04-08T09:33:00Z"/>
                      <w:del w:id="9758" w:author="jiefang chen" w:date="2016-04-20T16:54:00Z"/>
                      <w:szCs w:val="21"/>
                    </w:rPr>
                  </w:pPr>
                  <w:ins w:id="9759" w:author="longshine_LPF" w:date="2016-04-08T09:33:00Z">
                    <w:del w:id="976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803" w:type="dxa"/>
                  <w:tcPrChange w:id="9761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jc w:val="center"/>
                    <w:rPr>
                      <w:ins w:id="9762" w:author="longshine_LPF" w:date="2016-04-08T09:33:00Z"/>
                      <w:del w:id="9763" w:author="jiefang chen" w:date="2016-04-20T16:54:00Z"/>
                      <w:szCs w:val="21"/>
                    </w:rPr>
                  </w:pPr>
                  <w:ins w:id="9764" w:author="longshine_LPF" w:date="2016-04-08T09:33:00Z">
                    <w:del w:id="976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9766" w:author="longshine_LPF" w:date="2016-04-08T10:45:00Z">
                    <w:tcPr>
                      <w:tcW w:w="1843" w:type="dxa"/>
                      <w:gridSpan w:val="2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67" w:author="longshine_LPF" w:date="2016-04-08T09:33:00Z"/>
                      <w:del w:id="9768" w:author="jiefang chen" w:date="2016-04-20T16:54:00Z"/>
                      <w:szCs w:val="21"/>
                    </w:rPr>
                  </w:pPr>
                  <w:ins w:id="9769" w:author="longshine_LPF" w:date="2016-04-08T09:33:00Z">
                    <w:del w:id="977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详见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5.2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返回结果代码说明</w:delText>
                      </w:r>
                    </w:del>
                  </w:ins>
                </w:p>
              </w:tc>
            </w:tr>
            <w:tr w:rsidR="00CA0E0C" w:rsidDel="0087541B" w:rsidTr="00173B42">
              <w:trPr>
                <w:gridAfter w:val="3"/>
                <w:wAfter w:w="2409" w:type="dxa"/>
                <w:trHeight w:val="297"/>
                <w:ins w:id="9771" w:author="longshine_LPF" w:date="2016-04-08T09:33:00Z"/>
                <w:del w:id="9772" w:author="jiefang chen" w:date="2016-04-20T16:54:00Z"/>
                <w:trPrChange w:id="977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9774" w:author="longshine_LPF" w:date="2016-04-08T10:45:00Z">
                    <w:tcPr>
                      <w:tcW w:w="1446" w:type="dxa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75" w:author="longshine_LPF" w:date="2016-04-08T09:33:00Z"/>
                      <w:del w:id="9776" w:author="jiefang chen" w:date="2016-04-20T16:54:00Z"/>
                      <w:szCs w:val="21"/>
                    </w:rPr>
                  </w:pPr>
                  <w:ins w:id="9777" w:author="longshine_LPF" w:date="2016-04-08T09:33:00Z">
                    <w:del w:id="977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returnMsg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9779" w:author="longshine_LPF" w:date="2016-04-08T10:45:00Z">
                    <w:tcPr>
                      <w:tcW w:w="1560" w:type="dxa"/>
                      <w:gridSpan w:val="2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80" w:author="longshine_LPF" w:date="2016-04-08T09:33:00Z"/>
                      <w:del w:id="9781" w:author="jiefang chen" w:date="2016-04-20T16:54:00Z"/>
                      <w:szCs w:val="21"/>
                    </w:rPr>
                  </w:pPr>
                  <w:ins w:id="9782" w:author="longshine_LPF" w:date="2016-04-08T09:33:00Z">
                    <w:del w:id="978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结果描述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9784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85" w:author="longshine_LPF" w:date="2016-04-08T09:33:00Z"/>
                      <w:del w:id="9786" w:author="jiefang chen" w:date="2016-04-20T16:54:00Z"/>
                      <w:szCs w:val="21"/>
                    </w:rPr>
                  </w:pPr>
                  <w:ins w:id="9787" w:author="longshine_LPF" w:date="2016-04-08T09:33:00Z">
                    <w:del w:id="978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VARCHAR2(128)</w:delText>
                      </w:r>
                    </w:del>
                  </w:ins>
                </w:p>
              </w:tc>
              <w:tc>
                <w:tcPr>
                  <w:tcW w:w="803" w:type="dxa"/>
                  <w:tcPrChange w:id="978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jc w:val="center"/>
                    <w:rPr>
                      <w:ins w:id="9790" w:author="longshine_LPF" w:date="2016-04-08T09:33:00Z"/>
                      <w:del w:id="9791" w:author="jiefang chen" w:date="2016-04-20T16:54:00Z"/>
                      <w:szCs w:val="21"/>
                    </w:rPr>
                  </w:pPr>
                  <w:ins w:id="9792" w:author="longshine_LPF" w:date="2016-04-08T09:33:00Z">
                    <w:del w:id="979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9794" w:author="longshine_LPF" w:date="2016-04-08T10:45:00Z">
                    <w:tcPr>
                      <w:tcW w:w="1843" w:type="dxa"/>
                      <w:gridSpan w:val="2"/>
                    </w:tcPr>
                  </w:tcPrChange>
                </w:tcPr>
                <w:p w:rsidR="00CA0E0C" w:rsidDel="0087541B" w:rsidRDefault="00CA0E0C" w:rsidP="00314E6C">
                  <w:pPr>
                    <w:spacing w:line="360" w:lineRule="auto"/>
                    <w:rPr>
                      <w:ins w:id="9795" w:author="longshine_LPF" w:date="2016-04-08T09:33:00Z"/>
                      <w:del w:id="9796" w:author="jiefang chen" w:date="2016-04-20T16:54:00Z"/>
                      <w:szCs w:val="21"/>
                    </w:rPr>
                  </w:pPr>
                </w:p>
              </w:tc>
            </w:tr>
            <w:tr w:rsidR="00D5368C" w:rsidDel="0087541B" w:rsidTr="00173B42">
              <w:trPr>
                <w:gridAfter w:val="3"/>
                <w:wAfter w:w="2409" w:type="dxa"/>
                <w:trHeight w:val="297"/>
                <w:ins w:id="9797" w:author="longshine_LPF" w:date="2016-04-08T09:38:00Z"/>
                <w:del w:id="9798" w:author="jiefang chen" w:date="2016-04-20T16:54:00Z"/>
                <w:trPrChange w:id="9799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9800" w:author="longshine_LPF" w:date="2016-04-08T10:45:00Z">
                    <w:tcPr>
                      <w:tcW w:w="1446" w:type="dxa"/>
                      <w:vAlign w:val="center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01" w:author="longshine_LPF" w:date="2016-04-08T09:38:00Z"/>
                      <w:del w:id="9802" w:author="jiefang chen" w:date="2016-04-20T16:54:00Z"/>
                      <w:szCs w:val="21"/>
                    </w:rPr>
                  </w:pPr>
                  <w:ins w:id="9803" w:author="longshine_LPF" w:date="2016-04-08T10:34:00Z">
                    <w:del w:id="9804" w:author="jiefang chen" w:date="2016-04-20T16:54:00Z">
                      <w:r w:rsidDel="0087541B">
                        <w:delText>orderNo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9805" w:author="longshine_LPF" w:date="2016-04-08T10:45:00Z">
                    <w:tcPr>
                      <w:tcW w:w="1560" w:type="dxa"/>
                      <w:gridSpan w:val="2"/>
                      <w:vAlign w:val="center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06" w:author="longshine_LPF" w:date="2016-04-08T09:38:00Z"/>
                      <w:del w:id="9807" w:author="jiefang chen" w:date="2016-04-20T16:54:00Z"/>
                      <w:szCs w:val="21"/>
                    </w:rPr>
                  </w:pPr>
                  <w:ins w:id="9808" w:author="longshine_LPF" w:date="2016-04-08T10:34:00Z">
                    <w:del w:id="9809" w:author="jiefang chen" w:date="2016-04-20T16:54:00Z">
                      <w:r w:rsidDel="0087541B">
                        <w:rPr>
                          <w:rFonts w:hint="eastAsia"/>
                        </w:rPr>
                        <w:delText>订单编号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9810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11" w:author="longshine_LPF" w:date="2016-04-08T09:38:00Z"/>
                      <w:del w:id="9812" w:author="jiefang chen" w:date="2016-04-20T16:54:00Z"/>
                      <w:szCs w:val="21"/>
                    </w:rPr>
                  </w:pPr>
                  <w:ins w:id="9813" w:author="longshine_LPF" w:date="2016-04-08T10:34:00Z">
                    <w:del w:id="9814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9815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jc w:val="center"/>
                    <w:rPr>
                      <w:ins w:id="9816" w:author="longshine_LPF" w:date="2016-04-08T09:38:00Z"/>
                      <w:del w:id="9817" w:author="jiefang chen" w:date="2016-04-20T16:54:00Z"/>
                      <w:szCs w:val="21"/>
                    </w:rPr>
                  </w:pPr>
                  <w:ins w:id="9818" w:author="longshine_LPF" w:date="2016-04-08T10:34:00Z">
                    <w:del w:id="981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9820" w:author="longshine_LPF" w:date="2016-04-08T10:45:00Z">
                    <w:tcPr>
                      <w:tcW w:w="1843" w:type="dxa"/>
                      <w:gridSpan w:val="2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21" w:author="longshine_LPF" w:date="2016-04-08T09:38:00Z"/>
                      <w:del w:id="9822" w:author="jiefang chen" w:date="2016-04-20T16:54:00Z"/>
                      <w:szCs w:val="21"/>
                    </w:rPr>
                  </w:pPr>
                </w:p>
              </w:tc>
            </w:tr>
            <w:tr w:rsidR="00D5368C" w:rsidDel="0087541B" w:rsidTr="00173B42">
              <w:trPr>
                <w:gridAfter w:val="3"/>
                <w:wAfter w:w="2409" w:type="dxa"/>
                <w:trHeight w:val="297"/>
                <w:ins w:id="9823" w:author="longshine_LPF" w:date="2016-04-08T10:34:00Z"/>
                <w:del w:id="9824" w:author="jiefang chen" w:date="2016-04-20T16:54:00Z"/>
                <w:trPrChange w:id="9825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9826" w:author="longshine_LPF" w:date="2016-04-08T10:45:00Z">
                    <w:tcPr>
                      <w:tcW w:w="1446" w:type="dxa"/>
                    </w:tcPr>
                  </w:tcPrChange>
                </w:tcPr>
                <w:p w:rsidR="00D5368C" w:rsidRPr="00B02120" w:rsidDel="0087541B" w:rsidRDefault="00D5368C" w:rsidP="00D5368C">
                  <w:pPr>
                    <w:spacing w:line="360" w:lineRule="auto"/>
                    <w:rPr>
                      <w:ins w:id="9827" w:author="longshine_LPF" w:date="2016-04-08T10:34:00Z"/>
                      <w:del w:id="9828" w:author="jiefang chen" w:date="2016-04-20T16:54:00Z"/>
                      <w:color w:val="FF0000"/>
                      <w:rPrChange w:id="9829" w:author="Longshine" w:date="2016-04-15T17:21:00Z">
                        <w:rPr>
                          <w:ins w:id="9830" w:author="longshine_LPF" w:date="2016-04-08T10:34:00Z"/>
                          <w:del w:id="9831" w:author="jiefang chen" w:date="2016-04-20T16:54:00Z"/>
                        </w:rPr>
                      </w:rPrChange>
                    </w:rPr>
                  </w:pPr>
                  <w:ins w:id="9832" w:author="longshine_LPF" w:date="2016-04-08T10:34:00Z">
                    <w:del w:id="9833" w:author="jiefang chen" w:date="2016-04-20T16:54:00Z">
                      <w:r w:rsidRPr="00B02120" w:rsidDel="0087541B">
                        <w:rPr>
                          <w:color w:val="FF0000"/>
                          <w:rPrChange w:id="9834" w:author="Longshine" w:date="2016-04-15T17:21:00Z">
                            <w:rPr/>
                          </w:rPrChange>
                        </w:rPr>
                        <w:delText>newOrderTim</w:delText>
                      </w:r>
                    </w:del>
                  </w:ins>
                  <w:ins w:id="9835" w:author="Longshine" w:date="2016-04-15T17:21:00Z">
                    <w:del w:id="9836" w:author="jiefang chen" w:date="2016-04-20T16:54:00Z">
                      <w:r w:rsidR="00B02120" w:rsidRPr="00B02120" w:rsidDel="0087541B">
                        <w:rPr>
                          <w:color w:val="FF0000"/>
                          <w:rPrChange w:id="9837" w:author="Longshine" w:date="2016-04-15T17:21:00Z">
                            <w:rPr/>
                          </w:rPrChange>
                        </w:rPr>
                        <w:delText>e</w:delText>
                      </w:r>
                    </w:del>
                  </w:ins>
                </w:p>
              </w:tc>
              <w:tc>
                <w:tcPr>
                  <w:tcW w:w="1559" w:type="dxa"/>
                  <w:tcPrChange w:id="9838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39" w:author="longshine_LPF" w:date="2016-04-08T10:34:00Z"/>
                      <w:del w:id="9840" w:author="jiefang chen" w:date="2016-04-20T16:54:00Z"/>
                    </w:rPr>
                  </w:pPr>
                  <w:ins w:id="9841" w:author="longshine_LPF" w:date="2016-04-08T10:34:00Z">
                    <w:del w:id="9842" w:author="jiefang chen" w:date="2016-04-20T16:54:00Z">
                      <w:r w:rsidDel="0087541B">
                        <w:rPr>
                          <w:rFonts w:hint="eastAsia"/>
                        </w:rPr>
                        <w:delText>订单创建时间</w:delText>
                      </w:r>
                    </w:del>
                  </w:ins>
                </w:p>
              </w:tc>
              <w:tc>
                <w:tcPr>
                  <w:tcW w:w="1701" w:type="dxa"/>
                  <w:tcPrChange w:id="9843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rPr>
                      <w:ins w:id="9844" w:author="longshine_LPF" w:date="2016-04-08T10:34:00Z"/>
                      <w:del w:id="9845" w:author="jiefang chen" w:date="2016-04-20T16:54:00Z"/>
                      <w:szCs w:val="21"/>
                    </w:rPr>
                  </w:pPr>
                  <w:ins w:id="9846" w:author="longshine_LPF" w:date="2016-04-08T10:34:00Z">
                    <w:del w:id="9847" w:author="jiefang chen" w:date="2016-04-20T16:54:00Z">
                      <w:r w:rsidDel="0087541B">
                        <w:rPr>
                          <w:szCs w:val="21"/>
                        </w:rPr>
                        <w:delText>datatime</w:delText>
                      </w:r>
                    </w:del>
                  </w:ins>
                </w:p>
              </w:tc>
              <w:tc>
                <w:tcPr>
                  <w:tcW w:w="803" w:type="dxa"/>
                  <w:tcPrChange w:id="9848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D5368C" w:rsidDel="0087541B" w:rsidRDefault="00D5368C" w:rsidP="00D5368C">
                  <w:pPr>
                    <w:spacing w:line="360" w:lineRule="auto"/>
                    <w:jc w:val="center"/>
                    <w:rPr>
                      <w:ins w:id="9849" w:author="longshine_LPF" w:date="2016-04-08T10:34:00Z"/>
                      <w:del w:id="9850" w:author="jiefang chen" w:date="2016-04-20T16:54:00Z"/>
                      <w:szCs w:val="21"/>
                    </w:rPr>
                  </w:pPr>
                  <w:ins w:id="9851" w:author="longshine_LPF" w:date="2016-04-08T10:34:00Z">
                    <w:del w:id="985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9853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D5368C" w:rsidRPr="00B02120" w:rsidDel="0087541B" w:rsidRDefault="00B02120" w:rsidP="00D5368C">
                  <w:pPr>
                    <w:spacing w:line="360" w:lineRule="auto"/>
                    <w:rPr>
                      <w:ins w:id="9854" w:author="longshine_LPF" w:date="2016-04-08T10:34:00Z"/>
                      <w:del w:id="9855" w:author="jiefang chen" w:date="2016-04-20T16:54:00Z"/>
                      <w:color w:val="FF0000"/>
                      <w:szCs w:val="21"/>
                      <w:rPrChange w:id="9856" w:author="Longshine" w:date="2016-04-15T17:21:00Z">
                        <w:rPr>
                          <w:ins w:id="9857" w:author="longshine_LPF" w:date="2016-04-08T10:34:00Z"/>
                          <w:del w:id="9858" w:author="jiefang chen" w:date="2016-04-20T16:54:00Z"/>
                          <w:szCs w:val="21"/>
                        </w:rPr>
                      </w:rPrChange>
                    </w:rPr>
                  </w:pPr>
                  <w:ins w:id="9859" w:author="Longshine" w:date="2016-04-15T17:21:00Z">
                    <w:del w:id="9860" w:author="jiefang chen" w:date="2016-04-20T16:54:00Z">
                      <w:r w:rsidRPr="00B02120" w:rsidDel="0087541B">
                        <w:rPr>
                          <w:rFonts w:hint="eastAsia"/>
                          <w:color w:val="FF0000"/>
                          <w:szCs w:val="21"/>
                          <w:rPrChange w:id="9861" w:author="Longshine" w:date="2016-04-15T17:21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修正</w:delText>
                      </w:r>
                    </w:del>
                  </w:ins>
                </w:p>
              </w:tc>
            </w:tr>
            <w:tr w:rsidR="00FE72A3" w:rsidDel="0087541B" w:rsidTr="00173B42">
              <w:trPr>
                <w:gridAfter w:val="3"/>
                <w:wAfter w:w="2409" w:type="dxa"/>
                <w:trHeight w:val="297"/>
                <w:ins w:id="9862" w:author="longshine_LPF" w:date="2016-04-08T10:34:00Z"/>
                <w:del w:id="9863" w:author="jiefang chen" w:date="2016-04-20T16:54:00Z"/>
                <w:trPrChange w:id="9864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9865" w:author="longshine_LPF" w:date="2016-04-08T10:45:00Z">
                    <w:tcPr>
                      <w:tcW w:w="1446" w:type="dxa"/>
                    </w:tcPr>
                  </w:tcPrChange>
                </w:tcPr>
                <w:p w:rsidR="00FE72A3" w:rsidDel="0087541B" w:rsidRDefault="00FE72A3">
                  <w:pPr>
                    <w:spacing w:line="360" w:lineRule="auto"/>
                    <w:rPr>
                      <w:ins w:id="9866" w:author="longshine_LPF" w:date="2016-04-08T10:34:00Z"/>
                      <w:del w:id="9867" w:author="jiefang chen" w:date="2016-04-20T16:54:00Z"/>
                    </w:rPr>
                  </w:pPr>
                  <w:ins w:id="9868" w:author="longshine_LPF" w:date="2016-04-08T10:34:00Z">
                    <w:del w:id="9869" w:author="jiefang chen" w:date="2016-04-20T16:54:00Z">
                      <w:r w:rsidRPr="001320C4" w:rsidDel="0087541B">
                        <w:delText>order</w:delText>
                      </w:r>
                      <w:r w:rsidDel="0087541B">
                        <w:delText>S</w:delText>
                      </w:r>
                      <w:r w:rsidRPr="001320C4" w:rsidDel="0087541B">
                        <w:delText>tate</w:delText>
                      </w:r>
                    </w:del>
                  </w:ins>
                </w:p>
              </w:tc>
              <w:tc>
                <w:tcPr>
                  <w:tcW w:w="1559" w:type="dxa"/>
                  <w:tcPrChange w:id="987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871" w:author="longshine_LPF" w:date="2016-04-08T10:34:00Z"/>
                      <w:del w:id="9872" w:author="jiefang chen" w:date="2016-04-20T16:54:00Z"/>
                    </w:rPr>
                  </w:pPr>
                  <w:ins w:id="9873" w:author="longshine_LPF" w:date="2016-04-08T10:34:00Z">
                    <w:del w:id="9874" w:author="jiefang chen" w:date="2016-04-20T16:54:00Z">
                      <w:r w:rsidRPr="001320C4" w:rsidDel="0087541B">
                        <w:rPr>
                          <w:rFonts w:hint="eastAsia"/>
                        </w:rPr>
                        <w:delText>订单状态</w:delText>
                      </w:r>
                    </w:del>
                  </w:ins>
                </w:p>
              </w:tc>
              <w:tc>
                <w:tcPr>
                  <w:tcW w:w="1701" w:type="dxa"/>
                  <w:tcPrChange w:id="987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876" w:author="longshine_LPF" w:date="2016-04-08T10:34:00Z"/>
                      <w:del w:id="9877" w:author="jiefang chen" w:date="2016-04-20T16:54:00Z"/>
                      <w:szCs w:val="21"/>
                    </w:rPr>
                  </w:pPr>
                  <w:ins w:id="9878" w:author="longshine_LPF" w:date="2016-04-08T10:34:00Z">
                    <w:del w:id="9879" w:author="jiefang chen" w:date="2016-04-20T16:54:00Z">
                      <w:r w:rsidRPr="001320C4" w:rsidDel="0087541B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  <w:tcPrChange w:id="988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jc w:val="center"/>
                    <w:rPr>
                      <w:ins w:id="9881" w:author="longshine_LPF" w:date="2016-04-08T10:34:00Z"/>
                      <w:del w:id="9882" w:author="jiefang chen" w:date="2016-04-20T16:54:00Z"/>
                      <w:szCs w:val="21"/>
                    </w:rPr>
                  </w:pPr>
                  <w:ins w:id="9883" w:author="longshine_LPF" w:date="2016-04-08T10:46:00Z">
                    <w:del w:id="988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988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886" w:author="longshine_LPF" w:date="2016-04-08T10:34:00Z"/>
                      <w:del w:id="9887" w:author="jiefang chen" w:date="2016-04-20T16:54:00Z"/>
                      <w:szCs w:val="21"/>
                    </w:rPr>
                  </w:pPr>
                </w:p>
              </w:tc>
            </w:tr>
            <w:tr w:rsidR="00FE72A3" w:rsidDel="0087541B" w:rsidTr="00173B42">
              <w:trPr>
                <w:gridAfter w:val="3"/>
                <w:wAfter w:w="2409" w:type="dxa"/>
                <w:trHeight w:val="297"/>
                <w:ins w:id="9888" w:author="longshine_LPF" w:date="2016-04-08T10:30:00Z"/>
                <w:del w:id="9889" w:author="jiefang chen" w:date="2016-04-20T16:54:00Z"/>
                <w:trPrChange w:id="989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9891" w:author="longshine_LPF" w:date="2016-04-08T10:45:00Z">
                    <w:tcPr>
                      <w:tcW w:w="1446" w:type="dxa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892" w:author="longshine_LPF" w:date="2016-04-08T10:30:00Z"/>
                      <w:del w:id="9893" w:author="jiefang chen" w:date="2016-04-20T16:54:00Z"/>
                    </w:rPr>
                  </w:pPr>
                  <w:ins w:id="9894" w:author="longshine_LPF" w:date="2016-04-08T10:34:00Z">
                    <w:del w:id="9895" w:author="jiefang chen" w:date="2016-04-20T16:54:00Z">
                      <w:r w:rsidRPr="003C64F8" w:rsidDel="0087541B">
                        <w:rPr>
                          <w:szCs w:val="21"/>
                        </w:rPr>
                        <w:delText>seller</w:delText>
                      </w:r>
                      <w:r w:rsidDel="0087541B">
                        <w:rPr>
                          <w:szCs w:val="21"/>
                        </w:rPr>
                        <w:delText>A</w:delText>
                      </w:r>
                      <w:r w:rsidRPr="003C64F8" w:rsidDel="0087541B">
                        <w:rPr>
                          <w:szCs w:val="21"/>
                        </w:rPr>
                        <w:delText>ccount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989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897" w:author="longshine_LPF" w:date="2016-04-08T10:30:00Z"/>
                      <w:del w:id="9898" w:author="jiefang chen" w:date="2016-04-20T16:54:00Z"/>
                    </w:rPr>
                  </w:pPr>
                  <w:ins w:id="9899" w:author="longshine_LPF" w:date="2016-04-08T10:34:00Z">
                    <w:del w:id="9900" w:author="jiefang chen" w:date="2016-04-20T16:54:00Z">
                      <w:r w:rsidRPr="003C64F8" w:rsidDel="0087541B">
                        <w:rPr>
                          <w:rFonts w:hint="eastAsia"/>
                          <w:szCs w:val="21"/>
                        </w:rPr>
                        <w:delText>卖家账号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990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02" w:author="longshine_LPF" w:date="2016-04-08T10:30:00Z"/>
                      <w:del w:id="9903" w:author="jiefang chen" w:date="2016-04-20T16:54:00Z"/>
                      <w:szCs w:val="21"/>
                    </w:rPr>
                  </w:pPr>
                  <w:ins w:id="9904" w:author="longshine_LPF" w:date="2016-04-08T10:34:00Z">
                    <w:del w:id="9905" w:author="jiefang chen" w:date="2016-04-20T16:54:00Z">
                      <w:r w:rsidRPr="001320C4"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990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jc w:val="center"/>
                    <w:rPr>
                      <w:ins w:id="9907" w:author="longshine_LPF" w:date="2016-04-08T10:30:00Z"/>
                      <w:del w:id="9908" w:author="jiefang chen" w:date="2016-04-20T16:54:00Z"/>
                      <w:szCs w:val="21"/>
                    </w:rPr>
                  </w:pPr>
                  <w:ins w:id="9909" w:author="longshine_LPF" w:date="2016-04-08T10:46:00Z">
                    <w:del w:id="991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991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12" w:author="longshine_LPF" w:date="2016-04-08T10:30:00Z"/>
                      <w:del w:id="9913" w:author="jiefang chen" w:date="2016-04-20T16:54:00Z"/>
                      <w:szCs w:val="21"/>
                    </w:rPr>
                  </w:pPr>
                </w:p>
              </w:tc>
            </w:tr>
            <w:tr w:rsidR="00FE72A3" w:rsidDel="0087541B" w:rsidTr="00173B42">
              <w:trPr>
                <w:gridAfter w:val="3"/>
                <w:wAfter w:w="2409" w:type="dxa"/>
                <w:trHeight w:val="297"/>
                <w:ins w:id="9914" w:author="longshine_LPF" w:date="2016-04-08T10:45:00Z"/>
                <w:del w:id="9915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FE72A3" w:rsidRPr="003C64F8" w:rsidDel="0087541B" w:rsidRDefault="00E94024">
                  <w:pPr>
                    <w:spacing w:line="360" w:lineRule="auto"/>
                    <w:rPr>
                      <w:ins w:id="9916" w:author="longshine_LPF" w:date="2016-04-08T10:45:00Z"/>
                      <w:del w:id="9917" w:author="jiefang chen" w:date="2016-04-20T16:54:00Z"/>
                      <w:szCs w:val="21"/>
                    </w:rPr>
                  </w:pPr>
                  <w:ins w:id="9918" w:author="longshine_LPF" w:date="2016-04-08T10:46:00Z">
                    <w:del w:id="9919" w:author="jiefang chen" w:date="2016-04-20T16:54:00Z">
                      <w:r w:rsidDel="0087541B">
                        <w:rPr>
                          <w:szCs w:val="21"/>
                        </w:rPr>
                        <w:delText>seller</w:delText>
                      </w:r>
                    </w:del>
                  </w:ins>
                  <w:ins w:id="9920" w:author="longshine_LPF" w:date="2016-04-08T10:59:00Z">
                    <w:del w:id="9921" w:author="jiefang chen" w:date="2016-04-20T16:54:00Z">
                      <w:r w:rsidDel="0087541B">
                        <w:rPr>
                          <w:szCs w:val="21"/>
                        </w:rPr>
                        <w:delText>E</w:delText>
                      </w:r>
                    </w:del>
                  </w:ins>
                  <w:ins w:id="9922" w:author="longshine_LPF" w:date="2016-04-08T10:46:00Z">
                    <w:del w:id="9923" w:author="jiefang chen" w:date="2016-04-20T16:54:00Z">
                      <w:r w:rsidRPr="00FE72A3" w:rsidDel="0087541B">
                        <w:rPr>
                          <w:szCs w:val="21"/>
                        </w:rPr>
                        <w:delText>nt</w:delText>
                      </w:r>
                    </w:del>
                  </w:ins>
                  <w:ins w:id="9924" w:author="longshine_LPF" w:date="2016-04-08T10:59:00Z">
                    <w:del w:id="9925" w:author="jiefang chen" w:date="2016-04-20T16:54:00Z">
                      <w:r w:rsidDel="0087541B">
                        <w:rPr>
                          <w:szCs w:val="21"/>
                        </w:rPr>
                        <w:delText>I</w:delText>
                      </w:r>
                    </w:del>
                  </w:ins>
                  <w:ins w:id="9926" w:author="longshine_LPF" w:date="2016-04-08T10:46:00Z">
                    <w:del w:id="9927" w:author="jiefang chen" w:date="2016-04-20T16:54:00Z">
                      <w:r w:rsidRPr="00FE72A3" w:rsidDel="0087541B">
                        <w:rPr>
                          <w:szCs w:val="21"/>
                        </w:rPr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</w:tcPr>
                <w:p w:rsidR="00FE72A3" w:rsidRPr="003C64F8" w:rsidDel="0087541B" w:rsidRDefault="00FE72A3" w:rsidP="00FE72A3">
                  <w:pPr>
                    <w:spacing w:line="360" w:lineRule="auto"/>
                    <w:rPr>
                      <w:ins w:id="9928" w:author="longshine_LPF" w:date="2016-04-08T10:45:00Z"/>
                      <w:del w:id="9929" w:author="jiefang chen" w:date="2016-04-20T16:54:00Z"/>
                      <w:szCs w:val="21"/>
                    </w:rPr>
                  </w:pPr>
                  <w:ins w:id="9930" w:author="longshine_LPF" w:date="2016-04-08T10:45:00Z">
                    <w:del w:id="9931" w:author="jiefang chen" w:date="2016-04-20T16:54:00Z">
                      <w:r w:rsidRPr="00FE72A3" w:rsidDel="0087541B">
                        <w:rPr>
                          <w:rFonts w:hint="eastAsia"/>
                          <w:szCs w:val="21"/>
                        </w:rPr>
                        <w:delText>卖家企业</w:delText>
                      </w:r>
                      <w:r w:rsidRPr="00FE72A3" w:rsidDel="0087541B">
                        <w:rPr>
                          <w:rFonts w:hint="eastAsia"/>
                          <w:szCs w:val="21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FE72A3" w:rsidRPr="001320C4" w:rsidDel="0087541B" w:rsidRDefault="00FE72A3" w:rsidP="00FE72A3">
                  <w:pPr>
                    <w:spacing w:line="360" w:lineRule="auto"/>
                    <w:rPr>
                      <w:ins w:id="9932" w:author="longshine_LPF" w:date="2016-04-08T10:45:00Z"/>
                      <w:del w:id="9933" w:author="jiefang chen" w:date="2016-04-20T16:54:00Z"/>
                      <w:szCs w:val="21"/>
                    </w:rPr>
                  </w:pPr>
                  <w:ins w:id="9934" w:author="longshine_LPF" w:date="2016-04-08T10:46:00Z">
                    <w:del w:id="9935" w:author="jiefang chen" w:date="2016-04-20T16:54:00Z">
                      <w:r w:rsidRPr="00FE72A3"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FE72A3" w:rsidDel="0087541B" w:rsidRDefault="00FE72A3" w:rsidP="00FE72A3">
                  <w:pPr>
                    <w:spacing w:line="360" w:lineRule="auto"/>
                    <w:jc w:val="center"/>
                    <w:rPr>
                      <w:ins w:id="9936" w:author="longshine_LPF" w:date="2016-04-08T10:45:00Z"/>
                      <w:del w:id="9937" w:author="jiefang chen" w:date="2016-04-20T16:54:00Z"/>
                      <w:szCs w:val="21"/>
                    </w:rPr>
                  </w:pPr>
                  <w:ins w:id="9938" w:author="longshine_LPF" w:date="2016-04-08T10:46:00Z">
                    <w:del w:id="993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40" w:author="longshine_LPF" w:date="2016-04-08T10:45:00Z"/>
                      <w:del w:id="9941" w:author="jiefang chen" w:date="2016-04-20T16:54:00Z"/>
                      <w:szCs w:val="21"/>
                    </w:rPr>
                  </w:pPr>
                </w:p>
              </w:tc>
            </w:tr>
            <w:tr w:rsidR="00FE72A3" w:rsidDel="0087541B" w:rsidTr="00173B42">
              <w:trPr>
                <w:gridAfter w:val="3"/>
                <w:wAfter w:w="2409" w:type="dxa"/>
                <w:trHeight w:val="297"/>
                <w:ins w:id="9942" w:author="longshine_LPF" w:date="2016-04-08T10:30:00Z"/>
                <w:del w:id="9943" w:author="jiefang chen" w:date="2016-04-20T16:54:00Z"/>
                <w:trPrChange w:id="9944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9945" w:author="longshine_LPF" w:date="2016-04-08T10:45:00Z">
                    <w:tcPr>
                      <w:tcW w:w="1446" w:type="dxa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46" w:author="longshine_LPF" w:date="2016-04-08T10:30:00Z"/>
                      <w:del w:id="9947" w:author="jiefang chen" w:date="2016-04-20T16:54:00Z"/>
                    </w:rPr>
                  </w:pPr>
                  <w:ins w:id="9948" w:author="longshine_LPF" w:date="2016-04-08T10:34:00Z">
                    <w:del w:id="9949" w:author="jiefang chen" w:date="2016-04-20T16:54:00Z">
                      <w:r w:rsidRPr="003C64F8" w:rsidDel="0087541B">
                        <w:rPr>
                          <w:szCs w:val="21"/>
                        </w:rPr>
                        <w:delText>seller</w:delText>
                      </w:r>
                      <w:r w:rsidDel="0087541B">
                        <w:rPr>
                          <w:szCs w:val="21"/>
                        </w:rPr>
                        <w:delText>E</w:delText>
                      </w:r>
                      <w:r w:rsidRPr="003C64F8" w:rsidDel="0087541B">
                        <w:rPr>
                          <w:szCs w:val="21"/>
                        </w:rPr>
                        <w:delText>nt</w:delText>
                      </w:r>
                      <w:r w:rsidDel="0087541B">
                        <w:rPr>
                          <w:szCs w:val="21"/>
                        </w:rPr>
                        <w:delText>N</w:delText>
                      </w:r>
                      <w:r w:rsidRPr="003C64F8" w:rsidDel="0087541B">
                        <w:rPr>
                          <w:szCs w:val="21"/>
                        </w:rPr>
                        <w:delText>ame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995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51" w:author="longshine_LPF" w:date="2016-04-08T10:30:00Z"/>
                      <w:del w:id="9952" w:author="jiefang chen" w:date="2016-04-20T16:54:00Z"/>
                    </w:rPr>
                  </w:pPr>
                  <w:ins w:id="9953" w:author="longshine_LPF" w:date="2016-04-08T10:34:00Z">
                    <w:del w:id="9954" w:author="jiefang chen" w:date="2016-04-20T16:54:00Z">
                      <w:r w:rsidRPr="003C64F8" w:rsidDel="0087541B">
                        <w:rPr>
                          <w:rFonts w:hint="eastAsia"/>
                          <w:szCs w:val="21"/>
                        </w:rPr>
                        <w:delText>卖家企业名称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995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56" w:author="longshine_LPF" w:date="2016-04-08T10:30:00Z"/>
                      <w:del w:id="9957" w:author="jiefang chen" w:date="2016-04-20T16:54:00Z"/>
                      <w:szCs w:val="21"/>
                    </w:rPr>
                  </w:pPr>
                  <w:ins w:id="9958" w:author="longshine_LPF" w:date="2016-04-08T10:34:00Z">
                    <w:del w:id="9959" w:author="jiefang chen" w:date="2016-04-20T16:54:00Z">
                      <w:r w:rsidRPr="001320C4"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996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jc w:val="center"/>
                    <w:rPr>
                      <w:ins w:id="9961" w:author="longshine_LPF" w:date="2016-04-08T10:30:00Z"/>
                      <w:del w:id="9962" w:author="jiefang chen" w:date="2016-04-20T16:54:00Z"/>
                      <w:szCs w:val="21"/>
                    </w:rPr>
                  </w:pPr>
                  <w:ins w:id="9963" w:author="longshine_LPF" w:date="2016-04-08T10:46:00Z">
                    <w:del w:id="996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996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FE72A3" w:rsidDel="0087541B" w:rsidRDefault="00FE72A3" w:rsidP="00FE72A3">
                  <w:pPr>
                    <w:spacing w:line="360" w:lineRule="auto"/>
                    <w:rPr>
                      <w:ins w:id="9966" w:author="longshine_LPF" w:date="2016-04-08T10:30:00Z"/>
                      <w:del w:id="9967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9968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9969" w:author="longshine_LPF" w:date="2016-04-08T10:58:00Z"/>
                <w:del w:id="9970" w:author="jiefang chen" w:date="2016-04-20T16:54:00Z"/>
                <w:trPrChange w:id="9971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9972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>
                  <w:pPr>
                    <w:spacing w:line="360" w:lineRule="auto"/>
                    <w:rPr>
                      <w:ins w:id="9973" w:author="longshine_LPF" w:date="2016-04-08T10:58:00Z"/>
                      <w:del w:id="9974" w:author="jiefang chen" w:date="2016-04-20T16:54:00Z"/>
                      <w:szCs w:val="21"/>
                    </w:rPr>
                  </w:pPr>
                  <w:ins w:id="9975" w:author="longshine_LPF" w:date="2016-04-08T10:58:00Z">
                    <w:del w:id="9976" w:author="jiefang chen" w:date="2016-04-20T16:54:00Z">
                      <w:r w:rsidDel="0087541B">
                        <w:delText>buyerE</w:delText>
                      </w:r>
                      <w:r w:rsidRPr="0046192D" w:rsidDel="0087541B">
                        <w:delText>nt</w:delText>
                      </w:r>
                    </w:del>
                  </w:ins>
                  <w:ins w:id="9977" w:author="longshine_LPF" w:date="2016-04-08T10:59:00Z">
                    <w:del w:id="9978" w:author="jiefang chen" w:date="2016-04-20T16:54:00Z">
                      <w:r w:rsidDel="0087541B">
                        <w:delText>I</w:delText>
                      </w:r>
                    </w:del>
                  </w:ins>
                  <w:ins w:id="9979" w:author="longshine_LPF" w:date="2016-04-08T10:58:00Z">
                    <w:del w:id="9980" w:author="jiefang chen" w:date="2016-04-20T16:54:00Z">
                      <w:r w:rsidRPr="0046192D" w:rsidDel="0087541B"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  <w:tcPrChange w:id="9981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9982" w:author="longshine_LPF" w:date="2016-04-08T10:58:00Z"/>
                      <w:del w:id="9983" w:author="jiefang chen" w:date="2016-04-20T16:54:00Z"/>
                      <w:szCs w:val="21"/>
                    </w:rPr>
                  </w:pPr>
                  <w:ins w:id="9984" w:author="longshine_LPF" w:date="2016-04-08T10:58:00Z">
                    <w:del w:id="9985" w:author="jiefang chen" w:date="2016-04-20T16:54:00Z">
                      <w:r w:rsidRPr="0046192D" w:rsidDel="0087541B">
                        <w:rPr>
                          <w:rFonts w:hint="eastAsia"/>
                        </w:rPr>
                        <w:delText>买家企业</w:delText>
                      </w:r>
                      <w:r w:rsidRPr="0046192D" w:rsidDel="0087541B">
                        <w:rPr>
                          <w:rFonts w:hint="eastAsia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9986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RPr="001320C4" w:rsidDel="0087541B" w:rsidRDefault="00E94024" w:rsidP="00E94024">
                  <w:pPr>
                    <w:spacing w:line="360" w:lineRule="auto"/>
                    <w:rPr>
                      <w:ins w:id="9987" w:author="longshine_LPF" w:date="2016-04-08T10:58:00Z"/>
                      <w:del w:id="9988" w:author="jiefang chen" w:date="2016-04-20T16:54:00Z"/>
                      <w:szCs w:val="21"/>
                    </w:rPr>
                  </w:pPr>
                  <w:ins w:id="9989" w:author="longshine_LPF" w:date="2016-04-08T10:58:00Z">
                    <w:del w:id="9990" w:author="jiefang chen" w:date="2016-04-20T16:54:00Z">
                      <w:r w:rsidRPr="0046192D" w:rsidDel="0087541B">
                        <w:rPr>
                          <w:rFonts w:hint="eastAsia"/>
                        </w:rPr>
                        <w:delText>bigint(16)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9991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9992" w:author="longshine_LPF" w:date="2016-04-08T10:58:00Z"/>
                      <w:del w:id="9993" w:author="jiefang chen" w:date="2016-04-20T16:54:00Z"/>
                      <w:szCs w:val="21"/>
                    </w:rPr>
                  </w:pPr>
                  <w:ins w:id="9994" w:author="longshine_LPF" w:date="2016-04-08T10:59:00Z">
                    <w:del w:id="999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9996" w:author="longshine_LPF" w:date="2016-04-08T10:58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9997" w:author="longshine_LPF" w:date="2016-04-08T10:58:00Z"/>
                      <w:del w:id="9998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9999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000" w:author="longshine_LPF" w:date="2016-04-08T10:55:00Z"/>
                <w:del w:id="10001" w:author="jiefang chen" w:date="2016-04-20T16:54:00Z"/>
                <w:trPrChange w:id="10002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003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10004" w:author="longshine_LPF" w:date="2016-04-08T10:55:00Z"/>
                      <w:del w:id="10005" w:author="jiefang chen" w:date="2016-04-20T16:54:00Z"/>
                      <w:szCs w:val="21"/>
                    </w:rPr>
                  </w:pPr>
                  <w:ins w:id="10006" w:author="longshine_LPF" w:date="2016-04-08T10:58:00Z">
                    <w:del w:id="10007" w:author="jiefang chen" w:date="2016-04-20T16:54:00Z">
                      <w:r w:rsidDel="0087541B">
                        <w:delText>sellerP</w:delText>
                      </w:r>
                      <w:r w:rsidRPr="006A31EB" w:rsidDel="0087541B">
                        <w:delText>erson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008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10009" w:author="longshine_LPF" w:date="2016-04-08T10:55:00Z"/>
                      <w:del w:id="10010" w:author="jiefang chen" w:date="2016-04-20T16:54:00Z"/>
                      <w:szCs w:val="21"/>
                    </w:rPr>
                  </w:pPr>
                  <w:ins w:id="10011" w:author="longshine_LPF" w:date="2016-04-08T10:58:00Z">
                    <w:del w:id="10012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卖家联系人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013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RPr="001320C4" w:rsidDel="0087541B" w:rsidRDefault="00E94024" w:rsidP="00E94024">
                  <w:pPr>
                    <w:spacing w:line="360" w:lineRule="auto"/>
                    <w:rPr>
                      <w:ins w:id="10014" w:author="longshine_LPF" w:date="2016-04-08T10:55:00Z"/>
                      <w:del w:id="10015" w:author="jiefang chen" w:date="2016-04-20T16:54:00Z"/>
                      <w:szCs w:val="21"/>
                    </w:rPr>
                  </w:pPr>
                  <w:ins w:id="10016" w:author="longshine_LPF" w:date="2016-04-08T10:58:00Z">
                    <w:del w:id="10017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varchar(64)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018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019" w:author="longshine_LPF" w:date="2016-04-08T10:55:00Z"/>
                      <w:del w:id="10020" w:author="jiefang chen" w:date="2016-04-20T16:54:00Z"/>
                      <w:szCs w:val="21"/>
                    </w:rPr>
                  </w:pPr>
                  <w:ins w:id="10021" w:author="longshine_LPF" w:date="2016-04-08T10:59:00Z">
                    <w:del w:id="1002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023" w:author="longshine_LPF" w:date="2016-04-08T10:58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024" w:author="longshine_LPF" w:date="2016-04-08T10:55:00Z"/>
                      <w:del w:id="10025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10026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027" w:author="longshine_LPF" w:date="2016-04-08T10:58:00Z"/>
                <w:del w:id="10028" w:author="jiefang chen" w:date="2016-04-20T16:54:00Z"/>
                <w:trPrChange w:id="10029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030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>
                  <w:pPr>
                    <w:spacing w:line="360" w:lineRule="auto"/>
                    <w:rPr>
                      <w:ins w:id="10031" w:author="longshine_LPF" w:date="2016-04-08T10:58:00Z"/>
                      <w:del w:id="10032" w:author="jiefang chen" w:date="2016-04-20T16:54:00Z"/>
                      <w:szCs w:val="21"/>
                    </w:rPr>
                  </w:pPr>
                  <w:ins w:id="10033" w:author="longshine_LPF" w:date="2016-04-08T10:58:00Z">
                    <w:del w:id="10034" w:author="jiefang chen" w:date="2016-04-20T16:54:00Z">
                      <w:r w:rsidDel="0087541B">
                        <w:delText>seller</w:delText>
                      </w:r>
                    </w:del>
                  </w:ins>
                  <w:ins w:id="10035" w:author="longshine_LPF" w:date="2016-04-08T10:59:00Z">
                    <w:del w:id="10036" w:author="jiefang chen" w:date="2016-04-20T16:54:00Z">
                      <w:r w:rsidDel="0087541B">
                        <w:delText>T</w:delText>
                      </w:r>
                    </w:del>
                  </w:ins>
                  <w:ins w:id="10037" w:author="longshine_LPF" w:date="2016-04-08T10:58:00Z">
                    <w:del w:id="10038" w:author="jiefang chen" w:date="2016-04-20T16:54:00Z">
                      <w:r w:rsidRPr="006A31EB" w:rsidDel="0087541B">
                        <w:delText>el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039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10040" w:author="longshine_LPF" w:date="2016-04-08T10:58:00Z"/>
                      <w:del w:id="10041" w:author="jiefang chen" w:date="2016-04-20T16:54:00Z"/>
                      <w:szCs w:val="21"/>
                    </w:rPr>
                  </w:pPr>
                  <w:ins w:id="10042" w:author="longshine_LPF" w:date="2016-04-08T10:58:00Z">
                    <w:del w:id="10043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卖家联系电话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044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RPr="001320C4" w:rsidDel="0087541B" w:rsidRDefault="00E94024" w:rsidP="00E94024">
                  <w:pPr>
                    <w:spacing w:line="360" w:lineRule="auto"/>
                    <w:rPr>
                      <w:ins w:id="10045" w:author="longshine_LPF" w:date="2016-04-08T10:58:00Z"/>
                      <w:del w:id="10046" w:author="jiefang chen" w:date="2016-04-20T16:54:00Z"/>
                      <w:szCs w:val="21"/>
                    </w:rPr>
                  </w:pPr>
                  <w:ins w:id="10047" w:author="longshine_LPF" w:date="2016-04-08T10:58:00Z">
                    <w:del w:id="10048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varchar(20)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049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050" w:author="longshine_LPF" w:date="2016-04-08T10:58:00Z"/>
                      <w:del w:id="10051" w:author="jiefang chen" w:date="2016-04-20T16:54:00Z"/>
                      <w:szCs w:val="21"/>
                    </w:rPr>
                  </w:pPr>
                  <w:ins w:id="10052" w:author="longshine_LPF" w:date="2016-04-08T10:59:00Z">
                    <w:del w:id="1005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054" w:author="longshine_LPF" w:date="2016-04-08T10:58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055" w:author="longshine_LPF" w:date="2016-04-08T10:58:00Z"/>
                      <w:del w:id="10056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10057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058" w:author="longshine_LPF" w:date="2016-04-08T10:58:00Z"/>
                <w:del w:id="10059" w:author="jiefang chen" w:date="2016-04-20T16:54:00Z"/>
                <w:trPrChange w:id="10060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061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>
                  <w:pPr>
                    <w:spacing w:line="360" w:lineRule="auto"/>
                    <w:rPr>
                      <w:ins w:id="10062" w:author="longshine_LPF" w:date="2016-04-08T10:58:00Z"/>
                      <w:del w:id="10063" w:author="jiefang chen" w:date="2016-04-20T16:54:00Z"/>
                      <w:szCs w:val="21"/>
                    </w:rPr>
                  </w:pPr>
                  <w:ins w:id="10064" w:author="longshine_LPF" w:date="2016-04-08T10:58:00Z">
                    <w:del w:id="10065" w:author="jiefang chen" w:date="2016-04-20T16:54:00Z">
                      <w:r w:rsidDel="0087541B">
                        <w:delText>buyer</w:delText>
                      </w:r>
                    </w:del>
                  </w:ins>
                  <w:ins w:id="10066" w:author="longshine_LPF" w:date="2016-04-08T10:59:00Z">
                    <w:del w:id="10067" w:author="jiefang chen" w:date="2016-04-20T16:54:00Z">
                      <w:r w:rsidDel="0087541B">
                        <w:delText>P</w:delText>
                      </w:r>
                    </w:del>
                  </w:ins>
                  <w:ins w:id="10068" w:author="longshine_LPF" w:date="2016-04-08T10:58:00Z">
                    <w:del w:id="10069" w:author="jiefang chen" w:date="2016-04-20T16:54:00Z">
                      <w:r w:rsidRPr="006A31EB" w:rsidDel="0087541B">
                        <w:delText>erson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070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10071" w:author="longshine_LPF" w:date="2016-04-08T10:58:00Z"/>
                      <w:del w:id="10072" w:author="jiefang chen" w:date="2016-04-20T16:54:00Z"/>
                      <w:szCs w:val="21"/>
                    </w:rPr>
                  </w:pPr>
                  <w:ins w:id="10073" w:author="longshine_LPF" w:date="2016-04-08T10:58:00Z">
                    <w:del w:id="10074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买家联系人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075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RPr="001320C4" w:rsidDel="0087541B" w:rsidRDefault="00E94024" w:rsidP="00E94024">
                  <w:pPr>
                    <w:spacing w:line="360" w:lineRule="auto"/>
                    <w:rPr>
                      <w:ins w:id="10076" w:author="longshine_LPF" w:date="2016-04-08T10:58:00Z"/>
                      <w:del w:id="10077" w:author="jiefang chen" w:date="2016-04-20T16:54:00Z"/>
                      <w:szCs w:val="21"/>
                    </w:rPr>
                  </w:pPr>
                  <w:ins w:id="10078" w:author="longshine_LPF" w:date="2016-04-08T10:58:00Z">
                    <w:del w:id="10079" w:author="jiefang chen" w:date="2016-04-20T16:54:00Z">
                      <w:r w:rsidRPr="006A31EB" w:rsidDel="0087541B">
                        <w:rPr>
                          <w:rFonts w:hint="eastAsia"/>
                        </w:rPr>
                        <w:delText>varchar(64)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080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081" w:author="longshine_LPF" w:date="2016-04-08T10:58:00Z"/>
                      <w:del w:id="10082" w:author="jiefang chen" w:date="2016-04-20T16:54:00Z"/>
                      <w:szCs w:val="21"/>
                    </w:rPr>
                  </w:pPr>
                  <w:ins w:id="10083" w:author="longshine_LPF" w:date="2016-04-08T10:59:00Z">
                    <w:del w:id="1008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085" w:author="longshine_LPF" w:date="2016-04-08T10:58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086" w:author="longshine_LPF" w:date="2016-04-08T10:58:00Z"/>
                      <w:del w:id="10087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10088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089" w:author="longshine_LPF" w:date="2016-04-08T10:58:00Z"/>
                <w:del w:id="10090" w:author="jiefang chen" w:date="2016-04-20T16:54:00Z"/>
                <w:trPrChange w:id="10091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092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>
                  <w:pPr>
                    <w:spacing w:line="360" w:lineRule="auto"/>
                    <w:rPr>
                      <w:ins w:id="10093" w:author="longshine_LPF" w:date="2016-04-08T10:58:00Z"/>
                      <w:del w:id="10094" w:author="jiefang chen" w:date="2016-04-20T16:54:00Z"/>
                      <w:szCs w:val="21"/>
                    </w:rPr>
                  </w:pPr>
                  <w:ins w:id="10095" w:author="longshine_LPF" w:date="2016-04-08T10:58:00Z">
                    <w:del w:id="10096" w:author="jiefang chen" w:date="2016-04-20T16:54:00Z">
                      <w:r w:rsidDel="0087541B">
                        <w:delText>buyer</w:delText>
                      </w:r>
                    </w:del>
                  </w:ins>
                  <w:ins w:id="10097" w:author="longshine_LPF" w:date="2016-04-08T10:59:00Z">
                    <w:del w:id="10098" w:author="jiefang chen" w:date="2016-04-20T16:54:00Z">
                      <w:r w:rsidDel="0087541B">
                        <w:delText>T</w:delText>
                      </w:r>
                    </w:del>
                  </w:ins>
                  <w:ins w:id="10099" w:author="longshine_LPF" w:date="2016-04-08T10:58:00Z">
                    <w:del w:id="10100" w:author="jiefang chen" w:date="2016-04-20T16:54:00Z">
                      <w:r w:rsidRPr="00B06468" w:rsidDel="0087541B">
                        <w:delText>el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101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RPr="003C64F8" w:rsidDel="0087541B" w:rsidRDefault="00E94024" w:rsidP="00E94024">
                  <w:pPr>
                    <w:spacing w:line="360" w:lineRule="auto"/>
                    <w:rPr>
                      <w:ins w:id="10102" w:author="longshine_LPF" w:date="2016-04-08T10:58:00Z"/>
                      <w:del w:id="10103" w:author="jiefang chen" w:date="2016-04-20T16:54:00Z"/>
                      <w:szCs w:val="21"/>
                    </w:rPr>
                  </w:pPr>
                  <w:ins w:id="10104" w:author="longshine_LPF" w:date="2016-04-08T10:58:00Z">
                    <w:del w:id="10105" w:author="jiefang chen" w:date="2016-04-20T16:54:00Z">
                      <w:r w:rsidRPr="00B06468" w:rsidDel="0087541B">
                        <w:rPr>
                          <w:rFonts w:hint="eastAsia"/>
                        </w:rPr>
                        <w:delText>买家联系电话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106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RPr="001320C4" w:rsidDel="0087541B" w:rsidRDefault="00E94024" w:rsidP="00E94024">
                  <w:pPr>
                    <w:spacing w:line="360" w:lineRule="auto"/>
                    <w:rPr>
                      <w:ins w:id="10107" w:author="longshine_LPF" w:date="2016-04-08T10:58:00Z"/>
                      <w:del w:id="10108" w:author="jiefang chen" w:date="2016-04-20T16:54:00Z"/>
                      <w:szCs w:val="21"/>
                    </w:rPr>
                  </w:pPr>
                  <w:ins w:id="10109" w:author="longshine_LPF" w:date="2016-04-08T10:58:00Z">
                    <w:del w:id="10110" w:author="jiefang chen" w:date="2016-04-20T16:54:00Z">
                      <w:r w:rsidRPr="00B06468" w:rsidDel="0087541B">
                        <w:rPr>
                          <w:rFonts w:hint="eastAsia"/>
                        </w:rPr>
                        <w:delText>varchar(20)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111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112" w:author="longshine_LPF" w:date="2016-04-08T10:58:00Z"/>
                      <w:del w:id="10113" w:author="jiefang chen" w:date="2016-04-20T16:54:00Z"/>
                      <w:szCs w:val="21"/>
                    </w:rPr>
                  </w:pPr>
                  <w:ins w:id="10114" w:author="longshine_LPF" w:date="2016-04-08T10:59:00Z">
                    <w:del w:id="1011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116" w:author="longshine_LPF" w:date="2016-04-08T10:58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17" w:author="longshine_LPF" w:date="2016-04-08T10:58:00Z"/>
                      <w:del w:id="10118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119" w:author="longshine_LPF" w:date="2016-04-08T11:00:00Z"/>
                <w:del w:id="10120" w:author="jiefang chen" w:date="2016-04-20T16:54:00Z"/>
              </w:trPr>
              <w:tc>
                <w:tcPr>
                  <w:tcW w:w="1588" w:type="dxa"/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21" w:author="longshine_LPF" w:date="2016-04-08T11:00:00Z"/>
                      <w:del w:id="10122" w:author="jiefang chen" w:date="2016-04-20T16:54:00Z"/>
                    </w:rPr>
                  </w:pPr>
                </w:p>
              </w:tc>
              <w:tc>
                <w:tcPr>
                  <w:tcW w:w="1559" w:type="dxa"/>
                </w:tcPr>
                <w:p w:rsidR="00E94024" w:rsidRPr="00B06468" w:rsidDel="0087541B" w:rsidRDefault="00E94024" w:rsidP="00E94024">
                  <w:pPr>
                    <w:spacing w:line="360" w:lineRule="auto"/>
                    <w:rPr>
                      <w:ins w:id="10123" w:author="longshine_LPF" w:date="2016-04-08T11:00:00Z"/>
                      <w:del w:id="10124" w:author="jiefang chen" w:date="2016-04-20T16:54:00Z"/>
                    </w:rPr>
                  </w:pPr>
                </w:p>
              </w:tc>
              <w:tc>
                <w:tcPr>
                  <w:tcW w:w="1701" w:type="dxa"/>
                </w:tcPr>
                <w:p w:rsidR="00E94024" w:rsidRPr="00B06468" w:rsidDel="0087541B" w:rsidRDefault="00E94024" w:rsidP="00E94024">
                  <w:pPr>
                    <w:spacing w:line="360" w:lineRule="auto"/>
                    <w:rPr>
                      <w:ins w:id="10125" w:author="longshine_LPF" w:date="2016-04-08T11:00:00Z"/>
                      <w:del w:id="10126" w:author="jiefang chen" w:date="2016-04-20T16:54:00Z"/>
                    </w:rPr>
                  </w:pPr>
                </w:p>
              </w:tc>
              <w:tc>
                <w:tcPr>
                  <w:tcW w:w="803" w:type="dxa"/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127" w:author="longshine_LPF" w:date="2016-04-08T11:00:00Z"/>
                      <w:del w:id="1012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29" w:author="longshine_LPF" w:date="2016-04-08T11:00:00Z"/>
                      <w:del w:id="10130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131" w:author="longshine_LPF" w:date="2016-04-08T10:30:00Z"/>
                <w:del w:id="10132" w:author="jiefang chen" w:date="2016-04-20T16:54:00Z"/>
                <w:trPrChange w:id="1013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134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35" w:author="longshine_LPF" w:date="2016-04-08T10:30:00Z"/>
                      <w:del w:id="10136" w:author="jiefang chen" w:date="2016-04-20T16:54:00Z"/>
                    </w:rPr>
                  </w:pPr>
                  <w:ins w:id="10137" w:author="longshine_LPF" w:date="2016-04-08T10:34:00Z">
                    <w:del w:id="10138" w:author="jiefang chen" w:date="2016-04-20T16:54:00Z">
                      <w:r w:rsidDel="0087541B">
                        <w:rPr>
                          <w:szCs w:val="21"/>
                        </w:rPr>
                        <w:delText>distribMode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139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40" w:author="longshine_LPF" w:date="2016-04-08T10:30:00Z"/>
                      <w:del w:id="10141" w:author="jiefang chen" w:date="2016-04-20T16:54:00Z"/>
                    </w:rPr>
                  </w:pPr>
                  <w:ins w:id="10142" w:author="longshine_LPF" w:date="2016-04-08T10:34:00Z">
                    <w:del w:id="1014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配送</w:delText>
                      </w:r>
                      <w:r w:rsidDel="0087541B">
                        <w:rPr>
                          <w:szCs w:val="21"/>
                        </w:rPr>
                        <w:delText>方式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144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45" w:author="longshine_LPF" w:date="2016-04-08T10:30:00Z"/>
                      <w:del w:id="10146" w:author="jiefang chen" w:date="2016-04-20T16:54:00Z"/>
                      <w:szCs w:val="21"/>
                    </w:rPr>
                  </w:pPr>
                  <w:ins w:id="10147" w:author="longshine_LPF" w:date="2016-04-08T10:34:00Z">
                    <w:del w:id="10148" w:author="jiefang chen" w:date="2016-04-20T16:54:00Z">
                      <w:r w:rsidDel="0087541B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14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150" w:author="longshine_LPF" w:date="2016-04-08T10:30:00Z"/>
                      <w:del w:id="10151" w:author="jiefang chen" w:date="2016-04-20T16:54:00Z"/>
                      <w:szCs w:val="21"/>
                    </w:rPr>
                  </w:pPr>
                  <w:ins w:id="10152" w:author="longshine_LPF" w:date="2016-04-08T10:34:00Z">
                    <w:del w:id="1015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154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55" w:author="longshine_LPF" w:date="2016-04-08T10:30:00Z"/>
                      <w:del w:id="10156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blPrEx>
                <w:tblPrExChange w:id="10157" w:author="longshine_LPF" w:date="2016-04-08T10:46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158" w:author="longshine_LPF" w:date="2016-04-08T10:46:00Z"/>
                <w:del w:id="10159" w:author="jiefang chen" w:date="2016-04-20T16:54:00Z"/>
                <w:trPrChange w:id="10160" w:author="longshine_LPF" w:date="2016-04-08T10:46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161" w:author="longshine_LPF" w:date="2016-04-08T10:46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62" w:author="longshine_LPF" w:date="2016-04-08T10:46:00Z"/>
                      <w:del w:id="10163" w:author="jiefang chen" w:date="2016-04-20T16:54:00Z"/>
                      <w:szCs w:val="21"/>
                    </w:rPr>
                  </w:pPr>
                  <w:ins w:id="10164" w:author="longshine_LPF" w:date="2016-04-08T10:46:00Z">
                    <w:del w:id="10165" w:author="jiefang chen" w:date="2016-04-20T16:54:00Z">
                      <w:r w:rsidDel="0087541B">
                        <w:delText>arrivalT</w:delText>
                      </w:r>
                      <w:r w:rsidRPr="00FE72A3" w:rsidDel="0087541B">
                        <w:delText>ime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166" w:author="longshine_LPF" w:date="2016-04-08T10:46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67" w:author="longshine_LPF" w:date="2016-04-08T10:46:00Z"/>
                      <w:del w:id="10168" w:author="jiefang chen" w:date="2016-04-20T16:54:00Z"/>
                      <w:szCs w:val="21"/>
                    </w:rPr>
                  </w:pPr>
                  <w:ins w:id="10169" w:author="longshine_LPF" w:date="2016-04-08T10:46:00Z">
                    <w:del w:id="10170" w:author="jiefang chen" w:date="2016-04-20T16:54:00Z">
                      <w:r w:rsidRPr="00C46EBA" w:rsidDel="0087541B">
                        <w:rPr>
                          <w:rFonts w:hint="eastAsia"/>
                        </w:rPr>
                        <w:delText>到货时间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171" w:author="longshine_LPF" w:date="2016-04-08T10:46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72" w:author="longshine_LPF" w:date="2016-04-08T10:46:00Z"/>
                      <w:del w:id="10173" w:author="jiefang chen" w:date="2016-04-20T16:54:00Z"/>
                      <w:szCs w:val="21"/>
                    </w:rPr>
                  </w:pPr>
                  <w:ins w:id="10174" w:author="longshine_LPF" w:date="2016-04-08T10:46:00Z">
                    <w:del w:id="10175" w:author="jiefang chen" w:date="2016-04-20T16:54:00Z">
                      <w:r w:rsidRPr="00FE72A3" w:rsidDel="0087541B">
                        <w:rPr>
                          <w:szCs w:val="21"/>
                        </w:rPr>
                        <w:delText>datetime</w:delText>
                      </w:r>
                    </w:del>
                  </w:ins>
                </w:p>
              </w:tc>
              <w:tc>
                <w:tcPr>
                  <w:tcW w:w="803" w:type="dxa"/>
                  <w:tcPrChange w:id="10176" w:author="longshine_LPF" w:date="2016-04-08T10:46:00Z">
                    <w:tcPr>
                      <w:tcW w:w="80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177" w:author="longshine_LPF" w:date="2016-04-08T10:46:00Z"/>
                      <w:del w:id="1017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0179" w:author="longshine_LPF" w:date="2016-04-08T10:46:00Z">
                    <w:tcPr>
                      <w:tcW w:w="1843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180" w:author="longshine_LPF" w:date="2016-04-08T10:46:00Z"/>
                      <w:del w:id="10181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182" w:author="longshine_LPF" w:date="2016-04-08T10:46:00Z"/>
                <w:del w:id="10183" w:author="jiefang chen" w:date="2016-04-20T16:54:00Z"/>
              </w:trPr>
              <w:tc>
                <w:tcPr>
                  <w:tcW w:w="1588" w:type="dxa"/>
                </w:tcPr>
                <w:p w:rsidR="00E94024" w:rsidRPr="00C46EBA" w:rsidDel="0087541B" w:rsidRDefault="00E94024">
                  <w:pPr>
                    <w:spacing w:line="360" w:lineRule="auto"/>
                    <w:rPr>
                      <w:ins w:id="10184" w:author="longshine_LPF" w:date="2016-04-08T10:46:00Z"/>
                      <w:del w:id="10185" w:author="jiefang chen" w:date="2016-04-20T16:54:00Z"/>
                    </w:rPr>
                  </w:pPr>
                  <w:ins w:id="10186" w:author="longshine_LPF" w:date="2016-04-08T10:46:00Z">
                    <w:del w:id="10187" w:author="jiefang chen" w:date="2016-04-20T16:54:00Z">
                      <w:r w:rsidDel="0087541B">
                        <w:delText>takeP</w:delText>
                      </w:r>
                      <w:r w:rsidRPr="00FE72A3" w:rsidDel="0087541B">
                        <w:delText>ro</w:delText>
                      </w:r>
                    </w:del>
                  </w:ins>
                  <w:ins w:id="10188" w:author="longshine_LPF" w:date="2016-04-08T11:00:00Z">
                    <w:del w:id="10189" w:author="jiefang chen" w:date="2016-04-20T16:54:00Z">
                      <w:r w:rsidDel="0087541B">
                        <w:delText>T</w:delText>
                      </w:r>
                    </w:del>
                  </w:ins>
                  <w:ins w:id="10190" w:author="longshine_LPF" w:date="2016-04-08T10:46:00Z">
                    <w:del w:id="10191" w:author="jiefang chen" w:date="2016-04-20T16:54:00Z">
                      <w:r w:rsidRPr="00FE72A3" w:rsidDel="0087541B">
                        <w:delText>ime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192" w:author="longshine_LPF" w:date="2016-04-08T10:46:00Z"/>
                      <w:del w:id="10193" w:author="jiefang chen" w:date="2016-04-20T16:54:00Z"/>
                    </w:rPr>
                  </w:pPr>
                  <w:ins w:id="10194" w:author="longshine_LPF" w:date="2016-04-08T10:46:00Z">
                    <w:del w:id="10195" w:author="jiefang chen" w:date="2016-04-20T16:54:00Z">
                      <w:r w:rsidRPr="00FE72A3" w:rsidDel="0087541B">
                        <w:rPr>
                          <w:rFonts w:hint="eastAsia"/>
                        </w:rPr>
                        <w:delText>提货时间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196" w:author="longshine_LPF" w:date="2016-04-08T10:46:00Z"/>
                      <w:del w:id="10197" w:author="jiefang chen" w:date="2016-04-20T16:54:00Z"/>
                    </w:rPr>
                  </w:pPr>
                  <w:ins w:id="10198" w:author="longshine_LPF" w:date="2016-04-08T10:46:00Z">
                    <w:del w:id="10199" w:author="jiefang chen" w:date="2016-04-20T16:54:00Z">
                      <w:r w:rsidRPr="00FE72A3" w:rsidDel="0087541B">
                        <w:delText>datetime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jc w:val="center"/>
                    <w:rPr>
                      <w:ins w:id="10200" w:author="longshine_LPF" w:date="2016-04-08T10:46:00Z"/>
                      <w:del w:id="10201" w:author="jiefang chen" w:date="2016-04-20T16:54:00Z"/>
                    </w:rPr>
                  </w:pPr>
                </w:p>
              </w:tc>
              <w:tc>
                <w:tcPr>
                  <w:tcW w:w="184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202" w:author="longshine_LPF" w:date="2016-04-08T10:46:00Z"/>
                      <w:del w:id="10203" w:author="jiefang chen" w:date="2016-04-20T16:54:00Z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204" w:author="longshine_LPF" w:date="2016-04-08T10:47:00Z"/>
                <w:del w:id="10205" w:author="jiefang chen" w:date="2016-04-20T16:54:00Z"/>
              </w:trPr>
              <w:tc>
                <w:tcPr>
                  <w:tcW w:w="1588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06" w:author="longshine_LPF" w:date="2016-04-08T10:47:00Z"/>
                      <w:del w:id="10207" w:author="jiefang chen" w:date="2016-04-20T16:54:00Z"/>
                    </w:rPr>
                  </w:pPr>
                  <w:ins w:id="10208" w:author="longshine_LPF" w:date="2016-04-08T10:47:00Z">
                    <w:del w:id="10209" w:author="jiefang chen" w:date="2016-04-20T16:54:00Z">
                      <w:r w:rsidDel="0087541B">
                        <w:delText>tranT</w:delText>
                      </w:r>
                      <w:r w:rsidRPr="00FE72A3" w:rsidDel="0087541B">
                        <w:delText>ype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10" w:author="longshine_LPF" w:date="2016-04-08T10:47:00Z"/>
                      <w:del w:id="10211" w:author="jiefang chen" w:date="2016-04-20T16:54:00Z"/>
                    </w:rPr>
                  </w:pPr>
                  <w:ins w:id="10212" w:author="longshine_LPF" w:date="2016-04-08T10:47:00Z">
                    <w:del w:id="10213" w:author="jiefang chen" w:date="2016-04-20T16:54:00Z">
                      <w:r w:rsidRPr="00FE72A3" w:rsidDel="0087541B">
                        <w:rPr>
                          <w:rFonts w:hint="eastAsia"/>
                        </w:rPr>
                        <w:delText>物流方式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14" w:author="longshine_LPF" w:date="2016-04-08T10:47:00Z"/>
                      <w:del w:id="10215" w:author="jiefang chen" w:date="2016-04-20T16:54:00Z"/>
                    </w:rPr>
                  </w:pPr>
                  <w:ins w:id="10216" w:author="longshine_LPF" w:date="2016-04-08T10:47:00Z">
                    <w:del w:id="10217" w:author="jiefang chen" w:date="2016-04-20T16:54:00Z">
                      <w:r w:rsidRPr="00FE72A3" w:rsidDel="0087541B"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jc w:val="center"/>
                    <w:rPr>
                      <w:ins w:id="10218" w:author="longshine_LPF" w:date="2016-04-08T10:47:00Z"/>
                      <w:del w:id="10219" w:author="jiefang chen" w:date="2016-04-20T16:54:00Z"/>
                    </w:rPr>
                  </w:pPr>
                </w:p>
              </w:tc>
              <w:tc>
                <w:tcPr>
                  <w:tcW w:w="184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220" w:author="longshine_LPF" w:date="2016-04-08T10:47:00Z"/>
                      <w:del w:id="10221" w:author="jiefang chen" w:date="2016-04-20T16:54:00Z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222" w:author="longshine_LPF" w:date="2016-04-08T10:47:00Z"/>
                <w:del w:id="10223" w:author="jiefang chen" w:date="2016-04-20T16:54:00Z"/>
              </w:trPr>
              <w:tc>
                <w:tcPr>
                  <w:tcW w:w="1588" w:type="dxa"/>
                </w:tcPr>
                <w:p w:rsidR="00E94024" w:rsidRPr="00FE72A3" w:rsidDel="0087541B" w:rsidRDefault="00E94024">
                  <w:pPr>
                    <w:spacing w:line="360" w:lineRule="auto"/>
                    <w:rPr>
                      <w:ins w:id="10224" w:author="longshine_LPF" w:date="2016-04-08T10:47:00Z"/>
                      <w:del w:id="10225" w:author="jiefang chen" w:date="2016-04-20T16:54:00Z"/>
                    </w:rPr>
                  </w:pPr>
                  <w:ins w:id="10226" w:author="longshine_LPF" w:date="2016-04-08T10:47:00Z">
                    <w:del w:id="10227" w:author="jiefang chen" w:date="2016-04-20T16:54:00Z">
                      <w:r w:rsidRPr="00FE72A3" w:rsidDel="0087541B">
                        <w:delText>payment</w:delText>
                      </w:r>
                    </w:del>
                  </w:ins>
                  <w:ins w:id="10228" w:author="longshine_LPF" w:date="2016-04-08T11:00:00Z">
                    <w:del w:id="10229" w:author="jiefang chen" w:date="2016-04-20T16:54:00Z">
                      <w:r w:rsidDel="0087541B">
                        <w:delText>W</w:delText>
                      </w:r>
                    </w:del>
                  </w:ins>
                  <w:ins w:id="10230" w:author="longshine_LPF" w:date="2016-04-08T10:47:00Z">
                    <w:del w:id="10231" w:author="jiefang chen" w:date="2016-04-20T16:54:00Z">
                      <w:r w:rsidRPr="00FE72A3" w:rsidDel="0087541B">
                        <w:delText>ay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32" w:author="longshine_LPF" w:date="2016-04-08T10:47:00Z"/>
                      <w:del w:id="10233" w:author="jiefang chen" w:date="2016-04-20T16:54:00Z"/>
                    </w:rPr>
                  </w:pPr>
                  <w:ins w:id="10234" w:author="longshine_LPF" w:date="2016-04-08T10:47:00Z">
                    <w:del w:id="10235" w:author="jiefang chen" w:date="2016-04-20T16:54:00Z">
                      <w:r w:rsidRPr="00FE72A3" w:rsidDel="0087541B">
                        <w:rPr>
                          <w:rFonts w:hint="eastAsia"/>
                        </w:rPr>
                        <w:delText>付款方式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36" w:author="longshine_LPF" w:date="2016-04-08T10:47:00Z"/>
                      <w:del w:id="10237" w:author="jiefang chen" w:date="2016-04-20T16:54:00Z"/>
                    </w:rPr>
                  </w:pPr>
                  <w:ins w:id="10238" w:author="longshine_LPF" w:date="2016-04-08T10:47:00Z">
                    <w:del w:id="10239" w:author="jiefang chen" w:date="2016-04-20T16:54:00Z">
                      <w:r w:rsidRPr="00FE72A3" w:rsidDel="0087541B"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jc w:val="center"/>
                    <w:rPr>
                      <w:ins w:id="10240" w:author="longshine_LPF" w:date="2016-04-08T10:47:00Z"/>
                      <w:del w:id="10241" w:author="jiefang chen" w:date="2016-04-20T16:54:00Z"/>
                    </w:rPr>
                  </w:pPr>
                </w:p>
              </w:tc>
              <w:tc>
                <w:tcPr>
                  <w:tcW w:w="184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242" w:author="longshine_LPF" w:date="2016-04-08T10:47:00Z"/>
                      <w:del w:id="10243" w:author="jiefang chen" w:date="2016-04-20T16:54:00Z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244" w:author="longshine_LPF" w:date="2016-04-08T10:47:00Z"/>
                <w:del w:id="10245" w:author="jiefang chen" w:date="2016-04-20T16:54:00Z"/>
              </w:trPr>
              <w:tc>
                <w:tcPr>
                  <w:tcW w:w="1588" w:type="dxa"/>
                </w:tcPr>
                <w:p w:rsidR="00E94024" w:rsidRPr="00FE72A3" w:rsidDel="0087541B" w:rsidRDefault="00E94024">
                  <w:pPr>
                    <w:spacing w:line="360" w:lineRule="auto"/>
                    <w:rPr>
                      <w:ins w:id="10246" w:author="longshine_LPF" w:date="2016-04-08T10:47:00Z"/>
                      <w:del w:id="10247" w:author="jiefang chen" w:date="2016-04-20T16:54:00Z"/>
                    </w:rPr>
                  </w:pPr>
                  <w:ins w:id="10248" w:author="longshine_LPF" w:date="2016-04-08T10:48:00Z">
                    <w:del w:id="10249" w:author="jiefang chen" w:date="2016-04-20T16:54:00Z">
                      <w:r w:rsidDel="0087541B">
                        <w:delText>payment</w:delText>
                      </w:r>
                    </w:del>
                  </w:ins>
                  <w:ins w:id="10250" w:author="longshine_LPF" w:date="2016-04-08T11:00:00Z">
                    <w:del w:id="10251" w:author="jiefang chen" w:date="2016-04-20T16:54:00Z">
                      <w:r w:rsidDel="0087541B">
                        <w:delText>W</w:delText>
                      </w:r>
                    </w:del>
                  </w:ins>
                  <w:ins w:id="10252" w:author="longshine_LPF" w:date="2016-04-08T10:48:00Z">
                    <w:del w:id="10253" w:author="jiefang chen" w:date="2016-04-20T16:54:00Z">
                      <w:r w:rsidRPr="00FE72A3" w:rsidDel="0087541B">
                        <w:delText>ay</w:delText>
                      </w:r>
                    </w:del>
                  </w:ins>
                  <w:ins w:id="10254" w:author="longshine_LPF" w:date="2016-04-08T11:00:00Z">
                    <w:del w:id="10255" w:author="jiefang chen" w:date="2016-04-20T16:54:00Z">
                      <w:r w:rsidDel="0087541B">
                        <w:delText>T</w:delText>
                      </w:r>
                    </w:del>
                  </w:ins>
                  <w:ins w:id="10256" w:author="longshine_LPF" w:date="2016-04-08T10:48:00Z">
                    <w:del w:id="10257" w:author="jiefang chen" w:date="2016-04-20T16:54:00Z">
                      <w:r w:rsidRPr="00FE72A3" w:rsidDel="0087541B">
                        <w:delText>ype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58" w:author="longshine_LPF" w:date="2016-04-08T10:47:00Z"/>
                      <w:del w:id="10259" w:author="jiefang chen" w:date="2016-04-20T16:54:00Z"/>
                    </w:rPr>
                  </w:pPr>
                  <w:ins w:id="10260" w:author="longshine_LPF" w:date="2016-04-08T10:47:00Z">
                    <w:del w:id="10261" w:author="jiefang chen" w:date="2016-04-20T16:54:00Z">
                      <w:r w:rsidRPr="00FE72A3" w:rsidDel="0087541B">
                        <w:rPr>
                          <w:rFonts w:hint="eastAsia"/>
                        </w:rPr>
                        <w:delText>付款方式类型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62" w:author="longshine_LPF" w:date="2016-04-08T10:47:00Z"/>
                      <w:del w:id="10263" w:author="jiefang chen" w:date="2016-04-20T16:54:00Z"/>
                    </w:rPr>
                  </w:pPr>
                  <w:ins w:id="10264" w:author="longshine_LPF" w:date="2016-04-08T10:48:00Z">
                    <w:del w:id="10265" w:author="jiefang chen" w:date="2016-04-20T16:54:00Z">
                      <w:r w:rsidRPr="00FE72A3" w:rsidDel="0087541B"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jc w:val="center"/>
                    <w:rPr>
                      <w:ins w:id="10266" w:author="longshine_LPF" w:date="2016-04-08T10:47:00Z"/>
                      <w:del w:id="10267" w:author="jiefang chen" w:date="2016-04-20T16:54:00Z"/>
                    </w:rPr>
                  </w:pPr>
                </w:p>
              </w:tc>
              <w:tc>
                <w:tcPr>
                  <w:tcW w:w="184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268" w:author="longshine_LPF" w:date="2016-04-08T10:47:00Z"/>
                      <w:del w:id="10269" w:author="jiefang chen" w:date="2016-04-20T16:54:00Z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270" w:author="longshine_LPF" w:date="2016-04-08T10:48:00Z"/>
                <w:del w:id="10271" w:author="jiefang chen" w:date="2016-04-20T16:54:00Z"/>
              </w:trPr>
              <w:tc>
                <w:tcPr>
                  <w:tcW w:w="1588" w:type="dxa"/>
                </w:tcPr>
                <w:p w:rsidR="00E94024" w:rsidRPr="00FE72A3" w:rsidDel="0087541B" w:rsidRDefault="00E94024">
                  <w:pPr>
                    <w:spacing w:line="360" w:lineRule="auto"/>
                    <w:rPr>
                      <w:ins w:id="10272" w:author="longshine_LPF" w:date="2016-04-08T10:48:00Z"/>
                      <w:del w:id="10273" w:author="jiefang chen" w:date="2016-04-20T16:54:00Z"/>
                    </w:rPr>
                  </w:pPr>
                  <w:ins w:id="10274" w:author="longshine_LPF" w:date="2016-04-08T11:00:00Z">
                    <w:del w:id="10275" w:author="jiefang chen" w:date="2016-04-20T16:54:00Z">
                      <w:r w:rsidDel="0087541B">
                        <w:delText>payment</w:delText>
                      </w:r>
                      <w:r w:rsidDel="0087541B">
                        <w:rPr>
                          <w:rFonts w:hint="eastAsia"/>
                        </w:rPr>
                        <w:delText>L</w:delText>
                      </w:r>
                    </w:del>
                  </w:ins>
                  <w:ins w:id="10276" w:author="longshine_LPF" w:date="2016-04-08T10:48:00Z">
                    <w:del w:id="10277" w:author="jiefang chen" w:date="2016-04-20T16:54:00Z">
                      <w:r w:rsidRPr="00FE72A3" w:rsidDel="0087541B">
                        <w:delText>ast</w:delText>
                      </w:r>
                    </w:del>
                  </w:ins>
                  <w:ins w:id="10278" w:author="longshine_LPF" w:date="2016-04-08T11:00:00Z">
                    <w:del w:id="10279" w:author="jiefang chen" w:date="2016-04-20T16:54:00Z">
                      <w:r w:rsidDel="0087541B">
                        <w:delText>T</w:delText>
                      </w:r>
                    </w:del>
                  </w:ins>
                  <w:ins w:id="10280" w:author="longshine_LPF" w:date="2016-04-08T10:48:00Z">
                    <w:del w:id="10281" w:author="jiefang chen" w:date="2016-04-20T16:54:00Z">
                      <w:r w:rsidRPr="00FE72A3" w:rsidDel="0087541B">
                        <w:delText>ime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82" w:author="longshine_LPF" w:date="2016-04-08T10:48:00Z"/>
                      <w:del w:id="10283" w:author="jiefang chen" w:date="2016-04-20T16:54:00Z"/>
                    </w:rPr>
                  </w:pPr>
                  <w:ins w:id="10284" w:author="longshine_LPF" w:date="2016-04-08T10:48:00Z">
                    <w:del w:id="10285" w:author="jiefang chen" w:date="2016-04-20T16:54:00Z">
                      <w:r w:rsidRPr="00FE72A3" w:rsidDel="0087541B">
                        <w:rPr>
                          <w:rFonts w:hint="eastAsia"/>
                        </w:rPr>
                        <w:delText>计划发货时间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E94024" w:rsidRPr="00FE72A3" w:rsidDel="0087541B" w:rsidRDefault="00E94024" w:rsidP="00E94024">
                  <w:pPr>
                    <w:spacing w:line="360" w:lineRule="auto"/>
                    <w:rPr>
                      <w:ins w:id="10286" w:author="longshine_LPF" w:date="2016-04-08T10:48:00Z"/>
                      <w:del w:id="10287" w:author="jiefang chen" w:date="2016-04-20T16:54:00Z"/>
                    </w:rPr>
                  </w:pPr>
                  <w:ins w:id="10288" w:author="longshine_LPF" w:date="2016-04-08T10:48:00Z">
                    <w:del w:id="10289" w:author="jiefang chen" w:date="2016-04-20T16:54:00Z">
                      <w:r w:rsidRPr="00FE72A3" w:rsidDel="0087541B">
                        <w:delText>datetime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jc w:val="center"/>
                    <w:rPr>
                      <w:ins w:id="10290" w:author="longshine_LPF" w:date="2016-04-08T10:48:00Z"/>
                      <w:del w:id="10291" w:author="jiefang chen" w:date="2016-04-20T16:54:00Z"/>
                    </w:rPr>
                  </w:pPr>
                </w:p>
              </w:tc>
              <w:tc>
                <w:tcPr>
                  <w:tcW w:w="1843" w:type="dxa"/>
                </w:tcPr>
                <w:p w:rsidR="00E94024" w:rsidRPr="00C46EBA" w:rsidDel="0087541B" w:rsidRDefault="00E94024" w:rsidP="00E94024">
                  <w:pPr>
                    <w:spacing w:line="360" w:lineRule="auto"/>
                    <w:rPr>
                      <w:ins w:id="10292" w:author="longshine_LPF" w:date="2016-04-08T10:48:00Z"/>
                      <w:del w:id="10293" w:author="jiefang chen" w:date="2016-04-20T16:54:00Z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294" w:author="longshine_LPF" w:date="2016-04-08T10:30:00Z"/>
                <w:del w:id="10295" w:author="jiefang chen" w:date="2016-04-20T16:54:00Z"/>
                <w:trPrChange w:id="10296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297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298" w:author="longshine_LPF" w:date="2016-04-08T10:30:00Z"/>
                      <w:del w:id="10299" w:author="jiefang chen" w:date="2016-04-20T16:54:00Z"/>
                    </w:rPr>
                  </w:pPr>
                  <w:ins w:id="10300" w:author="longshine_LPF" w:date="2016-04-08T10:34:00Z">
                    <w:del w:id="10301" w:author="jiefang chen" w:date="2016-04-20T16:54:00Z">
                      <w:r w:rsidDel="0087541B">
                        <w:rPr>
                          <w:szCs w:val="21"/>
                        </w:rPr>
                        <w:delText>discountAmount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30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03" w:author="longshine_LPF" w:date="2016-04-08T10:30:00Z"/>
                      <w:del w:id="10304" w:author="jiefang chen" w:date="2016-04-20T16:54:00Z"/>
                    </w:rPr>
                  </w:pPr>
                  <w:ins w:id="10305" w:author="longshine_LPF" w:date="2016-04-08T10:34:00Z">
                    <w:del w:id="1030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订单优惠金额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307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08" w:author="longshine_LPF" w:date="2016-04-08T10:30:00Z"/>
                      <w:del w:id="10309" w:author="jiefang chen" w:date="2016-04-20T16:54:00Z"/>
                      <w:szCs w:val="21"/>
                    </w:rPr>
                  </w:pPr>
                  <w:ins w:id="10310" w:author="longshine_LPF" w:date="2016-04-08T10:34:00Z">
                    <w:del w:id="10311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312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313" w:author="longshine_LPF" w:date="2016-04-08T10:30:00Z"/>
                      <w:del w:id="10314" w:author="jiefang chen" w:date="2016-04-20T16:54:00Z"/>
                      <w:szCs w:val="21"/>
                    </w:rPr>
                  </w:pPr>
                  <w:ins w:id="10315" w:author="longshine_LPF" w:date="2016-04-08T10:34:00Z">
                    <w:del w:id="1031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317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18" w:author="longshine_LPF" w:date="2016-04-08T10:30:00Z"/>
                      <w:del w:id="10319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320" w:author="longshine_LPF" w:date="2016-04-08T10:30:00Z"/>
                <w:del w:id="10321" w:author="jiefang chen" w:date="2016-04-20T16:54:00Z"/>
                <w:trPrChange w:id="10322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323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24" w:author="longshine_LPF" w:date="2016-04-08T10:30:00Z"/>
                      <w:del w:id="10325" w:author="jiefang chen" w:date="2016-04-20T16:54:00Z"/>
                    </w:rPr>
                  </w:pPr>
                  <w:ins w:id="10326" w:author="longshine_LPF" w:date="2016-04-08T10:34:00Z">
                    <w:del w:id="10327" w:author="jiefang chen" w:date="2016-04-20T16:54:00Z">
                      <w:r w:rsidDel="0087541B">
                        <w:rPr>
                          <w:szCs w:val="21"/>
                        </w:rPr>
                        <w:delText>payableAmount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328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29" w:author="longshine_LPF" w:date="2016-04-08T10:30:00Z"/>
                      <w:del w:id="10330" w:author="jiefang chen" w:date="2016-04-20T16:54:00Z"/>
                    </w:rPr>
                  </w:pPr>
                  <w:ins w:id="10331" w:author="longshine_LPF" w:date="2016-04-08T10:34:00Z">
                    <w:del w:id="1033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订单应付金额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333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34" w:author="longshine_LPF" w:date="2016-04-08T10:30:00Z"/>
                      <w:del w:id="10335" w:author="jiefang chen" w:date="2016-04-20T16:54:00Z"/>
                      <w:szCs w:val="21"/>
                    </w:rPr>
                  </w:pPr>
                  <w:ins w:id="10336" w:author="longshine_LPF" w:date="2016-04-08T10:34:00Z">
                    <w:del w:id="10337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338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339" w:author="longshine_LPF" w:date="2016-04-08T10:30:00Z"/>
                      <w:del w:id="10340" w:author="jiefang chen" w:date="2016-04-20T16:54:00Z"/>
                      <w:szCs w:val="21"/>
                    </w:rPr>
                  </w:pPr>
                  <w:ins w:id="10341" w:author="longshine_LPF" w:date="2016-04-08T10:34:00Z">
                    <w:del w:id="1034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343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44" w:author="longshine_LPF" w:date="2016-04-08T10:30:00Z"/>
                      <w:del w:id="10345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346" w:author="longshine_LPF" w:date="2016-04-08T10:30:00Z"/>
                <w:del w:id="10347" w:author="jiefang chen" w:date="2016-04-20T16:54:00Z"/>
                <w:trPrChange w:id="10348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349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50" w:author="longshine_LPF" w:date="2016-04-08T10:30:00Z"/>
                      <w:del w:id="10351" w:author="jiefang chen" w:date="2016-04-20T16:54:00Z"/>
                    </w:rPr>
                  </w:pPr>
                  <w:ins w:id="10352" w:author="longshine_LPF" w:date="2016-04-08T10:34:00Z">
                    <w:del w:id="10353" w:author="jiefang chen" w:date="2016-04-20T16:54:00Z">
                      <w:r w:rsidDel="0087541B">
                        <w:rPr>
                          <w:szCs w:val="21"/>
                        </w:rPr>
                        <w:delText>waitAmount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354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55" w:author="longshine_LPF" w:date="2016-04-08T10:30:00Z"/>
                      <w:del w:id="10356" w:author="jiefang chen" w:date="2016-04-20T16:54:00Z"/>
                    </w:rPr>
                  </w:pPr>
                  <w:ins w:id="10357" w:author="longshine_LPF" w:date="2016-04-08T10:34:00Z">
                    <w:del w:id="1035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待支付金额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359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60" w:author="longshine_LPF" w:date="2016-04-08T10:30:00Z"/>
                      <w:del w:id="10361" w:author="jiefang chen" w:date="2016-04-20T16:54:00Z"/>
                      <w:szCs w:val="21"/>
                    </w:rPr>
                  </w:pPr>
                  <w:ins w:id="10362" w:author="longshine_LPF" w:date="2016-04-08T10:34:00Z">
                    <w:del w:id="10363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364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365" w:author="longshine_LPF" w:date="2016-04-08T10:30:00Z"/>
                      <w:del w:id="10366" w:author="jiefang chen" w:date="2016-04-20T16:54:00Z"/>
                      <w:szCs w:val="21"/>
                    </w:rPr>
                  </w:pPr>
                  <w:ins w:id="10367" w:author="longshine_LPF" w:date="2016-04-08T10:34:00Z">
                    <w:del w:id="1036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369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70" w:author="longshine_LPF" w:date="2016-04-08T10:30:00Z"/>
                      <w:del w:id="10371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372" w:author="longshine_LPF" w:date="2016-04-08T10:30:00Z"/>
                <w:del w:id="10373" w:author="jiefang chen" w:date="2016-04-20T16:54:00Z"/>
                <w:trPrChange w:id="10374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375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76" w:author="longshine_LPF" w:date="2016-04-08T10:30:00Z"/>
                      <w:del w:id="10377" w:author="jiefang chen" w:date="2016-04-20T16:54:00Z"/>
                    </w:rPr>
                  </w:pPr>
                  <w:ins w:id="10378" w:author="longshine_LPF" w:date="2016-04-08T10:34:00Z">
                    <w:del w:id="10379" w:author="jiefang chen" w:date="2016-04-20T16:54:00Z">
                      <w:r w:rsidDel="0087541B">
                        <w:rPr>
                          <w:szCs w:val="21"/>
                        </w:rPr>
                        <w:delText>settleAmount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38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81" w:author="longshine_LPF" w:date="2016-04-08T10:30:00Z"/>
                      <w:del w:id="10382" w:author="jiefang chen" w:date="2016-04-20T16:54:00Z"/>
                    </w:rPr>
                  </w:pPr>
                  <w:ins w:id="10383" w:author="longshine_LPF" w:date="2016-04-08T10:34:00Z">
                    <w:del w:id="1038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结算金额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38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86" w:author="longshine_LPF" w:date="2016-04-08T10:30:00Z"/>
                      <w:del w:id="10387" w:author="jiefang chen" w:date="2016-04-20T16:54:00Z"/>
                      <w:szCs w:val="21"/>
                    </w:rPr>
                  </w:pPr>
                  <w:ins w:id="10388" w:author="longshine_LPF" w:date="2016-04-08T10:34:00Z">
                    <w:del w:id="10389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39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391" w:author="longshine_LPF" w:date="2016-04-08T10:30:00Z"/>
                      <w:del w:id="10392" w:author="jiefang chen" w:date="2016-04-20T16:54:00Z"/>
                      <w:szCs w:val="21"/>
                    </w:rPr>
                  </w:pPr>
                  <w:ins w:id="10393" w:author="longshine_LPF" w:date="2016-04-08T10:34:00Z">
                    <w:del w:id="1039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39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396" w:author="longshine_LPF" w:date="2016-04-08T10:30:00Z"/>
                      <w:del w:id="10397" w:author="jiefang chen" w:date="2016-04-20T16:54:00Z"/>
                      <w:szCs w:val="21"/>
                    </w:rPr>
                  </w:pPr>
                </w:p>
              </w:tc>
            </w:tr>
            <w:tr w:rsidR="00E94024" w:rsidDel="0087541B" w:rsidTr="00173B42">
              <w:trPr>
                <w:gridAfter w:val="3"/>
                <w:wAfter w:w="2409" w:type="dxa"/>
                <w:trHeight w:val="297"/>
                <w:ins w:id="10398" w:author="longshine_LPF" w:date="2016-04-08T10:30:00Z"/>
                <w:del w:id="10399" w:author="jiefang chen" w:date="2016-04-20T16:54:00Z"/>
                <w:trPrChange w:id="1040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401" w:author="longshine_LPF" w:date="2016-04-08T10:45:00Z">
                    <w:tcPr>
                      <w:tcW w:w="1446" w:type="dxa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402" w:author="longshine_LPF" w:date="2016-04-08T10:30:00Z"/>
                      <w:del w:id="10403" w:author="jiefang chen" w:date="2016-04-20T16:54:00Z"/>
                    </w:rPr>
                  </w:pPr>
                  <w:ins w:id="10404" w:author="longshine_LPF" w:date="2016-04-08T10:34:00Z">
                    <w:del w:id="10405" w:author="jiefang chen" w:date="2016-04-20T16:54:00Z">
                      <w:r w:rsidDel="0087541B">
                        <w:rPr>
                          <w:szCs w:val="21"/>
                        </w:rPr>
                        <w:delText>tradFee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40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407" w:author="longshine_LPF" w:date="2016-04-08T10:30:00Z"/>
                      <w:del w:id="10408" w:author="jiefang chen" w:date="2016-04-20T16:54:00Z"/>
                    </w:rPr>
                  </w:pPr>
                  <w:ins w:id="10409" w:author="longshine_LPF" w:date="2016-04-08T10:34:00Z">
                    <w:del w:id="1041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订单运费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41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412" w:author="longshine_LPF" w:date="2016-04-08T10:30:00Z"/>
                      <w:del w:id="10413" w:author="jiefang chen" w:date="2016-04-20T16:54:00Z"/>
                      <w:szCs w:val="21"/>
                    </w:rPr>
                  </w:pPr>
                  <w:ins w:id="10414" w:author="longshine_LPF" w:date="2016-04-08T10:34:00Z">
                    <w:del w:id="10415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41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jc w:val="center"/>
                    <w:rPr>
                      <w:ins w:id="10417" w:author="longshine_LPF" w:date="2016-04-08T10:30:00Z"/>
                      <w:del w:id="10418" w:author="jiefang chen" w:date="2016-04-20T16:54:00Z"/>
                      <w:szCs w:val="21"/>
                    </w:rPr>
                  </w:pPr>
                  <w:ins w:id="10419" w:author="longshine_LPF" w:date="2016-04-08T10:34:00Z">
                    <w:del w:id="1042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42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E94024" w:rsidDel="0087541B" w:rsidRDefault="00E94024" w:rsidP="00E94024">
                  <w:pPr>
                    <w:spacing w:line="360" w:lineRule="auto"/>
                    <w:rPr>
                      <w:ins w:id="10422" w:author="longshine_LPF" w:date="2016-04-08T10:30:00Z"/>
                      <w:del w:id="10423" w:author="jiefang chen" w:date="2016-04-20T16:54:00Z"/>
                      <w:szCs w:val="21"/>
                    </w:rPr>
                  </w:pPr>
                </w:p>
              </w:tc>
            </w:tr>
            <w:tr w:rsidR="004247D5" w:rsidDel="0087541B" w:rsidTr="00173B42">
              <w:trPr>
                <w:gridAfter w:val="3"/>
                <w:wAfter w:w="2409" w:type="dxa"/>
                <w:trHeight w:val="297"/>
                <w:ins w:id="10424" w:author="longshine_LPF" w:date="2016-04-08T11:01:00Z"/>
                <w:del w:id="10425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26" w:author="longshine_LPF" w:date="2016-04-08T11:01:00Z"/>
                      <w:del w:id="10427" w:author="jiefang chen" w:date="2016-04-20T16:54:00Z"/>
                      <w:szCs w:val="21"/>
                    </w:rPr>
                  </w:pPr>
                  <w:ins w:id="10428" w:author="longshine_LPF" w:date="2016-04-08T11:01:00Z">
                    <w:del w:id="10429" w:author="jiefang chen" w:date="2016-04-20T16:54:00Z">
                      <w:r w:rsidDel="0087541B">
                        <w:rPr>
                          <w:szCs w:val="21"/>
                        </w:rPr>
                        <w:delText>entName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30" w:author="longshine_LPF" w:date="2016-04-08T11:01:00Z"/>
                      <w:del w:id="10431" w:author="jiefang chen" w:date="2016-04-20T16:54:00Z"/>
                      <w:szCs w:val="21"/>
                    </w:rPr>
                  </w:pPr>
                  <w:ins w:id="10432" w:author="longshine_LPF" w:date="2016-04-08T11:01:00Z">
                    <w:del w:id="1043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单位</w:delText>
                      </w:r>
                      <w:r w:rsidDel="0087541B">
                        <w:rPr>
                          <w:szCs w:val="21"/>
                        </w:rPr>
                        <w:delText>名称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34" w:author="longshine_LPF" w:date="2016-04-08T11:01:00Z"/>
                      <w:del w:id="10435" w:author="jiefang chen" w:date="2016-04-20T16:54:00Z"/>
                      <w:szCs w:val="21"/>
                    </w:rPr>
                  </w:pPr>
                  <w:ins w:id="10436" w:author="longshine_LPF" w:date="2016-04-08T11:01:00Z">
                    <w:del w:id="10437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4247D5" w:rsidDel="0087541B" w:rsidRDefault="004247D5" w:rsidP="004247D5">
                  <w:pPr>
                    <w:spacing w:line="360" w:lineRule="auto"/>
                    <w:jc w:val="center"/>
                    <w:rPr>
                      <w:ins w:id="10438" w:author="longshine_LPF" w:date="2016-04-08T11:01:00Z"/>
                      <w:del w:id="10439" w:author="jiefang chen" w:date="2016-04-20T16:54:00Z"/>
                      <w:szCs w:val="21"/>
                    </w:rPr>
                  </w:pPr>
                  <w:ins w:id="10440" w:author="longshine_LPF" w:date="2016-04-08T11:01:00Z">
                    <w:del w:id="1044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42" w:author="longshine_LPF" w:date="2016-04-08T11:01:00Z"/>
                      <w:del w:id="10443" w:author="jiefang chen" w:date="2016-04-20T16:54:00Z"/>
                      <w:szCs w:val="21"/>
                    </w:rPr>
                  </w:pPr>
                </w:p>
              </w:tc>
            </w:tr>
            <w:tr w:rsidR="004247D5" w:rsidDel="0087541B" w:rsidTr="00173B42">
              <w:trPr>
                <w:gridAfter w:val="3"/>
                <w:wAfter w:w="2409" w:type="dxa"/>
                <w:trHeight w:val="297"/>
                <w:ins w:id="10444" w:author="longshine_LPF" w:date="2016-04-08T10:49:00Z"/>
                <w:del w:id="10445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4247D5" w:rsidRPr="00757FD4" w:rsidDel="0087541B" w:rsidRDefault="004247D5">
                  <w:pPr>
                    <w:spacing w:line="360" w:lineRule="auto"/>
                    <w:rPr>
                      <w:ins w:id="10446" w:author="longshine_LPF" w:date="2016-04-08T10:49:00Z"/>
                      <w:del w:id="10447" w:author="jiefang chen" w:date="2016-04-20T16:54:00Z"/>
                      <w:szCs w:val="21"/>
                      <w:highlight w:val="yellow"/>
                      <w:rPrChange w:id="10448" w:author="Longshine" w:date="2016-04-15T17:18:00Z">
                        <w:rPr>
                          <w:ins w:id="10449" w:author="longshine_LPF" w:date="2016-04-08T10:49:00Z"/>
                          <w:del w:id="10450" w:author="jiefang chen" w:date="2016-04-20T16:54:00Z"/>
                          <w:szCs w:val="21"/>
                        </w:rPr>
                      </w:rPrChange>
                    </w:rPr>
                  </w:pPr>
                  <w:ins w:id="10451" w:author="longshine_LPF" w:date="2016-04-08T10:49:00Z">
                    <w:del w:id="10452" w:author="jiefang chen" w:date="2016-04-20T16:54:00Z">
                      <w:r w:rsidRPr="00757FD4" w:rsidDel="0087541B">
                        <w:rPr>
                          <w:szCs w:val="21"/>
                          <w:highlight w:val="yellow"/>
                          <w:rPrChange w:id="10453" w:author="Longshine" w:date="2016-04-15T17:18:00Z">
                            <w:rPr>
                              <w:szCs w:val="21"/>
                            </w:rPr>
                          </w:rPrChange>
                        </w:rPr>
                        <w:delText>settlement</w:delText>
                      </w:r>
                    </w:del>
                  </w:ins>
                  <w:ins w:id="10454" w:author="longshine_LPF" w:date="2016-04-08T11:00:00Z">
                    <w:del w:id="10455" w:author="jiefang chen" w:date="2016-04-20T16:54:00Z">
                      <w:r w:rsidRPr="00757FD4" w:rsidDel="0087541B">
                        <w:rPr>
                          <w:szCs w:val="21"/>
                          <w:highlight w:val="yellow"/>
                          <w:rPrChange w:id="10456" w:author="Longshine" w:date="2016-04-15T17:18:00Z">
                            <w:rPr>
                              <w:szCs w:val="21"/>
                            </w:rPr>
                          </w:rPrChange>
                        </w:rPr>
                        <w:delText>M</w:delText>
                      </w:r>
                    </w:del>
                  </w:ins>
                  <w:ins w:id="10457" w:author="longshine_LPF" w:date="2016-04-08T10:49:00Z">
                    <w:del w:id="10458" w:author="jiefang chen" w:date="2016-04-20T16:54:00Z">
                      <w:r w:rsidRPr="00757FD4" w:rsidDel="0087541B">
                        <w:rPr>
                          <w:szCs w:val="21"/>
                          <w:highlight w:val="yellow"/>
                          <w:rPrChange w:id="10459" w:author="Longshine" w:date="2016-04-15T17:18:00Z">
                            <w:rPr>
                              <w:szCs w:val="21"/>
                            </w:rPr>
                          </w:rPrChange>
                        </w:rPr>
                        <w:delText>ethod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</w:tcPr>
                <w:p w:rsidR="004247D5" w:rsidRPr="00757FD4" w:rsidDel="0087541B" w:rsidRDefault="004247D5" w:rsidP="004247D5">
                  <w:pPr>
                    <w:spacing w:line="360" w:lineRule="auto"/>
                    <w:rPr>
                      <w:ins w:id="10460" w:author="longshine_LPF" w:date="2016-04-08T10:49:00Z"/>
                      <w:del w:id="10461" w:author="jiefang chen" w:date="2016-04-20T16:54:00Z"/>
                      <w:szCs w:val="21"/>
                      <w:highlight w:val="yellow"/>
                      <w:rPrChange w:id="10462" w:author="Longshine" w:date="2016-04-15T17:18:00Z">
                        <w:rPr>
                          <w:ins w:id="10463" w:author="longshine_LPF" w:date="2016-04-08T10:49:00Z"/>
                          <w:del w:id="10464" w:author="jiefang chen" w:date="2016-04-20T16:54:00Z"/>
                          <w:szCs w:val="21"/>
                        </w:rPr>
                      </w:rPrChange>
                    </w:rPr>
                  </w:pPr>
                  <w:ins w:id="10465" w:author="longshine_LPF" w:date="2016-04-08T10:49:00Z">
                    <w:del w:id="10466" w:author="jiefang chen" w:date="2016-04-20T16:54:00Z">
                      <w:r w:rsidRPr="00757FD4" w:rsidDel="0087541B">
                        <w:rPr>
                          <w:rFonts w:hint="eastAsia"/>
                          <w:szCs w:val="21"/>
                          <w:highlight w:val="yellow"/>
                          <w:rPrChange w:id="10467" w:author="Longshine" w:date="2016-04-15T17:18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结算方式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4247D5" w:rsidRPr="00757FD4" w:rsidDel="0087541B" w:rsidRDefault="004247D5" w:rsidP="004247D5">
                  <w:pPr>
                    <w:spacing w:line="360" w:lineRule="auto"/>
                    <w:rPr>
                      <w:ins w:id="10468" w:author="longshine_LPF" w:date="2016-04-08T10:49:00Z"/>
                      <w:del w:id="10469" w:author="jiefang chen" w:date="2016-04-20T16:54:00Z"/>
                      <w:szCs w:val="21"/>
                      <w:highlight w:val="yellow"/>
                      <w:rPrChange w:id="10470" w:author="Longshine" w:date="2016-04-15T17:18:00Z">
                        <w:rPr>
                          <w:ins w:id="10471" w:author="longshine_LPF" w:date="2016-04-08T10:49:00Z"/>
                          <w:del w:id="10472" w:author="jiefang chen" w:date="2016-04-20T16:54:00Z"/>
                          <w:szCs w:val="21"/>
                        </w:rPr>
                      </w:rPrChange>
                    </w:rPr>
                  </w:pPr>
                  <w:ins w:id="10473" w:author="longshine_LPF" w:date="2016-04-08T10:49:00Z">
                    <w:del w:id="10474" w:author="jiefang chen" w:date="2016-04-20T16:54:00Z">
                      <w:r w:rsidRPr="00757FD4" w:rsidDel="0087541B">
                        <w:rPr>
                          <w:szCs w:val="21"/>
                          <w:highlight w:val="yellow"/>
                          <w:rPrChange w:id="10475" w:author="Longshine" w:date="2016-04-15T17:18:00Z">
                            <w:rPr>
                              <w:szCs w:val="21"/>
                            </w:rPr>
                          </w:rPrChange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4247D5" w:rsidRPr="00757FD4" w:rsidDel="0087541B" w:rsidRDefault="004247D5" w:rsidP="004247D5">
                  <w:pPr>
                    <w:spacing w:line="360" w:lineRule="auto"/>
                    <w:jc w:val="center"/>
                    <w:rPr>
                      <w:ins w:id="10476" w:author="longshine_LPF" w:date="2016-04-08T10:49:00Z"/>
                      <w:del w:id="10477" w:author="jiefang chen" w:date="2016-04-20T16:54:00Z"/>
                      <w:szCs w:val="21"/>
                      <w:highlight w:val="yellow"/>
                      <w:rPrChange w:id="10478" w:author="Longshine" w:date="2016-04-15T17:18:00Z">
                        <w:rPr>
                          <w:ins w:id="10479" w:author="longshine_LPF" w:date="2016-04-08T10:49:00Z"/>
                          <w:del w:id="10480" w:author="jiefang chen" w:date="2016-04-20T16:54:00Z"/>
                          <w:szCs w:val="21"/>
                        </w:rPr>
                      </w:rPrChange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247D5" w:rsidRPr="00757FD4" w:rsidDel="0087541B" w:rsidRDefault="00757FD4" w:rsidP="004247D5">
                  <w:pPr>
                    <w:spacing w:line="360" w:lineRule="auto"/>
                    <w:rPr>
                      <w:ins w:id="10481" w:author="longshine_LPF" w:date="2016-04-08T10:49:00Z"/>
                      <w:del w:id="10482" w:author="jiefang chen" w:date="2016-04-20T16:54:00Z"/>
                      <w:szCs w:val="21"/>
                      <w:highlight w:val="yellow"/>
                      <w:rPrChange w:id="10483" w:author="Longshine" w:date="2016-04-15T17:18:00Z">
                        <w:rPr>
                          <w:ins w:id="10484" w:author="longshine_LPF" w:date="2016-04-08T10:49:00Z"/>
                          <w:del w:id="10485" w:author="jiefang chen" w:date="2016-04-20T16:54:00Z"/>
                          <w:szCs w:val="21"/>
                        </w:rPr>
                      </w:rPrChange>
                    </w:rPr>
                  </w:pPr>
                  <w:ins w:id="10486" w:author="Longshine" w:date="2016-04-15T17:18:00Z">
                    <w:del w:id="10487" w:author="jiefang chen" w:date="2016-04-20T16:54:00Z">
                      <w:r w:rsidDel="0087541B">
                        <w:rPr>
                          <w:rFonts w:hint="eastAsia"/>
                          <w:szCs w:val="21"/>
                          <w:highlight w:val="yellow"/>
                        </w:rPr>
                        <w:delText>重复</w:delText>
                      </w:r>
                      <w:r w:rsidDel="0087541B">
                        <w:rPr>
                          <w:szCs w:val="21"/>
                          <w:highlight w:val="yellow"/>
                        </w:rPr>
                        <w:delText>保留一个</w:delText>
                      </w:r>
                    </w:del>
                  </w:ins>
                </w:p>
              </w:tc>
            </w:tr>
            <w:tr w:rsidR="004247D5" w:rsidDel="0087541B" w:rsidTr="00173B42">
              <w:trPr>
                <w:gridAfter w:val="3"/>
                <w:wAfter w:w="2409" w:type="dxa"/>
                <w:trHeight w:val="297"/>
                <w:ins w:id="10488" w:author="longshine_LPF" w:date="2016-04-08T10:30:00Z"/>
                <w:del w:id="10489" w:author="jiefang chen" w:date="2016-04-20T16:54:00Z"/>
                <w:trPrChange w:id="10490" w:author="longshine_LPF" w:date="2016-04-08T10:51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491" w:author="longshine_LPF" w:date="2016-04-08T10:51:00Z">
                    <w:tcPr>
                      <w:tcW w:w="1446" w:type="dxa"/>
                    </w:tcPr>
                  </w:tcPrChange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92" w:author="longshine_LPF" w:date="2016-04-08T10:30:00Z"/>
                      <w:del w:id="10493" w:author="jiefang chen" w:date="2016-04-20T16:54:00Z"/>
                    </w:rPr>
                  </w:pPr>
                  <w:ins w:id="10494" w:author="longshine_LPF" w:date="2016-04-08T10:51:00Z">
                    <w:del w:id="10495" w:author="jiefang chen" w:date="2016-04-20T16:54:00Z">
                      <w:r w:rsidDel="0087541B">
                        <w:rPr>
                          <w:szCs w:val="21"/>
                        </w:rPr>
                        <w:delText>settleAmount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496" w:author="longshine_LPF" w:date="2016-04-08T10:51:00Z">
                    <w:tcPr>
                      <w:tcW w:w="1560" w:type="dxa"/>
                      <w:gridSpan w:val="2"/>
                    </w:tcPr>
                  </w:tcPrChange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497" w:author="longshine_LPF" w:date="2016-04-08T10:30:00Z"/>
                      <w:del w:id="10498" w:author="jiefang chen" w:date="2016-04-20T16:54:00Z"/>
                    </w:rPr>
                  </w:pPr>
                  <w:ins w:id="10499" w:author="longshine_LPF" w:date="2016-04-08T10:51:00Z">
                    <w:del w:id="1050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结算金额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501" w:author="longshine_LPF" w:date="2016-04-08T10:51:00Z">
                    <w:tcPr>
                      <w:tcW w:w="1701" w:type="dxa"/>
                      <w:gridSpan w:val="2"/>
                    </w:tcPr>
                  </w:tcPrChange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502" w:author="longshine_LPF" w:date="2016-04-08T10:30:00Z"/>
                      <w:del w:id="10503" w:author="jiefang chen" w:date="2016-04-20T16:54:00Z"/>
                      <w:szCs w:val="21"/>
                    </w:rPr>
                  </w:pPr>
                  <w:ins w:id="10504" w:author="longshine_LPF" w:date="2016-04-08T10:51:00Z">
                    <w:del w:id="10505" w:author="jiefang chen" w:date="2016-04-20T16:54:00Z">
                      <w:r w:rsidDel="0087541B">
                        <w:rPr>
                          <w:szCs w:val="21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506" w:author="longshine_LPF" w:date="2016-04-08T10:51:00Z">
                    <w:tcPr>
                      <w:tcW w:w="708" w:type="dxa"/>
                      <w:gridSpan w:val="2"/>
                    </w:tcPr>
                  </w:tcPrChange>
                </w:tcPr>
                <w:p w:rsidR="004247D5" w:rsidDel="0087541B" w:rsidRDefault="004247D5" w:rsidP="004247D5">
                  <w:pPr>
                    <w:spacing w:line="360" w:lineRule="auto"/>
                    <w:jc w:val="center"/>
                    <w:rPr>
                      <w:ins w:id="10507" w:author="longshine_LPF" w:date="2016-04-08T10:30:00Z"/>
                      <w:del w:id="10508" w:author="jiefang chen" w:date="2016-04-20T16:54:00Z"/>
                      <w:szCs w:val="21"/>
                    </w:rPr>
                  </w:pPr>
                  <w:ins w:id="10509" w:author="longshine_LPF" w:date="2016-04-08T10:51:00Z">
                    <w:del w:id="1051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511" w:author="longshine_LPF" w:date="2016-04-08T10:51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4247D5" w:rsidDel="0087541B" w:rsidRDefault="004247D5" w:rsidP="004247D5">
                  <w:pPr>
                    <w:spacing w:line="360" w:lineRule="auto"/>
                    <w:rPr>
                      <w:ins w:id="10512" w:author="longshine_LPF" w:date="2016-04-08T10:30:00Z"/>
                      <w:del w:id="1051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514" w:author="longshine_LPF" w:date="2016-04-08T10:30:00Z"/>
                <w:del w:id="10515" w:author="jiefang chen" w:date="2016-04-20T16:54:00Z"/>
                <w:trPrChange w:id="10516" w:author="longshine_LPF" w:date="2016-04-08T10:51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517" w:author="longshine_LPF" w:date="2016-04-08T10:51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18" w:author="longshine_LPF" w:date="2016-04-08T10:30:00Z"/>
                      <w:del w:id="10519" w:author="jiefang chen" w:date="2016-04-20T16:54:00Z"/>
                    </w:rPr>
                  </w:pPr>
                  <w:ins w:id="10520" w:author="Longshine" w:date="2016-04-15T17:18:00Z">
                    <w:del w:id="10521" w:author="jiefang chen" w:date="2016-04-20T16:54:00Z">
                      <w:r w:rsidDel="0087541B">
                        <w:rPr>
                          <w:rFonts w:hint="eastAsia"/>
                          <w:szCs w:val="21"/>
                          <w:highlight w:val="yellow"/>
                        </w:rPr>
                        <w:delText>重复</w:delText>
                      </w:r>
                      <w:r w:rsidDel="0087541B">
                        <w:rPr>
                          <w:szCs w:val="21"/>
                          <w:highlight w:val="yellow"/>
                        </w:rPr>
                        <w:delText>保留一个</w:delText>
                      </w:r>
                    </w:del>
                  </w:ins>
                  <w:ins w:id="10522" w:author="longshine_LPF" w:date="2016-04-08T10:51:00Z">
                    <w:del w:id="10523" w:author="jiefang chen" w:date="2016-04-20T16:54:00Z">
                      <w:r w:rsidDel="0087541B">
                        <w:rPr>
                          <w:szCs w:val="21"/>
                        </w:rPr>
                        <w:delText>settleAttachId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524" w:author="longshine_LPF" w:date="2016-04-08T10:51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25" w:author="longshine_LPF" w:date="2016-04-08T10:30:00Z"/>
                      <w:del w:id="10526" w:author="jiefang chen" w:date="2016-04-20T16:54:00Z"/>
                    </w:rPr>
                  </w:pPr>
                  <w:ins w:id="10527" w:author="longshine_LPF" w:date="2016-04-08T10:51:00Z">
                    <w:del w:id="1052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结算附件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529" w:author="longshine_LPF" w:date="2016-04-08T10:51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30" w:author="longshine_LPF" w:date="2016-04-08T10:30:00Z"/>
                      <w:del w:id="10531" w:author="jiefang chen" w:date="2016-04-20T16:54:00Z"/>
                      <w:szCs w:val="21"/>
                    </w:rPr>
                  </w:pPr>
                  <w:ins w:id="10532" w:author="longshine_LPF" w:date="2016-04-08T10:51:00Z">
                    <w:del w:id="10533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534" w:author="longshine_LPF" w:date="2016-04-08T10:51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535" w:author="longshine_LPF" w:date="2016-04-08T10:30:00Z"/>
                      <w:del w:id="10536" w:author="jiefang chen" w:date="2016-04-20T16:54:00Z"/>
                      <w:szCs w:val="21"/>
                    </w:rPr>
                  </w:pPr>
                  <w:ins w:id="10537" w:author="longshine_LPF" w:date="2016-04-08T10:51:00Z">
                    <w:del w:id="1053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539" w:author="longshine_LPF" w:date="2016-04-08T10:51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40" w:author="longshine_LPF" w:date="2016-04-08T10:30:00Z"/>
                      <w:del w:id="10541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542" w:author="longshine_LPF" w:date="2016-04-08T10:30:00Z"/>
                <w:del w:id="10543" w:author="jiefang chen" w:date="2016-04-20T16:54:00Z"/>
                <w:trPrChange w:id="10544" w:author="longshine_LPF" w:date="2016-04-08T10:51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545" w:author="longshine_LPF" w:date="2016-04-08T10:51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46" w:author="longshine_LPF" w:date="2016-04-08T10:30:00Z"/>
                      <w:del w:id="10547" w:author="jiefang chen" w:date="2016-04-20T16:54:00Z"/>
                    </w:rPr>
                  </w:pPr>
                  <w:ins w:id="10548" w:author="longshine_LPF" w:date="2016-04-08T10:51:00Z">
                    <w:del w:id="10549" w:author="jiefang chen" w:date="2016-04-20T16:54:00Z">
                      <w:r w:rsidDel="0087541B">
                        <w:rPr>
                          <w:szCs w:val="21"/>
                        </w:rPr>
                        <w:delText>settleConment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550" w:author="longshine_LPF" w:date="2016-04-08T10:51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51" w:author="longshine_LPF" w:date="2016-04-08T10:30:00Z"/>
                      <w:del w:id="10552" w:author="jiefang chen" w:date="2016-04-20T16:54:00Z"/>
                    </w:rPr>
                  </w:pPr>
                  <w:ins w:id="10553" w:author="longshine_LPF" w:date="2016-04-08T10:51:00Z">
                    <w:del w:id="1055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结算情况说明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555" w:author="longshine_LPF" w:date="2016-04-08T10:51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56" w:author="longshine_LPF" w:date="2016-04-08T10:30:00Z"/>
                      <w:del w:id="10557" w:author="jiefang chen" w:date="2016-04-20T16:54:00Z"/>
                      <w:szCs w:val="21"/>
                    </w:rPr>
                  </w:pPr>
                  <w:ins w:id="10558" w:author="longshine_LPF" w:date="2016-04-08T10:51:00Z">
                    <w:del w:id="10559" w:author="jiefang chen" w:date="2016-04-20T16:54:00Z">
                      <w:r w:rsidDel="0087541B">
                        <w:rPr>
                          <w:szCs w:val="21"/>
                        </w:rPr>
                        <w:delText>varchar(2000)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560" w:author="longshine_LPF" w:date="2016-04-08T10:51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561" w:author="longshine_LPF" w:date="2016-04-08T10:30:00Z"/>
                      <w:del w:id="10562" w:author="jiefang chen" w:date="2016-04-20T16:54:00Z"/>
                      <w:szCs w:val="21"/>
                    </w:rPr>
                  </w:pPr>
                  <w:ins w:id="10563" w:author="longshine_LPF" w:date="2016-04-08T10:51:00Z">
                    <w:del w:id="1056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565" w:author="longshine_LPF" w:date="2016-04-08T10:51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66" w:author="longshine_LPF" w:date="2016-04-08T10:30:00Z"/>
                      <w:del w:id="1056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568" w:author="longshine_LPF" w:date="2016-04-08T10:30:00Z"/>
                <w:del w:id="10569" w:author="jiefang chen" w:date="2016-04-20T16:54:00Z"/>
                <w:trPrChange w:id="10570" w:author="longshine_LPF" w:date="2016-04-08T10:51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0571" w:author="longshine_LPF" w:date="2016-04-08T10:51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72" w:author="longshine_LPF" w:date="2016-04-08T10:30:00Z"/>
                      <w:del w:id="10573" w:author="jiefang chen" w:date="2016-04-20T16:54:00Z"/>
                    </w:rPr>
                  </w:pPr>
                  <w:ins w:id="10574" w:author="longshine_LPF" w:date="2016-04-08T10:51:00Z">
                    <w:del w:id="10575" w:author="jiefang chen" w:date="2016-04-20T16:54:00Z">
                      <w:r w:rsidDel="0087541B">
                        <w:rPr>
                          <w:szCs w:val="21"/>
                        </w:rPr>
                        <w:delText>placeOrderRemark</w:delText>
                      </w:r>
                    </w:del>
                  </w:ins>
                </w:p>
              </w:tc>
              <w:tc>
                <w:tcPr>
                  <w:tcW w:w="1559" w:type="dxa"/>
                  <w:vAlign w:val="center"/>
                  <w:tcPrChange w:id="10576" w:author="longshine_LPF" w:date="2016-04-08T10:51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77" w:author="longshine_LPF" w:date="2016-04-08T10:30:00Z"/>
                      <w:del w:id="10578" w:author="jiefang chen" w:date="2016-04-20T16:54:00Z"/>
                    </w:rPr>
                  </w:pPr>
                  <w:ins w:id="10579" w:author="longshine_LPF" w:date="2016-04-08T10:51:00Z">
                    <w:del w:id="1058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下单</w:delText>
                      </w:r>
                      <w:r w:rsidDel="0087541B">
                        <w:rPr>
                          <w:szCs w:val="21"/>
                        </w:rPr>
                        <w:delText>留言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0581" w:author="longshine_LPF" w:date="2016-04-08T10:51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82" w:author="longshine_LPF" w:date="2016-04-08T10:30:00Z"/>
                      <w:del w:id="10583" w:author="jiefang chen" w:date="2016-04-20T16:54:00Z"/>
                      <w:szCs w:val="21"/>
                    </w:rPr>
                  </w:pPr>
                  <w:ins w:id="10584" w:author="longshine_LPF" w:date="2016-04-08T10:51:00Z">
                    <w:del w:id="10585" w:author="jiefang chen" w:date="2016-04-20T16:54:00Z">
                      <w:r w:rsidDel="0087541B">
                        <w:rPr>
                          <w:szCs w:val="21"/>
                        </w:rPr>
                        <w:delText>varchar(2000)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586" w:author="longshine_LPF" w:date="2016-04-08T10:51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587" w:author="longshine_LPF" w:date="2016-04-08T10:30:00Z"/>
                      <w:del w:id="10588" w:author="jiefang chen" w:date="2016-04-20T16:54:00Z"/>
                      <w:szCs w:val="21"/>
                    </w:rPr>
                  </w:pPr>
                  <w:ins w:id="10589" w:author="longshine_LPF" w:date="2016-04-08T10:51:00Z">
                    <w:del w:id="1059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591" w:author="longshine_LPF" w:date="2016-04-08T10:51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92" w:author="longshine_LPF" w:date="2016-04-08T10:30:00Z"/>
                      <w:del w:id="1059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0594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595" w:author="longshine_LPF" w:date="2016-04-08T10:57:00Z"/>
                <w:del w:id="10596" w:author="jiefang chen" w:date="2016-04-20T16:54:00Z"/>
                <w:trPrChange w:id="10597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598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599" w:author="longshine_LPF" w:date="2016-04-08T10:57:00Z"/>
                      <w:del w:id="10600" w:author="jiefang chen" w:date="2016-04-20T16:54:00Z"/>
                      <w:szCs w:val="21"/>
                    </w:rPr>
                  </w:pPr>
                  <w:ins w:id="10601" w:author="longshine_LPF" w:date="2016-04-08T10:57:00Z">
                    <w:del w:id="10602" w:author="jiefang chen" w:date="2016-04-20T16:54:00Z">
                      <w:r w:rsidDel="0087541B">
                        <w:delText>isS</w:delText>
                      </w:r>
                      <w:r w:rsidRPr="00F436E3" w:rsidDel="0087541B">
                        <w:delText>ettle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603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RPr="004E48BC" w:rsidDel="0087541B" w:rsidRDefault="00757FD4" w:rsidP="00757FD4">
                  <w:pPr>
                    <w:spacing w:line="360" w:lineRule="auto"/>
                    <w:rPr>
                      <w:ins w:id="10604" w:author="longshine_LPF" w:date="2016-04-08T10:57:00Z"/>
                      <w:del w:id="10605" w:author="jiefang chen" w:date="2016-04-20T16:54:00Z"/>
                      <w:szCs w:val="21"/>
                    </w:rPr>
                  </w:pPr>
                  <w:ins w:id="10606" w:author="longshine_LPF" w:date="2016-04-08T10:58:00Z">
                    <w:del w:id="10607" w:author="jiefang chen" w:date="2016-04-20T16:54:00Z">
                      <w:r w:rsidRPr="004E48BC" w:rsidDel="0087541B">
                        <w:rPr>
                          <w:rFonts w:hint="eastAsia"/>
                        </w:rPr>
                        <w:delText>是否结清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608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09" w:author="longshine_LPF" w:date="2016-04-08T10:57:00Z"/>
                      <w:del w:id="10610" w:author="jiefang chen" w:date="2016-04-20T16:54:00Z"/>
                      <w:szCs w:val="21"/>
                    </w:rPr>
                  </w:pPr>
                  <w:ins w:id="10611" w:author="longshine_LPF" w:date="2016-04-08T10:58:00Z">
                    <w:del w:id="10612" w:author="jiefang chen" w:date="2016-04-20T16:54:00Z">
                      <w:r w:rsidRPr="00F436E3" w:rsidDel="0087541B">
                        <w:rPr>
                          <w:rFonts w:hint="eastAsia"/>
                        </w:rPr>
                        <w:delText>varchar(1)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613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614" w:author="longshine_LPF" w:date="2016-04-08T10:57:00Z"/>
                      <w:del w:id="1061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0616" w:author="longshine_LPF" w:date="2016-04-08T10:58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17" w:author="longshine_LPF" w:date="2016-04-08T10:57:00Z"/>
                      <w:del w:id="10618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0619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620" w:author="longshine_LPF" w:date="2016-04-08T10:57:00Z"/>
                <w:del w:id="10621" w:author="jiefang chen" w:date="2016-04-20T16:54:00Z"/>
                <w:trPrChange w:id="10622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623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24" w:author="longshine_LPF" w:date="2016-04-08T10:57:00Z"/>
                      <w:del w:id="10625" w:author="jiefang chen" w:date="2016-04-20T16:54:00Z"/>
                      <w:szCs w:val="21"/>
                    </w:rPr>
                  </w:pPr>
                  <w:ins w:id="10626" w:author="longshine_LPF" w:date="2016-04-08T10:57:00Z">
                    <w:del w:id="10627" w:author="jiefang chen" w:date="2016-04-20T16:54:00Z">
                      <w:r w:rsidDel="0087541B">
                        <w:delText>is</w:delText>
                      </w:r>
                    </w:del>
                  </w:ins>
                  <w:ins w:id="10628" w:author="longshine_LPF" w:date="2016-04-08T11:01:00Z">
                    <w:del w:id="10629" w:author="jiefang chen" w:date="2016-04-20T16:54:00Z">
                      <w:r w:rsidDel="0087541B">
                        <w:delText>A</w:delText>
                      </w:r>
                    </w:del>
                  </w:ins>
                  <w:ins w:id="10630" w:author="longshine_LPF" w:date="2016-04-08T10:57:00Z">
                    <w:del w:id="10631" w:author="jiefang chen" w:date="2016-04-20T16:54:00Z">
                      <w:r w:rsidRPr="00F436E3" w:rsidDel="0087541B">
                        <w:delText>ssess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632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RPr="004E48BC" w:rsidDel="0087541B" w:rsidRDefault="00757FD4" w:rsidP="00757FD4">
                  <w:pPr>
                    <w:spacing w:line="360" w:lineRule="auto"/>
                    <w:rPr>
                      <w:ins w:id="10633" w:author="longshine_LPF" w:date="2016-04-08T10:57:00Z"/>
                      <w:del w:id="10634" w:author="jiefang chen" w:date="2016-04-20T16:54:00Z"/>
                      <w:szCs w:val="21"/>
                    </w:rPr>
                  </w:pPr>
                  <w:ins w:id="10635" w:author="longshine_LPF" w:date="2016-04-08T10:58:00Z">
                    <w:del w:id="10636" w:author="jiefang chen" w:date="2016-04-20T16:54:00Z">
                      <w:r w:rsidRPr="004E48BC" w:rsidDel="0087541B">
                        <w:rPr>
                          <w:rFonts w:hint="eastAsia"/>
                        </w:rPr>
                        <w:delText>是否已评价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637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38" w:author="longshine_LPF" w:date="2016-04-08T10:57:00Z"/>
                      <w:del w:id="10639" w:author="jiefang chen" w:date="2016-04-20T16:54:00Z"/>
                      <w:szCs w:val="21"/>
                    </w:rPr>
                  </w:pPr>
                  <w:ins w:id="10640" w:author="longshine_LPF" w:date="2016-04-08T10:58:00Z">
                    <w:del w:id="10641" w:author="jiefang chen" w:date="2016-04-20T16:54:00Z">
                      <w:r w:rsidRPr="00F436E3" w:rsidDel="0087541B">
                        <w:rPr>
                          <w:rFonts w:hint="eastAsia"/>
                        </w:rPr>
                        <w:delText>varchar(1)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642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643" w:author="longshine_LPF" w:date="2016-04-08T10:57:00Z"/>
                      <w:del w:id="10644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0645" w:author="longshine_LPF" w:date="2016-04-08T10:58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46" w:author="longshine_LPF" w:date="2016-04-08T10:57:00Z"/>
                      <w:del w:id="1064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0648" w:author="longshine_LPF" w:date="2016-04-08T10:58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0649" w:author="longshine_LPF" w:date="2016-04-08T10:57:00Z"/>
                <w:del w:id="10650" w:author="jiefang chen" w:date="2016-04-20T16:54:00Z"/>
                <w:trPrChange w:id="10651" w:author="longshine_LPF" w:date="2016-04-08T10:5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652" w:author="longshine_LPF" w:date="2016-04-08T10:58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53" w:author="longshine_LPF" w:date="2016-04-08T10:57:00Z"/>
                      <w:del w:id="10654" w:author="jiefang chen" w:date="2016-04-20T16:54:00Z"/>
                      <w:szCs w:val="21"/>
                    </w:rPr>
                  </w:pPr>
                  <w:ins w:id="10655" w:author="longshine_LPF" w:date="2016-04-08T10:57:00Z">
                    <w:del w:id="10656" w:author="jiefang chen" w:date="2016-04-20T16:54:00Z">
                      <w:r w:rsidRPr="00F436E3" w:rsidDel="0087541B">
                        <w:delText>invoice</w:delText>
                      </w:r>
                    </w:del>
                  </w:ins>
                  <w:ins w:id="10657" w:author="longshine_LPF" w:date="2016-04-08T11:01:00Z">
                    <w:del w:id="10658" w:author="jiefang chen" w:date="2016-04-20T16:54:00Z">
                      <w:r w:rsidDel="0087541B">
                        <w:delText>S</w:delText>
                      </w:r>
                    </w:del>
                  </w:ins>
                  <w:ins w:id="10659" w:author="longshine_LPF" w:date="2016-04-08T10:57:00Z">
                    <w:del w:id="10660" w:author="jiefang chen" w:date="2016-04-20T16:54:00Z">
                      <w:r w:rsidRPr="00F436E3" w:rsidDel="0087541B">
                        <w:delText>tate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661" w:author="longshine_LPF" w:date="2016-04-08T10:58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RPr="004E48BC" w:rsidDel="0087541B" w:rsidRDefault="00757FD4" w:rsidP="00757FD4">
                  <w:pPr>
                    <w:spacing w:line="360" w:lineRule="auto"/>
                    <w:rPr>
                      <w:ins w:id="10662" w:author="longshine_LPF" w:date="2016-04-08T10:57:00Z"/>
                      <w:del w:id="10663" w:author="jiefang chen" w:date="2016-04-20T16:54:00Z"/>
                      <w:szCs w:val="21"/>
                    </w:rPr>
                  </w:pPr>
                  <w:ins w:id="10664" w:author="longshine_LPF" w:date="2016-04-08T10:58:00Z">
                    <w:del w:id="10665" w:author="jiefang chen" w:date="2016-04-20T16:54:00Z">
                      <w:r w:rsidRPr="004E48BC" w:rsidDel="0087541B">
                        <w:rPr>
                          <w:rFonts w:hint="eastAsia"/>
                        </w:rPr>
                        <w:delText>发票状态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666" w:author="longshine_LPF" w:date="2016-04-08T10:5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67" w:author="longshine_LPF" w:date="2016-04-08T10:57:00Z"/>
                      <w:del w:id="10668" w:author="jiefang chen" w:date="2016-04-20T16:54:00Z"/>
                      <w:szCs w:val="21"/>
                    </w:rPr>
                  </w:pPr>
                  <w:ins w:id="10669" w:author="longshine_LPF" w:date="2016-04-08T10:58:00Z">
                    <w:del w:id="10670" w:author="jiefang chen" w:date="2016-04-20T16:54:00Z">
                      <w:r w:rsidRPr="00F436E3" w:rsidDel="0087541B">
                        <w:rPr>
                          <w:rFonts w:hint="eastAsia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671" w:author="longshine_LPF" w:date="2016-04-08T10:58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672" w:author="longshine_LPF" w:date="2016-04-08T10:57:00Z"/>
                      <w:del w:id="10673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0674" w:author="longshine_LPF" w:date="2016-04-08T10:58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75" w:author="longshine_LPF" w:date="2016-04-08T10:57:00Z"/>
                      <w:del w:id="10676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677" w:author="longshine_LPF" w:date="2016-04-08T10:30:00Z"/>
                <w:del w:id="10678" w:author="jiefang chen" w:date="2016-04-20T16:54:00Z"/>
                <w:trPrChange w:id="10679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680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81" w:author="longshine_LPF" w:date="2016-04-08T10:30:00Z"/>
                      <w:del w:id="10682" w:author="jiefang chen" w:date="2016-04-20T16:54:00Z"/>
                    </w:rPr>
                  </w:pPr>
                </w:p>
              </w:tc>
              <w:tc>
                <w:tcPr>
                  <w:tcW w:w="1559" w:type="dxa"/>
                  <w:tcPrChange w:id="10683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84" w:author="longshine_LPF" w:date="2016-04-08T10:30:00Z"/>
                      <w:del w:id="10685" w:author="jiefang chen" w:date="2016-04-20T16:54:00Z"/>
                    </w:rPr>
                  </w:pPr>
                </w:p>
              </w:tc>
              <w:tc>
                <w:tcPr>
                  <w:tcW w:w="1701" w:type="dxa"/>
                  <w:tcPrChange w:id="10686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87" w:author="longshine_LPF" w:date="2016-04-08T10:30:00Z"/>
                      <w:del w:id="10688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  <w:tcPrChange w:id="1068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jc w:val="center"/>
                    <w:rPr>
                      <w:ins w:id="10690" w:author="longshine_LPF" w:date="2016-04-08T10:30:00Z"/>
                      <w:del w:id="1069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0692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93" w:author="longshine_LPF" w:date="2016-04-08T10:30:00Z"/>
                      <w:del w:id="10694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695" w:author="longshine_LPF" w:date="2016-04-08T09:33:00Z"/>
                <w:del w:id="10696" w:author="jiefang chen" w:date="2016-04-20T16:54:00Z"/>
                <w:trPrChange w:id="10697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7494" w:type="dxa"/>
                  <w:gridSpan w:val="5"/>
                  <w:tcPrChange w:id="10698" w:author="longshine_LPF" w:date="2016-04-08T10:45:00Z">
                    <w:tcPr>
                      <w:tcW w:w="7258" w:type="dxa"/>
                      <w:gridSpan w:val="9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699" w:author="longshine_LPF" w:date="2016-04-08T09:33:00Z"/>
                      <w:del w:id="10700" w:author="jiefang chen" w:date="2016-04-20T16:54:00Z"/>
                      <w:szCs w:val="21"/>
                    </w:rPr>
                  </w:pPr>
                  <w:ins w:id="10701" w:author="longshine_LPF" w:date="2016-04-08T11:22:00Z">
                    <w:del w:id="1070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订单</w:delText>
                      </w:r>
                      <w:r w:rsidDel="0087541B">
                        <w:rPr>
                          <w:szCs w:val="21"/>
                        </w:rPr>
                        <w:delText>商品列表（</w:delText>
                      </w:r>
                    </w:del>
                  </w:ins>
                  <w:ins w:id="10703" w:author="Longshine" w:date="2016-04-18T16:34:00Z">
                    <w:del w:id="10704" w:author="jiefang chen" w:date="2016-04-20T16:54:00Z">
                      <w:r w:rsidR="004342A1" w:rsidRPr="004342A1" w:rsidDel="0087541B">
                        <w:rPr>
                          <w:color w:val="FF0000"/>
                          <w:szCs w:val="21"/>
                          <w:rPrChange w:id="10705" w:author="Longshine" w:date="2016-04-18T16:34:00Z">
                            <w:rPr>
                              <w:szCs w:val="21"/>
                            </w:rPr>
                          </w:rPrChange>
                        </w:rPr>
                        <w:delText>orderGoodsList</w:delText>
                      </w:r>
                    </w:del>
                  </w:ins>
                  <w:ins w:id="10706" w:author="longshine_LPF" w:date="2016-04-08T11:22:00Z">
                    <w:del w:id="10707" w:author="jiefang chen" w:date="2016-04-20T16:54:00Z">
                      <w:r w:rsidDel="0087541B">
                        <w:rPr>
                          <w:szCs w:val="21"/>
                        </w:rPr>
                        <w:delText>orderProList</w:delText>
                      </w:r>
                      <w:r w:rsidDel="0087541B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708" w:author="longshine_LPF" w:date="2016-04-08T09:33:00Z"/>
                <w:del w:id="10709" w:author="jiefang chen" w:date="2016-04-20T16:54:00Z"/>
                <w:trPrChange w:id="1071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711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712" w:author="longshine_LPF" w:date="2016-04-08T09:33:00Z"/>
                      <w:del w:id="10713" w:author="jiefang chen" w:date="2016-04-20T16:54:00Z"/>
                      <w:szCs w:val="21"/>
                    </w:rPr>
                  </w:pPr>
                  <w:ins w:id="10714" w:author="longshine_LPF" w:date="2016-04-08T11:22:00Z">
                    <w:del w:id="10715" w:author="jiefang chen" w:date="2016-04-20T16:54:00Z">
                      <w:r w:rsidDel="0087541B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71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717" w:author="longshine_LPF" w:date="2016-04-08T09:33:00Z"/>
                      <w:del w:id="10718" w:author="jiefang chen" w:date="2016-04-20T16:54:00Z"/>
                      <w:szCs w:val="21"/>
                    </w:rPr>
                  </w:pPr>
                  <w:ins w:id="10719" w:author="longshine_LPF" w:date="2016-04-08T11:22:00Z">
                    <w:del w:id="1072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72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722" w:author="longshine_LPF" w:date="2016-04-08T09:33:00Z"/>
                      <w:del w:id="10723" w:author="jiefang chen" w:date="2016-04-20T16:54:00Z"/>
                      <w:szCs w:val="21"/>
                    </w:rPr>
                  </w:pPr>
                  <w:ins w:id="10724" w:author="longshine_LPF" w:date="2016-04-08T11:22:00Z">
                    <w:del w:id="10725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72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27" w:author="longshine_LPF" w:date="2016-04-08T09:33:00Z"/>
                      <w:del w:id="10728" w:author="jiefang chen" w:date="2016-04-20T16:54:00Z"/>
                    </w:rPr>
                  </w:pPr>
                  <w:ins w:id="10729" w:author="longshine_LPF" w:date="2016-04-08T11:22:00Z">
                    <w:del w:id="1073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73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732" w:author="longshine_LPF" w:date="2016-04-08T09:33:00Z"/>
                      <w:del w:id="1073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734" w:author="longshine_LPF" w:date="2016-04-08T09:33:00Z"/>
                <w:del w:id="10735" w:author="jiefang chen" w:date="2016-04-20T16:54:00Z"/>
                <w:trPrChange w:id="10736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737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38" w:author="longshine_LPF" w:date="2016-04-08T09:33:00Z"/>
                      <w:del w:id="10739" w:author="jiefang chen" w:date="2016-04-20T16:54:00Z"/>
                    </w:rPr>
                  </w:pPr>
                  <w:ins w:id="10740" w:author="longshine_LPF" w:date="2016-04-08T11:22:00Z">
                    <w:del w:id="10741" w:author="jiefang chen" w:date="2016-04-20T16:54:00Z">
                      <w:r w:rsidDel="0087541B">
                        <w:delText>goodsName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74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43" w:author="longshine_LPF" w:date="2016-04-08T09:33:00Z"/>
                      <w:del w:id="10744" w:author="jiefang chen" w:date="2016-04-20T16:54:00Z"/>
                    </w:rPr>
                  </w:pPr>
                  <w:ins w:id="10745" w:author="longshine_LPF" w:date="2016-04-08T11:22:00Z">
                    <w:del w:id="10746" w:author="jiefang chen" w:date="2016-04-20T16:54:00Z">
                      <w:r w:rsidDel="0087541B">
                        <w:rPr>
                          <w:rFonts w:hint="eastAsia"/>
                        </w:rPr>
                        <w:delText>商品名称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747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748" w:author="longshine_LPF" w:date="2016-04-08T09:33:00Z"/>
                      <w:del w:id="10749" w:author="jiefang chen" w:date="2016-04-20T16:54:00Z"/>
                      <w:szCs w:val="21"/>
                    </w:rPr>
                  </w:pPr>
                  <w:ins w:id="10750" w:author="longshine_LPF" w:date="2016-04-08T11:22:00Z">
                    <w:del w:id="10751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752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53" w:author="longshine_LPF" w:date="2016-04-08T09:33:00Z"/>
                      <w:del w:id="10754" w:author="jiefang chen" w:date="2016-04-20T16:54:00Z"/>
                    </w:rPr>
                  </w:pPr>
                  <w:ins w:id="10755" w:author="longshine_LPF" w:date="2016-04-08T11:22:00Z">
                    <w:del w:id="1075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757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758" w:author="longshine_LPF" w:date="2016-04-08T09:33:00Z"/>
                      <w:del w:id="1075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760" w:author="longshine_LPF" w:date="2016-04-08T09:33:00Z"/>
                <w:del w:id="10761" w:author="jiefang chen" w:date="2016-04-20T16:54:00Z"/>
                <w:trPrChange w:id="10762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763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64" w:author="longshine_LPF" w:date="2016-04-08T09:33:00Z"/>
                      <w:del w:id="10765" w:author="jiefang chen" w:date="2016-04-20T16:54:00Z"/>
                    </w:rPr>
                  </w:pPr>
                  <w:ins w:id="10766" w:author="Longshine" w:date="2016-04-15T17:15:00Z">
                    <w:del w:id="10767" w:author="jiefang chen" w:date="2016-04-20T16:54:00Z">
                      <w:r w:rsidRPr="00B1555F" w:rsidDel="0087541B">
                        <w:rPr>
                          <w:color w:val="FF0000"/>
                        </w:rPr>
                        <w:delText>specImg</w:delText>
                      </w:r>
                    </w:del>
                  </w:ins>
                  <w:ins w:id="10768" w:author="longshine_LPF" w:date="2016-04-08T11:22:00Z">
                    <w:del w:id="10769" w:author="jiefang chen" w:date="2016-04-20T16:54:00Z">
                      <w:r w:rsidDel="0087541B">
                        <w:delText>goodsPhotoPath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77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71" w:author="longshine_LPF" w:date="2016-04-08T09:33:00Z"/>
                      <w:del w:id="10772" w:author="jiefang chen" w:date="2016-04-20T16:54:00Z"/>
                    </w:rPr>
                  </w:pPr>
                  <w:ins w:id="10773" w:author="longshine_LPF" w:date="2016-04-08T11:22:00Z">
                    <w:del w:id="10774" w:author="jiefang chen" w:date="2016-04-20T16:54:00Z">
                      <w:r w:rsidDel="0087541B">
                        <w:rPr>
                          <w:rFonts w:hint="eastAsia"/>
                        </w:rPr>
                        <w:delText>图片路径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77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776" w:author="longshine_LPF" w:date="2016-04-08T09:33:00Z"/>
                      <w:del w:id="10777" w:author="jiefang chen" w:date="2016-04-20T16:54:00Z"/>
                      <w:szCs w:val="21"/>
                    </w:rPr>
                  </w:pPr>
                  <w:ins w:id="10778" w:author="longshine_LPF" w:date="2016-04-08T11:22:00Z">
                    <w:del w:id="10779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78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81" w:author="longshine_LPF" w:date="2016-04-08T09:33:00Z"/>
                      <w:del w:id="10782" w:author="jiefang chen" w:date="2016-04-20T16:54:00Z"/>
                    </w:rPr>
                  </w:pPr>
                  <w:ins w:id="10783" w:author="longshine_LPF" w:date="2016-04-08T11:22:00Z">
                    <w:del w:id="1078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78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786" w:author="longshine_LPF" w:date="2016-04-08T09:33:00Z"/>
                      <w:del w:id="1078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0788" w:author="longshine_LPF" w:date="2016-04-08T09:33:00Z"/>
                <w:del w:id="10789" w:author="jiefang chen" w:date="2016-04-20T16:54:00Z"/>
                <w:trPrChange w:id="1079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791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92" w:author="longshine_LPF" w:date="2016-04-08T09:33:00Z"/>
                      <w:del w:id="10793" w:author="jiefang chen" w:date="2016-04-20T16:54:00Z"/>
                    </w:rPr>
                  </w:pPr>
                  <w:ins w:id="10794" w:author="longshine_LPF" w:date="2016-04-08T11:22:00Z">
                    <w:del w:id="10795" w:author="jiefang chen" w:date="2016-04-20T16:54:00Z">
                      <w:r w:rsidDel="0087541B">
                        <w:delText>specName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79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797" w:author="longshine_LPF" w:date="2016-04-08T09:33:00Z"/>
                      <w:del w:id="10798" w:author="jiefang chen" w:date="2016-04-20T16:54:00Z"/>
                    </w:rPr>
                  </w:pPr>
                  <w:ins w:id="10799" w:author="longshine_LPF" w:date="2016-04-08T11:22:00Z">
                    <w:del w:id="10800" w:author="jiefang chen" w:date="2016-04-20T16:54:00Z">
                      <w:r w:rsidDel="0087541B">
                        <w:rPr>
                          <w:rFonts w:hint="eastAsia"/>
                        </w:rPr>
                        <w:delText>规格</w:delText>
                      </w:r>
                      <w:r w:rsidDel="0087541B">
                        <w:delText>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80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802" w:author="longshine_LPF" w:date="2016-04-08T09:33:00Z"/>
                      <w:del w:id="10803" w:author="jiefang chen" w:date="2016-04-20T16:54:00Z"/>
                      <w:szCs w:val="21"/>
                    </w:rPr>
                  </w:pPr>
                  <w:ins w:id="10804" w:author="longshine_LPF" w:date="2016-04-08T11:22:00Z">
                    <w:del w:id="10805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80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07" w:author="longshine_LPF" w:date="2016-04-08T09:33:00Z"/>
                      <w:del w:id="10808" w:author="jiefang chen" w:date="2016-04-20T16:54:00Z"/>
                      <w:szCs w:val="21"/>
                    </w:rPr>
                  </w:pPr>
                  <w:ins w:id="10809" w:author="longshine_LPF" w:date="2016-04-08T11:22:00Z">
                    <w:del w:id="1081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081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812" w:author="longshine_LPF" w:date="2016-04-08T09:33:00Z"/>
                      <w:del w:id="1081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814" w:author="longshine_LPF" w:date="2016-04-08T09:33:00Z"/>
                <w:del w:id="10815" w:author="jiefang chen" w:date="2016-04-20T16:54:00Z"/>
                <w:trPrChange w:id="10816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817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18" w:author="longshine_LPF" w:date="2016-04-08T09:33:00Z"/>
                      <w:del w:id="10819" w:author="jiefang chen" w:date="2016-04-20T16:54:00Z"/>
                    </w:rPr>
                  </w:pPr>
                  <w:ins w:id="10820" w:author="longshine_LPF" w:date="2016-04-08T11:22:00Z">
                    <w:del w:id="10821" w:author="jiefang chen" w:date="2016-04-20T16:54:00Z">
                      <w:r w:rsidRPr="00A8594B" w:rsidDel="0087541B">
                        <w:delText>unit</w:delText>
                      </w:r>
                      <w:r w:rsidDel="0087541B">
                        <w:delText>P</w:delText>
                      </w:r>
                      <w:r w:rsidRPr="00A8594B" w:rsidDel="0087541B">
                        <w:delText>rice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822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23" w:author="longshine_LPF" w:date="2016-04-08T09:33:00Z"/>
                      <w:del w:id="10824" w:author="jiefang chen" w:date="2016-04-20T16:54:00Z"/>
                    </w:rPr>
                  </w:pPr>
                  <w:ins w:id="10825" w:author="longshine_LPF" w:date="2016-04-08T11:22:00Z">
                    <w:del w:id="10826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827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828" w:author="longshine_LPF" w:date="2016-04-08T09:33:00Z"/>
                      <w:del w:id="10829" w:author="jiefang chen" w:date="2016-04-20T16:54:00Z"/>
                      <w:szCs w:val="21"/>
                    </w:rPr>
                  </w:pPr>
                  <w:ins w:id="10830" w:author="longshine_LPF" w:date="2016-04-08T11:22:00Z">
                    <w:del w:id="10831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832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33" w:author="longshine_LPF" w:date="2016-04-08T09:33:00Z"/>
                      <w:del w:id="10834" w:author="jiefang chen" w:date="2016-04-20T16:54:00Z"/>
                    </w:rPr>
                  </w:pPr>
                  <w:ins w:id="10835" w:author="longshine_LPF" w:date="2016-04-08T11:22:00Z">
                    <w:del w:id="1083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837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838" w:author="longshine_LPF" w:date="2016-04-08T09:33:00Z"/>
                      <w:del w:id="1083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840" w:author="longshine_LPF" w:date="2016-04-08T09:33:00Z"/>
                <w:del w:id="10841" w:author="jiefang chen" w:date="2016-04-20T16:54:00Z"/>
                <w:trPrChange w:id="10842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843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44" w:author="longshine_LPF" w:date="2016-04-08T09:33:00Z"/>
                      <w:del w:id="10845" w:author="jiefang chen" w:date="2016-04-20T16:54:00Z"/>
                    </w:rPr>
                  </w:pPr>
                  <w:ins w:id="10846" w:author="longshine_LPF" w:date="2016-04-08T11:22:00Z">
                    <w:del w:id="10847" w:author="jiefang chen" w:date="2016-04-20T16:54:00Z">
                      <w:r w:rsidDel="0087541B">
                        <w:delText>buyN</w:delText>
                      </w:r>
                      <w:r w:rsidRPr="00A8594B" w:rsidDel="0087541B">
                        <w:delText>um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848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49" w:author="longshine_LPF" w:date="2016-04-08T09:33:00Z"/>
                      <w:del w:id="10850" w:author="jiefang chen" w:date="2016-04-20T16:54:00Z"/>
                    </w:rPr>
                  </w:pPr>
                  <w:ins w:id="10851" w:author="longshine_LPF" w:date="2016-04-08T11:22:00Z">
                    <w:del w:id="10852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购买数量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853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54" w:author="longshine_LPF" w:date="2016-04-08T09:33:00Z"/>
                      <w:del w:id="10855" w:author="jiefang chen" w:date="2016-04-20T16:54:00Z"/>
                    </w:rPr>
                  </w:pPr>
                  <w:ins w:id="10856" w:author="longshine_LPF" w:date="2016-04-08T11:22:00Z">
                    <w:del w:id="10857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numeric(15)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858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59" w:author="longshine_LPF" w:date="2016-04-08T09:33:00Z"/>
                      <w:del w:id="10860" w:author="jiefang chen" w:date="2016-04-20T16:54:00Z"/>
                    </w:rPr>
                  </w:pPr>
                  <w:ins w:id="10861" w:author="longshine_LPF" w:date="2016-04-08T11:22:00Z">
                    <w:del w:id="1086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863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864" w:author="longshine_LPF" w:date="2016-04-08T09:33:00Z"/>
                      <w:del w:id="1086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866" w:author="longshine_LPF" w:date="2016-04-08T09:33:00Z"/>
                <w:del w:id="10867" w:author="jiefang chen" w:date="2016-04-20T16:54:00Z"/>
                <w:trPrChange w:id="10868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869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70" w:author="longshine_LPF" w:date="2016-04-08T09:33:00Z"/>
                      <w:del w:id="10871" w:author="jiefang chen" w:date="2016-04-20T16:54:00Z"/>
                    </w:rPr>
                  </w:pPr>
                  <w:ins w:id="10872" w:author="longshine_LPF" w:date="2016-04-08T11:22:00Z">
                    <w:del w:id="10873" w:author="jiefang chen" w:date="2016-04-20T16:54:00Z">
                      <w:r w:rsidRPr="00A8594B" w:rsidDel="0087541B">
                        <w:delText>discount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874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75" w:author="longshine_LPF" w:date="2016-04-08T09:33:00Z"/>
                      <w:del w:id="10876" w:author="jiefang chen" w:date="2016-04-20T16:54:00Z"/>
                    </w:rPr>
                  </w:pPr>
                  <w:ins w:id="10877" w:author="longshine_LPF" w:date="2016-04-08T11:22:00Z">
                    <w:del w:id="10878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其他优惠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879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80" w:author="longshine_LPF" w:date="2016-04-08T09:33:00Z"/>
                      <w:del w:id="10881" w:author="jiefang chen" w:date="2016-04-20T16:54:00Z"/>
                    </w:rPr>
                  </w:pPr>
                  <w:ins w:id="10882" w:author="longshine_LPF" w:date="2016-04-08T11:22:00Z">
                    <w:del w:id="10883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884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85" w:author="longshine_LPF" w:date="2016-04-08T09:33:00Z"/>
                      <w:del w:id="10886" w:author="jiefang chen" w:date="2016-04-20T16:54:00Z"/>
                    </w:rPr>
                  </w:pPr>
                  <w:ins w:id="10887" w:author="longshine_LPF" w:date="2016-04-08T11:22:00Z">
                    <w:del w:id="1088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889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890" w:author="longshine_LPF" w:date="2016-04-08T09:33:00Z"/>
                      <w:del w:id="10891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892" w:author="longshine_LPF" w:date="2016-04-08T09:33:00Z"/>
                <w:del w:id="10893" w:author="jiefang chen" w:date="2016-04-20T16:54:00Z"/>
                <w:trPrChange w:id="10894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895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896" w:author="longshine_LPF" w:date="2016-04-08T09:33:00Z"/>
                      <w:del w:id="10897" w:author="jiefang chen" w:date="2016-04-20T16:54:00Z"/>
                    </w:rPr>
                  </w:pPr>
                  <w:ins w:id="10898" w:author="longshine_LPF" w:date="2016-04-08T11:22:00Z">
                    <w:del w:id="10899" w:author="jiefang chen" w:date="2016-04-20T16:54:00Z">
                      <w:r w:rsidRPr="00A8594B" w:rsidDel="0087541B">
                        <w:delText>freight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900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01" w:author="longshine_LPF" w:date="2016-04-08T09:33:00Z"/>
                      <w:del w:id="10902" w:author="jiefang chen" w:date="2016-04-20T16:54:00Z"/>
                    </w:rPr>
                  </w:pPr>
                  <w:ins w:id="10903" w:author="longshine_LPF" w:date="2016-04-08T11:22:00Z">
                    <w:del w:id="10904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运费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905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06" w:author="longshine_LPF" w:date="2016-04-08T09:33:00Z"/>
                      <w:del w:id="10907" w:author="jiefang chen" w:date="2016-04-20T16:54:00Z"/>
                      <w:szCs w:val="21"/>
                    </w:rPr>
                  </w:pPr>
                  <w:ins w:id="10908" w:author="longshine_LPF" w:date="2016-04-08T11:22:00Z">
                    <w:del w:id="10909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910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11" w:author="longshine_LPF" w:date="2016-04-08T09:33:00Z"/>
                      <w:del w:id="10912" w:author="jiefang chen" w:date="2016-04-20T16:54:00Z"/>
                    </w:rPr>
                  </w:pPr>
                  <w:ins w:id="10913" w:author="longshine_LPF" w:date="2016-04-08T11:22:00Z">
                    <w:del w:id="1091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915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916" w:author="longshine_LPF" w:date="2016-04-08T09:33:00Z"/>
                      <w:del w:id="1091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918" w:author="longshine_LPF" w:date="2016-04-08T09:33:00Z"/>
                <w:del w:id="10919" w:author="jiefang chen" w:date="2016-04-20T16:54:00Z"/>
                <w:trPrChange w:id="10920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921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22" w:author="longshine_LPF" w:date="2016-04-08T09:33:00Z"/>
                      <w:del w:id="10923" w:author="jiefang chen" w:date="2016-04-20T16:54:00Z"/>
                    </w:rPr>
                  </w:pPr>
                  <w:ins w:id="10924" w:author="longshine_LPF" w:date="2016-04-08T11:22:00Z">
                    <w:del w:id="10925" w:author="jiefang chen" w:date="2016-04-20T16:54:00Z">
                      <w:r w:rsidRPr="00A8594B" w:rsidDel="0087541B">
                        <w:delText>amount</w:delText>
                      </w:r>
                      <w:r w:rsidDel="0087541B">
                        <w:delText>J</w:delText>
                      </w:r>
                      <w:r w:rsidRPr="00A8594B" w:rsidDel="0087541B">
                        <w:delText>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926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27" w:author="longshine_LPF" w:date="2016-04-08T09:33:00Z"/>
                      <w:del w:id="10928" w:author="jiefang chen" w:date="2016-04-20T16:54:00Z"/>
                    </w:rPr>
                  </w:pPr>
                  <w:ins w:id="10929" w:author="longshine_LPF" w:date="2016-04-08T11:22:00Z">
                    <w:del w:id="10930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应付金额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931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32" w:author="longshine_LPF" w:date="2016-04-08T09:33:00Z"/>
                      <w:del w:id="10933" w:author="jiefang chen" w:date="2016-04-20T16:54:00Z"/>
                      <w:szCs w:val="21"/>
                    </w:rPr>
                  </w:pPr>
                  <w:ins w:id="10934" w:author="longshine_LPF" w:date="2016-04-08T11:22:00Z">
                    <w:del w:id="10935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936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37" w:author="longshine_LPF" w:date="2016-04-08T09:33:00Z"/>
                      <w:del w:id="10938" w:author="jiefang chen" w:date="2016-04-20T16:54:00Z"/>
                    </w:rPr>
                  </w:pPr>
                  <w:ins w:id="10939" w:author="longshine_LPF" w:date="2016-04-08T11:22:00Z">
                    <w:del w:id="1094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941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942" w:author="longshine_LPF" w:date="2016-04-08T09:33:00Z"/>
                      <w:del w:id="1094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944" w:author="longshine_LPF" w:date="2016-04-08T09:33:00Z"/>
                <w:del w:id="10945" w:author="jiefang chen" w:date="2016-04-20T16:54:00Z"/>
                <w:trPrChange w:id="10946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947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48" w:author="longshine_LPF" w:date="2016-04-08T09:33:00Z"/>
                      <w:del w:id="10949" w:author="jiefang chen" w:date="2016-04-20T16:54:00Z"/>
                    </w:rPr>
                  </w:pPr>
                  <w:ins w:id="10950" w:author="longshine_LPF" w:date="2016-04-08T11:22:00Z">
                    <w:del w:id="10951" w:author="jiefang chen" w:date="2016-04-20T16:54:00Z">
                      <w:r w:rsidDel="0087541B">
                        <w:delText>distribM</w:delText>
                      </w:r>
                      <w:r w:rsidRPr="00A8594B" w:rsidDel="0087541B">
                        <w:delText>ode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952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53" w:author="longshine_LPF" w:date="2016-04-08T09:33:00Z"/>
                      <w:del w:id="10954" w:author="jiefang chen" w:date="2016-04-20T16:54:00Z"/>
                    </w:rPr>
                  </w:pPr>
                  <w:ins w:id="10955" w:author="longshine_LPF" w:date="2016-04-08T11:22:00Z">
                    <w:del w:id="10956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配送方式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957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58" w:author="longshine_LPF" w:date="2016-04-08T09:33:00Z"/>
                      <w:del w:id="10959" w:author="jiefang chen" w:date="2016-04-20T16:54:00Z"/>
                      <w:szCs w:val="21"/>
                    </w:rPr>
                  </w:pPr>
                  <w:ins w:id="10960" w:author="longshine_LPF" w:date="2016-04-08T11:22:00Z">
                    <w:del w:id="10961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962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63" w:author="longshine_LPF" w:date="2016-04-08T09:33:00Z"/>
                      <w:del w:id="10964" w:author="jiefang chen" w:date="2016-04-20T16:54:00Z"/>
                    </w:rPr>
                  </w:pPr>
                  <w:ins w:id="10965" w:author="longshine_LPF" w:date="2016-04-08T11:22:00Z">
                    <w:del w:id="1096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967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968" w:author="longshine_LPF" w:date="2016-04-08T09:33:00Z"/>
                      <w:del w:id="1096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970" w:author="longshine_LPF" w:date="2016-04-08T09:33:00Z"/>
                <w:del w:id="10971" w:author="jiefang chen" w:date="2016-04-20T16:54:00Z"/>
                <w:trPrChange w:id="10972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973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74" w:author="longshine_LPF" w:date="2016-04-08T09:33:00Z"/>
                      <w:del w:id="10975" w:author="jiefang chen" w:date="2016-04-20T16:54:00Z"/>
                      <w:szCs w:val="21"/>
                    </w:rPr>
                  </w:pPr>
                  <w:ins w:id="10976" w:author="longshine_LPF" w:date="2016-04-08T11:22:00Z">
                    <w:del w:id="10977" w:author="jiefang chen" w:date="2016-04-20T16:54:00Z">
                      <w:r w:rsidDel="0087541B">
                        <w:delText>realJ</w:delText>
                      </w:r>
                      <w:r w:rsidRPr="00A8594B" w:rsidDel="0087541B">
                        <w:delText>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0978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79" w:author="longshine_LPF" w:date="2016-04-08T09:33:00Z"/>
                      <w:del w:id="10980" w:author="jiefang chen" w:date="2016-04-20T16:54:00Z"/>
                      <w:szCs w:val="21"/>
                    </w:rPr>
                  </w:pPr>
                  <w:ins w:id="10981" w:author="longshine_LPF" w:date="2016-04-08T11:22:00Z">
                    <w:del w:id="10982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实付金额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0983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0984" w:author="longshine_LPF" w:date="2016-04-08T09:33:00Z"/>
                      <w:del w:id="10985" w:author="jiefang chen" w:date="2016-04-20T16:54:00Z"/>
                      <w:szCs w:val="21"/>
                    </w:rPr>
                  </w:pPr>
                  <w:ins w:id="10986" w:author="longshine_LPF" w:date="2016-04-08T11:22:00Z">
                    <w:del w:id="10987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0988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0989" w:author="longshine_LPF" w:date="2016-04-08T09:33:00Z"/>
                      <w:del w:id="10990" w:author="jiefang chen" w:date="2016-04-20T16:54:00Z"/>
                    </w:rPr>
                  </w:pPr>
                  <w:ins w:id="10991" w:author="longshine_LPF" w:date="2016-04-08T11:22:00Z">
                    <w:del w:id="1099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0993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0994" w:author="longshine_LPF" w:date="2016-04-08T09:33:00Z"/>
                      <w:del w:id="1099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0996" w:author="longshine_LPF" w:date="2016-04-08T09:33:00Z"/>
                <w:del w:id="10997" w:author="jiefang chen" w:date="2016-04-20T16:54:00Z"/>
                <w:trPrChange w:id="10998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0999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000" w:author="longshine_LPF" w:date="2016-04-08T09:33:00Z"/>
                      <w:del w:id="11001" w:author="jiefang chen" w:date="2016-04-20T16:54:00Z"/>
                      <w:szCs w:val="21"/>
                    </w:rPr>
                  </w:pPr>
                  <w:ins w:id="11002" w:author="longshine_LPF" w:date="2016-04-08T11:22:00Z">
                    <w:del w:id="11003" w:author="jiefang chen" w:date="2016-04-20T16:54:00Z">
                      <w:r w:rsidDel="0087541B">
                        <w:delText>sellD</w:delText>
                      </w:r>
                      <w:r w:rsidRPr="00A8594B" w:rsidDel="0087541B">
                        <w:delText>iscount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004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005" w:author="longshine_LPF" w:date="2016-04-08T09:33:00Z"/>
                      <w:del w:id="11006" w:author="jiefang chen" w:date="2016-04-20T16:54:00Z"/>
                      <w:szCs w:val="21"/>
                    </w:rPr>
                  </w:pPr>
                  <w:ins w:id="11007" w:author="longshine_LPF" w:date="2016-04-08T11:22:00Z">
                    <w:del w:id="11008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卖家改价优惠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009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010" w:author="longshine_LPF" w:date="2016-04-08T09:33:00Z"/>
                      <w:del w:id="11011" w:author="jiefang chen" w:date="2016-04-20T16:54:00Z"/>
                      <w:szCs w:val="21"/>
                    </w:rPr>
                  </w:pPr>
                  <w:ins w:id="11012" w:author="longshine_LPF" w:date="2016-04-08T11:22:00Z">
                    <w:del w:id="11013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014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015" w:author="longshine_LPF" w:date="2016-04-08T09:33:00Z"/>
                      <w:del w:id="11016" w:author="jiefang chen" w:date="2016-04-20T16:54:00Z"/>
                    </w:rPr>
                  </w:pPr>
                  <w:ins w:id="11017" w:author="longshine_LPF" w:date="2016-04-08T11:22:00Z">
                    <w:del w:id="1101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019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20" w:author="longshine_LPF" w:date="2016-04-08T09:33:00Z"/>
                      <w:del w:id="11021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4E48BC">
              <w:trPr>
                <w:gridAfter w:val="3"/>
                <w:wAfter w:w="2409" w:type="dxa"/>
                <w:trHeight w:val="297"/>
                <w:ins w:id="11022" w:author="longshine_LPF" w:date="2016-04-08T09:33:00Z"/>
                <w:del w:id="11023" w:author="jiefang chen" w:date="2016-04-20T16:54:00Z"/>
                <w:trPrChange w:id="11024" w:author="longshine_LPF" w:date="2016-04-08T11:22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025" w:author="longshine_LPF" w:date="2016-04-08T11:22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026" w:author="longshine_LPF" w:date="2016-04-08T09:33:00Z"/>
                      <w:del w:id="11027" w:author="jiefang chen" w:date="2016-04-20T16:54:00Z"/>
                    </w:rPr>
                  </w:pPr>
                  <w:ins w:id="11028" w:author="longshine_LPF" w:date="2016-04-08T11:22:00Z">
                    <w:del w:id="11029" w:author="jiefang chen" w:date="2016-04-20T16:54:00Z">
                      <w:r w:rsidDel="0087541B">
                        <w:delText>actP</w:delText>
                      </w:r>
                      <w:r w:rsidRPr="00A8594B" w:rsidDel="0087541B">
                        <w:delText>rice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030" w:author="longshine_LPF" w:date="2016-04-08T11:22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031" w:author="longshine_LPF" w:date="2016-04-08T09:33:00Z"/>
                      <w:del w:id="11032" w:author="jiefang chen" w:date="2016-04-20T16:54:00Z"/>
                    </w:rPr>
                  </w:pPr>
                  <w:ins w:id="11033" w:author="longshine_LPF" w:date="2016-04-08T11:22:00Z">
                    <w:del w:id="11034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实际单价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035" w:author="longshine_LPF" w:date="2016-04-08T11:22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036" w:author="longshine_LPF" w:date="2016-04-08T09:33:00Z"/>
                      <w:del w:id="11037" w:author="jiefang chen" w:date="2016-04-20T16:54:00Z"/>
                      <w:szCs w:val="21"/>
                    </w:rPr>
                  </w:pPr>
                  <w:ins w:id="11038" w:author="longshine_LPF" w:date="2016-04-08T11:22:00Z">
                    <w:del w:id="11039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040" w:author="longshine_LPF" w:date="2016-04-08T11:22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041" w:author="longshine_LPF" w:date="2016-04-08T09:33:00Z"/>
                      <w:del w:id="11042" w:author="jiefang chen" w:date="2016-04-20T16:54:00Z"/>
                    </w:rPr>
                  </w:pPr>
                  <w:ins w:id="11043" w:author="longshine_LPF" w:date="2016-04-08T11:22:00Z">
                    <w:del w:id="1104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045" w:author="longshine_LPF" w:date="2016-04-08T11:22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46" w:author="longshine_LPF" w:date="2016-04-08T09:33:00Z"/>
                      <w:del w:id="1104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048" w:author="longshine_LPF" w:date="2016-04-08T11:22:00Z"/>
                <w:del w:id="11049" w:author="jiefang chen" w:date="2016-04-20T16:54:00Z"/>
              </w:trPr>
              <w:tc>
                <w:tcPr>
                  <w:tcW w:w="1588" w:type="dxa"/>
                </w:tcPr>
                <w:p w:rsidR="00757FD4" w:rsidDel="0087541B" w:rsidRDefault="00757FD4" w:rsidP="00757FD4">
                  <w:pPr>
                    <w:rPr>
                      <w:ins w:id="11050" w:author="longshine_LPF" w:date="2016-04-08T11:22:00Z"/>
                      <w:del w:id="11051" w:author="jiefang chen" w:date="2016-04-20T16:54:00Z"/>
                    </w:rPr>
                  </w:pPr>
                </w:p>
              </w:tc>
              <w:tc>
                <w:tcPr>
                  <w:tcW w:w="1559" w:type="dxa"/>
                </w:tcPr>
                <w:p w:rsidR="00757FD4" w:rsidDel="0087541B" w:rsidRDefault="00757FD4" w:rsidP="00757FD4">
                  <w:pPr>
                    <w:rPr>
                      <w:ins w:id="11052" w:author="longshine_LPF" w:date="2016-04-08T11:22:00Z"/>
                      <w:del w:id="11053" w:author="jiefang chen" w:date="2016-04-20T16:54:00Z"/>
                    </w:rPr>
                  </w:pPr>
                </w:p>
              </w:tc>
              <w:tc>
                <w:tcPr>
                  <w:tcW w:w="1701" w:type="dxa"/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054" w:author="longshine_LPF" w:date="2016-04-08T11:22:00Z"/>
                      <w:del w:id="11055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rPr>
                      <w:ins w:id="11056" w:author="longshine_LPF" w:date="2016-04-08T11:22:00Z"/>
                      <w:del w:id="11057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757FD4" w:rsidDel="0087541B" w:rsidRDefault="00757FD4" w:rsidP="00757FD4">
                  <w:pPr>
                    <w:pStyle w:val="aff2"/>
                    <w:rPr>
                      <w:ins w:id="11058" w:author="longshine_LPF" w:date="2016-04-08T11:22:00Z"/>
                      <w:del w:id="1105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060" w:author="longshine_LPF" w:date="2016-04-08T11:05:00Z"/>
                <w:del w:id="11061" w:author="jiefang chen" w:date="2016-04-20T16:54:00Z"/>
              </w:trPr>
              <w:tc>
                <w:tcPr>
                  <w:tcW w:w="7494" w:type="dxa"/>
                  <w:gridSpan w:val="5"/>
                  <w:vAlign w:val="center"/>
                </w:tcPr>
                <w:p w:rsidR="00757FD4" w:rsidDel="0087541B" w:rsidRDefault="00757FD4" w:rsidP="00757FD4">
                  <w:pPr>
                    <w:pStyle w:val="aff2"/>
                    <w:rPr>
                      <w:ins w:id="11062" w:author="longshine_LPF" w:date="2016-04-08T11:05:00Z"/>
                      <w:del w:id="11063" w:author="jiefang chen" w:date="2016-04-20T16:54:00Z"/>
                      <w:szCs w:val="21"/>
                    </w:rPr>
                  </w:pPr>
                  <w:ins w:id="11064" w:author="longshine_LPF" w:date="2016-04-08T11:05:00Z">
                    <w:del w:id="11065" w:author="jiefang chen" w:date="2016-04-20T16:54:00Z">
                      <w:r w:rsidDel="0087541B">
                        <w:rPr>
                          <w:szCs w:val="21"/>
                        </w:rPr>
                        <w:delText>订单付款设置信息（</w:delText>
                      </w:r>
                      <w:r w:rsidRPr="00ED0130" w:rsidDel="0087541B">
                        <w:rPr>
                          <w:szCs w:val="21"/>
                        </w:rPr>
                        <w:delText>order</w:delText>
                      </w:r>
                      <w:r w:rsidDel="0087541B">
                        <w:rPr>
                          <w:szCs w:val="21"/>
                        </w:rPr>
                        <w:delText>P</w:delText>
                      </w:r>
                      <w:r w:rsidRPr="00ED0130" w:rsidDel="0087541B">
                        <w:rPr>
                          <w:szCs w:val="21"/>
                        </w:rPr>
                        <w:delText>ay</w:delText>
                      </w:r>
                      <w:r w:rsidDel="0087541B">
                        <w:rPr>
                          <w:szCs w:val="21"/>
                        </w:rPr>
                        <w:delText>S</w:delText>
                      </w:r>
                      <w:r w:rsidRPr="00ED0130" w:rsidDel="0087541B">
                        <w:rPr>
                          <w:szCs w:val="21"/>
                        </w:rPr>
                        <w:delText>et</w:delText>
                      </w:r>
                      <w:r w:rsidDel="0087541B">
                        <w:rPr>
                          <w:szCs w:val="21"/>
                        </w:rPr>
                        <w:delText>List</w:delText>
                      </w:r>
                      <w:r w:rsidDel="0087541B">
                        <w:rPr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757FD4" w:rsidDel="0087541B" w:rsidTr="00173B42">
              <w:tblPrEx>
                <w:tblPrExChange w:id="11066" w:author="longshine_LPF" w:date="2016-04-08T11:06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1067" w:author="longshine_LPF" w:date="2016-04-08T11:05:00Z"/>
                <w:del w:id="11068" w:author="jiefang chen" w:date="2016-04-20T16:54:00Z"/>
                <w:trPrChange w:id="11069" w:author="longshine_LPF" w:date="2016-04-08T11:06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070" w:author="longshine_LPF" w:date="2016-04-08T11:06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71" w:author="longshine_LPF" w:date="2016-04-08T11:05:00Z"/>
                      <w:del w:id="11072" w:author="jiefang chen" w:date="2016-04-20T16:54:00Z"/>
                      <w:szCs w:val="21"/>
                    </w:rPr>
                  </w:pPr>
                  <w:ins w:id="11073" w:author="longshine_LPF" w:date="2016-04-08T11:06:00Z">
                    <w:del w:id="11074" w:author="jiefang chen" w:date="2016-04-20T16:54:00Z">
                      <w:r w:rsidDel="0087541B">
                        <w:delText>payS</w:delText>
                      </w:r>
                      <w:r w:rsidRPr="002E0108" w:rsidDel="0087541B">
                        <w:delText>et</w:delText>
                      </w:r>
                    </w:del>
                  </w:ins>
                  <w:ins w:id="11075" w:author="longshine_LPF" w:date="2016-04-08T11:07:00Z">
                    <w:del w:id="11076" w:author="jiefang chen" w:date="2016-04-20T16:54:00Z">
                      <w:r w:rsidDel="0087541B">
                        <w:delText>I</w:delText>
                      </w:r>
                    </w:del>
                  </w:ins>
                  <w:ins w:id="11077" w:author="longshine_LPF" w:date="2016-04-08T11:06:00Z">
                    <w:del w:id="11078" w:author="jiefang chen" w:date="2016-04-20T16:54:00Z">
                      <w:r w:rsidRPr="002E0108" w:rsidDel="0087541B"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079" w:author="longshine_LPF" w:date="2016-04-08T11:06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80" w:author="longshine_LPF" w:date="2016-04-08T11:05:00Z"/>
                      <w:del w:id="11081" w:author="jiefang chen" w:date="2016-04-20T16:54:00Z"/>
                      <w:szCs w:val="21"/>
                    </w:rPr>
                  </w:pPr>
                  <w:ins w:id="11082" w:author="longshine_LPF" w:date="2016-04-08T11:06:00Z">
                    <w:del w:id="11083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付款设置主键</w:delText>
                      </w:r>
                      <w:r w:rsidRPr="002E0108" w:rsidDel="0087541B">
                        <w:rPr>
                          <w:rFonts w:hint="eastAsia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084" w:author="longshine_LPF" w:date="2016-04-08T11:06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85" w:author="longshine_LPF" w:date="2016-04-08T11:05:00Z"/>
                      <w:del w:id="11086" w:author="jiefang chen" w:date="2016-04-20T16:54:00Z"/>
                      <w:szCs w:val="21"/>
                    </w:rPr>
                  </w:pPr>
                  <w:ins w:id="11087" w:author="longshine_LPF" w:date="2016-04-08T11:06:00Z">
                    <w:del w:id="11088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bigint(16)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089" w:author="longshine_LPF" w:date="2016-04-08T11:06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090" w:author="longshine_LPF" w:date="2016-04-08T11:05:00Z"/>
                      <w:del w:id="11091" w:author="jiefang chen" w:date="2016-04-20T16:54:00Z"/>
                    </w:rPr>
                  </w:pPr>
                  <w:ins w:id="11092" w:author="longshine_LPF" w:date="2016-04-08T11:06:00Z">
                    <w:del w:id="1109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094" w:author="longshine_LPF" w:date="2016-04-08T11:06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095" w:author="longshine_LPF" w:date="2016-04-08T11:05:00Z"/>
                      <w:del w:id="11096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1097" w:author="longshine_LPF" w:date="2016-04-08T11:06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1098" w:author="longshine_LPF" w:date="2016-04-08T11:05:00Z"/>
                <w:del w:id="11099" w:author="jiefang chen" w:date="2016-04-20T16:54:00Z"/>
                <w:trPrChange w:id="11100" w:author="longshine_LPF" w:date="2016-04-08T11:06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101" w:author="longshine_LPF" w:date="2016-04-08T11:06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02" w:author="longshine_LPF" w:date="2016-04-08T11:05:00Z"/>
                      <w:del w:id="11103" w:author="jiefang chen" w:date="2016-04-20T16:54:00Z"/>
                      <w:szCs w:val="21"/>
                    </w:rPr>
                  </w:pPr>
                  <w:ins w:id="11104" w:author="longshine_LPF" w:date="2016-04-08T11:06:00Z">
                    <w:del w:id="11105" w:author="jiefang chen" w:date="2016-04-20T16:54:00Z">
                      <w:r w:rsidDel="0087541B">
                        <w:delText>tpyeI</w:delText>
                      </w:r>
                      <w:r w:rsidRPr="002E0108" w:rsidDel="0087541B"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106" w:author="longshine_LPF" w:date="2016-04-08T11:06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07" w:author="longshine_LPF" w:date="2016-04-08T11:05:00Z"/>
                      <w:del w:id="11108" w:author="jiefang chen" w:date="2016-04-20T16:54:00Z"/>
                      <w:szCs w:val="21"/>
                    </w:rPr>
                  </w:pPr>
                  <w:ins w:id="11109" w:author="longshine_LPF" w:date="2016-04-08T11:06:00Z">
                    <w:del w:id="11110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方式类型</w:delText>
                      </w:r>
                      <w:r w:rsidRPr="002E0108" w:rsidDel="0087541B">
                        <w:rPr>
                          <w:rFonts w:hint="eastAsia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111" w:author="longshine_LPF" w:date="2016-04-08T11:06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12" w:author="longshine_LPF" w:date="2016-04-08T11:05:00Z"/>
                      <w:del w:id="11113" w:author="jiefang chen" w:date="2016-04-20T16:54:00Z"/>
                      <w:szCs w:val="21"/>
                    </w:rPr>
                  </w:pPr>
                  <w:ins w:id="11114" w:author="longshine_LPF" w:date="2016-04-08T11:06:00Z">
                    <w:del w:id="11115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116" w:author="longshine_LPF" w:date="2016-04-08T11:06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117" w:author="longshine_LPF" w:date="2016-04-08T11:05:00Z"/>
                      <w:del w:id="11118" w:author="jiefang chen" w:date="2016-04-20T16:54:00Z"/>
                    </w:rPr>
                  </w:pPr>
                  <w:ins w:id="11119" w:author="longshine_LPF" w:date="2016-04-08T11:06:00Z">
                    <w:del w:id="1112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121" w:author="longshine_LPF" w:date="2016-04-08T11:06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22" w:author="longshine_LPF" w:date="2016-04-08T11:05:00Z"/>
                      <w:del w:id="1112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1124" w:author="longshine_LPF" w:date="2016-04-08T11:06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1125" w:author="longshine_LPF" w:date="2016-04-08T11:05:00Z"/>
                <w:del w:id="11126" w:author="jiefang chen" w:date="2016-04-20T16:54:00Z"/>
                <w:trPrChange w:id="11127" w:author="longshine_LPF" w:date="2016-04-08T11:06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128" w:author="longshine_LPF" w:date="2016-04-08T11:06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29" w:author="longshine_LPF" w:date="2016-04-08T11:05:00Z"/>
                      <w:del w:id="11130" w:author="jiefang chen" w:date="2016-04-20T16:54:00Z"/>
                      <w:szCs w:val="21"/>
                    </w:rPr>
                  </w:pPr>
                  <w:ins w:id="11131" w:author="longshine_LPF" w:date="2016-04-08T11:06:00Z">
                    <w:del w:id="11132" w:author="jiefang chen" w:date="2016-04-20T16:54:00Z">
                      <w:r w:rsidDel="0087541B">
                        <w:delText>pay</w:delText>
                      </w:r>
                    </w:del>
                  </w:ins>
                  <w:ins w:id="11133" w:author="longshine_LPF" w:date="2016-04-08T11:07:00Z">
                    <w:del w:id="11134" w:author="jiefang chen" w:date="2016-04-20T16:54:00Z">
                      <w:r w:rsidDel="0087541B">
                        <w:delText>E</w:delText>
                      </w:r>
                    </w:del>
                  </w:ins>
                  <w:ins w:id="11135" w:author="longshine_LPF" w:date="2016-04-08T11:06:00Z">
                    <w:del w:id="11136" w:author="jiefang chen" w:date="2016-04-20T16:54:00Z">
                      <w:r w:rsidRPr="002E0108" w:rsidDel="0087541B">
                        <w:delText>xp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137" w:author="longshine_LPF" w:date="2016-04-08T11:06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38" w:author="longshine_LPF" w:date="2016-04-08T11:05:00Z"/>
                      <w:del w:id="11139" w:author="jiefang chen" w:date="2016-04-20T16:54:00Z"/>
                      <w:szCs w:val="21"/>
                    </w:rPr>
                  </w:pPr>
                  <w:ins w:id="11140" w:author="longshine_LPF" w:date="2016-04-08T11:06:00Z">
                    <w:del w:id="11141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期限天数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142" w:author="longshine_LPF" w:date="2016-04-08T11:06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43" w:author="longshine_LPF" w:date="2016-04-08T11:05:00Z"/>
                      <w:del w:id="11144" w:author="jiefang chen" w:date="2016-04-20T16:54:00Z"/>
                      <w:szCs w:val="21"/>
                    </w:rPr>
                  </w:pPr>
                  <w:ins w:id="11145" w:author="longshine_LPF" w:date="2016-04-08T11:06:00Z">
                    <w:del w:id="11146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numeric(5)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147" w:author="longshine_LPF" w:date="2016-04-08T11:06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148" w:author="longshine_LPF" w:date="2016-04-08T11:05:00Z"/>
                      <w:del w:id="11149" w:author="jiefang chen" w:date="2016-04-20T16:54:00Z"/>
                    </w:rPr>
                  </w:pPr>
                  <w:ins w:id="11150" w:author="longshine_LPF" w:date="2016-04-08T11:06:00Z">
                    <w:del w:id="1115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152" w:author="longshine_LPF" w:date="2016-04-08T11:06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53" w:author="longshine_LPF" w:date="2016-04-08T11:05:00Z"/>
                      <w:del w:id="11154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1155" w:author="longshine_LPF" w:date="2016-04-08T11:06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1156" w:author="longshine_LPF" w:date="2016-04-08T11:05:00Z"/>
                <w:del w:id="11157" w:author="jiefang chen" w:date="2016-04-20T16:54:00Z"/>
                <w:trPrChange w:id="11158" w:author="longshine_LPF" w:date="2016-04-08T11:06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159" w:author="longshine_LPF" w:date="2016-04-08T11:06:00Z">
                    <w:tcPr>
                      <w:tcW w:w="1588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60" w:author="longshine_LPF" w:date="2016-04-08T11:05:00Z"/>
                      <w:del w:id="11161" w:author="jiefang chen" w:date="2016-04-20T16:54:00Z"/>
                      <w:szCs w:val="21"/>
                    </w:rPr>
                  </w:pPr>
                  <w:ins w:id="11162" w:author="longshine_LPF" w:date="2016-04-08T11:06:00Z">
                    <w:del w:id="11163" w:author="jiefang chen" w:date="2016-04-20T16:54:00Z">
                      <w:r w:rsidDel="0087541B">
                        <w:delText>pay</w:delText>
                      </w:r>
                    </w:del>
                  </w:ins>
                  <w:ins w:id="11164" w:author="longshine_LPF" w:date="2016-04-08T11:07:00Z">
                    <w:del w:id="11165" w:author="jiefang chen" w:date="2016-04-20T16:54:00Z">
                      <w:r w:rsidDel="0087541B">
                        <w:delText>R</w:delText>
                      </w:r>
                    </w:del>
                  </w:ins>
                  <w:ins w:id="11166" w:author="longshine_LPF" w:date="2016-04-08T11:06:00Z">
                    <w:del w:id="11167" w:author="jiefang chen" w:date="2016-04-20T16:54:00Z">
                      <w:r w:rsidRPr="002E0108" w:rsidDel="0087541B">
                        <w:delText>ate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168" w:author="longshine_LPF" w:date="2016-04-08T11:06:00Z">
                    <w:tcPr>
                      <w:tcW w:w="1559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69" w:author="longshine_LPF" w:date="2016-04-08T11:05:00Z"/>
                      <w:del w:id="11170" w:author="jiefang chen" w:date="2016-04-20T16:54:00Z"/>
                      <w:szCs w:val="21"/>
                    </w:rPr>
                  </w:pPr>
                  <w:ins w:id="11171" w:author="longshine_LPF" w:date="2016-04-08T11:06:00Z">
                    <w:del w:id="11172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支付比例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173" w:author="longshine_LPF" w:date="2016-04-08T11:06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74" w:author="longshine_LPF" w:date="2016-04-08T11:05:00Z"/>
                      <w:del w:id="11175" w:author="jiefang chen" w:date="2016-04-20T16:54:00Z"/>
                      <w:szCs w:val="21"/>
                    </w:rPr>
                  </w:pPr>
                  <w:ins w:id="11176" w:author="longshine_LPF" w:date="2016-04-08T11:06:00Z">
                    <w:del w:id="11177" w:author="jiefang chen" w:date="2016-04-20T16:54:00Z">
                      <w:r w:rsidRPr="002E0108" w:rsidDel="0087541B">
                        <w:rPr>
                          <w:rFonts w:hint="eastAsia"/>
                        </w:rPr>
                        <w:delText>numeric(8,2)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178" w:author="longshine_LPF" w:date="2016-04-08T11:06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179" w:author="longshine_LPF" w:date="2016-04-08T11:05:00Z"/>
                      <w:del w:id="11180" w:author="jiefang chen" w:date="2016-04-20T16:54:00Z"/>
                    </w:rPr>
                  </w:pPr>
                  <w:ins w:id="11181" w:author="longshine_LPF" w:date="2016-04-08T11:06:00Z">
                    <w:del w:id="1118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183" w:author="longshine_LPF" w:date="2016-04-08T11:06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184" w:author="longshine_LPF" w:date="2016-04-08T11:05:00Z"/>
                      <w:del w:id="1118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186" w:author="longshine_LPF" w:date="2016-04-08T11:08:00Z"/>
                <w:del w:id="11187" w:author="jiefang chen" w:date="2016-04-20T16:54:00Z"/>
              </w:trPr>
              <w:tc>
                <w:tcPr>
                  <w:tcW w:w="1588" w:type="dxa"/>
                </w:tcPr>
                <w:p w:rsidR="00757FD4" w:rsidDel="0087541B" w:rsidRDefault="00757FD4" w:rsidP="00757FD4">
                  <w:pPr>
                    <w:pStyle w:val="aff2"/>
                    <w:rPr>
                      <w:ins w:id="11188" w:author="longshine_LPF" w:date="2016-04-08T11:08:00Z"/>
                      <w:del w:id="11189" w:author="jiefang chen" w:date="2016-04-20T16:54:00Z"/>
                    </w:rPr>
                  </w:pPr>
                  <w:ins w:id="11190" w:author="longshine_LPF" w:date="2016-04-08T11:08:00Z">
                    <w:del w:id="11191" w:author="jiefang chen" w:date="2016-04-20T16:54:00Z">
                      <w:r w:rsidDel="0087541B">
                        <w:delText>payI</w:delText>
                      </w:r>
                      <w:r w:rsidRPr="00F80117" w:rsidDel="0087541B">
                        <w:delText>d</w:delText>
                      </w:r>
                    </w:del>
                  </w:ins>
                </w:p>
              </w:tc>
              <w:tc>
                <w:tcPr>
                  <w:tcW w:w="1559" w:type="dxa"/>
                </w:tcPr>
                <w:p w:rsidR="00757FD4" w:rsidRPr="002E0108" w:rsidDel="0087541B" w:rsidRDefault="00757FD4" w:rsidP="00757FD4">
                  <w:pPr>
                    <w:pStyle w:val="aff2"/>
                    <w:rPr>
                      <w:ins w:id="11192" w:author="longshine_LPF" w:date="2016-04-08T11:08:00Z"/>
                      <w:del w:id="11193" w:author="jiefang chen" w:date="2016-04-20T16:54:00Z"/>
                    </w:rPr>
                  </w:pPr>
                  <w:ins w:id="11194" w:author="longshine_LPF" w:date="2016-04-08T11:08:00Z">
                    <w:del w:id="11195" w:author="jiefang chen" w:date="2016-04-20T16:54:00Z">
                      <w:r w:rsidRPr="00F80117" w:rsidDel="0087541B">
                        <w:rPr>
                          <w:rFonts w:hint="eastAsia"/>
                        </w:rPr>
                        <w:delText>付款方式主键</w:delText>
                      </w:r>
                    </w:del>
                  </w:ins>
                </w:p>
              </w:tc>
              <w:tc>
                <w:tcPr>
                  <w:tcW w:w="1701" w:type="dxa"/>
                </w:tcPr>
                <w:p w:rsidR="00757FD4" w:rsidRPr="002E0108" w:rsidDel="0087541B" w:rsidRDefault="00757FD4" w:rsidP="00757FD4">
                  <w:pPr>
                    <w:pStyle w:val="aff2"/>
                    <w:rPr>
                      <w:ins w:id="11196" w:author="longshine_LPF" w:date="2016-04-08T11:08:00Z"/>
                      <w:del w:id="11197" w:author="jiefang chen" w:date="2016-04-20T16:54:00Z"/>
                    </w:rPr>
                  </w:pPr>
                  <w:ins w:id="11198" w:author="longshine_LPF" w:date="2016-04-08T11:08:00Z">
                    <w:del w:id="11199" w:author="jiefang chen" w:date="2016-04-20T16:54:00Z">
                      <w:r w:rsidRPr="00F80117" w:rsidDel="0087541B">
                        <w:rPr>
                          <w:rFonts w:hint="eastAsia"/>
                        </w:rPr>
                        <w:delText>bigint(16)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rPr>
                      <w:ins w:id="11200" w:author="longshine_LPF" w:date="2016-04-08T11:08:00Z"/>
                      <w:del w:id="11201" w:author="jiefang chen" w:date="2016-04-20T16:54:00Z"/>
                      <w:szCs w:val="21"/>
                    </w:rPr>
                  </w:pPr>
                  <w:ins w:id="11202" w:author="longshine_LPF" w:date="2016-04-08T11:08:00Z">
                    <w:del w:id="1120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757FD4" w:rsidDel="0087541B" w:rsidRDefault="00757FD4" w:rsidP="00757FD4">
                  <w:pPr>
                    <w:pStyle w:val="aff2"/>
                    <w:rPr>
                      <w:ins w:id="11204" w:author="longshine_LPF" w:date="2016-04-08T11:08:00Z"/>
                      <w:del w:id="1120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206" w:author="longshine_LPF" w:date="2016-04-08T09:33:00Z"/>
                <w:del w:id="11207" w:author="jiefang chen" w:date="2016-04-20T16:54:00Z"/>
                <w:trPrChange w:id="11208" w:author="longshine_LPF" w:date="2016-04-08T11:08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209" w:author="longshine_LPF" w:date="2016-04-08T11:08:00Z">
                    <w:tcPr>
                      <w:tcW w:w="1446" w:type="dxa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10" w:author="longshine_LPF" w:date="2016-04-08T09:33:00Z"/>
                      <w:del w:id="11211" w:author="jiefang chen" w:date="2016-04-20T16:54:00Z"/>
                      <w:szCs w:val="21"/>
                    </w:rPr>
                  </w:pPr>
                  <w:ins w:id="11212" w:author="longshine_LPF" w:date="2016-04-08T11:08:00Z">
                    <w:del w:id="11213" w:author="jiefang chen" w:date="2016-04-20T16:54:00Z">
                      <w:r w:rsidDel="0087541B">
                        <w:delText>payE</w:delText>
                      </w:r>
                      <w:r w:rsidRPr="00F80117" w:rsidDel="0087541B">
                        <w:delText>nd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214" w:author="longshine_LPF" w:date="2016-04-08T11:08:00Z">
                    <w:tcPr>
                      <w:tcW w:w="1560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15" w:author="longshine_LPF" w:date="2016-04-08T09:33:00Z"/>
                      <w:del w:id="11216" w:author="jiefang chen" w:date="2016-04-20T16:54:00Z"/>
                      <w:szCs w:val="21"/>
                    </w:rPr>
                  </w:pPr>
                  <w:ins w:id="11217" w:author="longshine_LPF" w:date="2016-04-08T11:08:00Z">
                    <w:del w:id="11218" w:author="jiefang chen" w:date="2016-04-20T16:54:00Z">
                      <w:r w:rsidRPr="00F80117" w:rsidDel="0087541B">
                        <w:rPr>
                          <w:rFonts w:hint="eastAsia"/>
                        </w:rPr>
                        <w:delText>最后付款期限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219" w:author="longshine_LPF" w:date="2016-04-08T11:08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20" w:author="longshine_LPF" w:date="2016-04-08T09:33:00Z"/>
                      <w:del w:id="11221" w:author="jiefang chen" w:date="2016-04-20T16:54:00Z"/>
                      <w:szCs w:val="21"/>
                    </w:rPr>
                  </w:pPr>
                  <w:ins w:id="11222" w:author="longshine_LPF" w:date="2016-04-08T11:08:00Z">
                    <w:del w:id="11223" w:author="jiefang chen" w:date="2016-04-20T16:54:00Z">
                      <w:r w:rsidRPr="00F80117" w:rsidDel="0087541B">
                        <w:rPr>
                          <w:rFonts w:hint="eastAsia"/>
                        </w:rPr>
                        <w:delText>DATE</w:delText>
                      </w:r>
                    </w:del>
                  </w:ins>
                </w:p>
              </w:tc>
              <w:tc>
                <w:tcPr>
                  <w:tcW w:w="803" w:type="dxa"/>
                  <w:tcPrChange w:id="11224" w:author="longshine_LPF" w:date="2016-04-08T11:08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225" w:author="longshine_LPF" w:date="2016-04-08T09:33:00Z"/>
                      <w:del w:id="11226" w:author="jiefang chen" w:date="2016-04-20T16:54:00Z"/>
                    </w:rPr>
                  </w:pPr>
                  <w:ins w:id="11227" w:author="longshine_LPF" w:date="2016-04-08T11:08:00Z">
                    <w:del w:id="1122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1229" w:author="longshine_LPF" w:date="2016-04-08T11:08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30" w:author="longshine_LPF" w:date="2016-04-08T09:33:00Z"/>
                      <w:del w:id="11231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232" w:author="longshine_LPF" w:date="2016-04-08T11:22:00Z"/>
                <w:del w:id="11233" w:author="jiefang chen" w:date="2016-04-20T16:54:00Z"/>
              </w:trPr>
              <w:tc>
                <w:tcPr>
                  <w:tcW w:w="1588" w:type="dxa"/>
                </w:tcPr>
                <w:p w:rsidR="00757FD4" w:rsidDel="0087541B" w:rsidRDefault="00757FD4" w:rsidP="00757FD4">
                  <w:pPr>
                    <w:pStyle w:val="aff2"/>
                    <w:rPr>
                      <w:ins w:id="11234" w:author="longshine_LPF" w:date="2016-04-08T11:22:00Z"/>
                      <w:del w:id="11235" w:author="jiefang chen" w:date="2016-04-20T16:54:00Z"/>
                    </w:rPr>
                  </w:pPr>
                </w:p>
              </w:tc>
              <w:tc>
                <w:tcPr>
                  <w:tcW w:w="1559" w:type="dxa"/>
                </w:tcPr>
                <w:p w:rsidR="00757FD4" w:rsidRPr="00F80117" w:rsidDel="0087541B" w:rsidRDefault="00757FD4" w:rsidP="00757FD4">
                  <w:pPr>
                    <w:pStyle w:val="aff2"/>
                    <w:rPr>
                      <w:ins w:id="11236" w:author="longshine_LPF" w:date="2016-04-08T11:22:00Z"/>
                      <w:del w:id="11237" w:author="jiefang chen" w:date="2016-04-20T16:54:00Z"/>
                    </w:rPr>
                  </w:pPr>
                </w:p>
              </w:tc>
              <w:tc>
                <w:tcPr>
                  <w:tcW w:w="1701" w:type="dxa"/>
                </w:tcPr>
                <w:p w:rsidR="00757FD4" w:rsidRPr="00F80117" w:rsidDel="0087541B" w:rsidRDefault="00757FD4" w:rsidP="00757FD4">
                  <w:pPr>
                    <w:pStyle w:val="aff2"/>
                    <w:rPr>
                      <w:ins w:id="11238" w:author="longshine_LPF" w:date="2016-04-08T11:22:00Z"/>
                      <w:del w:id="11239" w:author="jiefang chen" w:date="2016-04-20T16:54:00Z"/>
                    </w:rPr>
                  </w:pPr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rPr>
                      <w:ins w:id="11240" w:author="longshine_LPF" w:date="2016-04-08T11:22:00Z"/>
                      <w:del w:id="1124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757FD4" w:rsidDel="0087541B" w:rsidRDefault="00757FD4" w:rsidP="00757FD4">
                  <w:pPr>
                    <w:pStyle w:val="aff2"/>
                    <w:rPr>
                      <w:ins w:id="11242" w:author="longshine_LPF" w:date="2016-04-08T11:22:00Z"/>
                      <w:del w:id="1124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trHeight w:val="297"/>
                <w:ins w:id="11244" w:author="longshine_LPF" w:date="2016-04-08T10:31:00Z"/>
                <w:del w:id="11245" w:author="jiefang chen" w:date="2016-04-20T16:54:00Z"/>
              </w:trPr>
              <w:tc>
                <w:tcPr>
                  <w:tcW w:w="7494" w:type="dxa"/>
                  <w:gridSpan w:val="5"/>
                  <w:vAlign w:val="center"/>
                </w:tcPr>
                <w:p w:rsidR="00757FD4" w:rsidDel="0087541B" w:rsidRDefault="00757FD4" w:rsidP="00757FD4">
                  <w:pPr>
                    <w:pStyle w:val="aff2"/>
                    <w:rPr>
                      <w:ins w:id="11246" w:author="longshine_LPF" w:date="2016-04-08T10:31:00Z"/>
                      <w:del w:id="11247" w:author="jiefang chen" w:date="2016-04-20T16:54:00Z"/>
                      <w:szCs w:val="21"/>
                    </w:rPr>
                  </w:pPr>
                  <w:ins w:id="11248" w:author="longshine_LPF" w:date="2016-04-08T10:31:00Z">
                    <w:del w:id="11249" w:author="jiefang chen" w:date="2016-04-20T16:54:00Z">
                      <w:r w:rsidDel="0087541B">
                        <w:rPr>
                          <w:szCs w:val="21"/>
                        </w:rPr>
                        <w:delText>订单</w:delText>
                      </w:r>
                    </w:del>
                  </w:ins>
                  <w:ins w:id="11250" w:author="longshine_LPF" w:date="2016-04-08T10:33:00Z">
                    <w:del w:id="11251" w:author="jiefang chen" w:date="2016-04-20T16:54:00Z">
                      <w:r w:rsidDel="0087541B">
                        <w:rPr>
                          <w:szCs w:val="21"/>
                        </w:rPr>
                        <w:delText>收货</w:delText>
                      </w:r>
                    </w:del>
                  </w:ins>
                  <w:ins w:id="11252" w:author="longshine_LPF" w:date="2016-04-08T10:31:00Z">
                    <w:del w:id="11253" w:author="jiefang chen" w:date="2016-04-20T16:54:00Z">
                      <w:r w:rsidDel="0087541B">
                        <w:rPr>
                          <w:szCs w:val="21"/>
                        </w:rPr>
                        <w:delText>地信息</w:delText>
                      </w:r>
                    </w:del>
                  </w:ins>
                  <w:ins w:id="11254" w:author="longshine_LPF" w:date="2016-04-08T10:53:00Z">
                    <w:del w:id="11255" w:author="jiefang chen" w:date="2016-04-20T16:54:00Z">
                      <w:r w:rsidRPr="00173153" w:rsidDel="0087541B">
                        <w:rPr>
                          <w:color w:val="FF0000"/>
                          <w:szCs w:val="21"/>
                          <w:rPrChange w:id="11256" w:author="Longshine" w:date="2016-04-15T17:17:00Z">
                            <w:rPr>
                              <w:szCs w:val="21"/>
                            </w:rPr>
                          </w:rPrChange>
                        </w:rPr>
                        <w:delText xml:space="preserve"> </w:delText>
                      </w:r>
                    </w:del>
                  </w:ins>
                  <w:ins w:id="11257" w:author="Longshine" w:date="2016-04-15T17:16:00Z">
                    <w:del w:id="11258" w:author="jiefang chen" w:date="2016-04-20T16:54:00Z">
                      <w:r w:rsidRPr="00173153" w:rsidDel="0087541B">
                        <w:rPr>
                          <w:rFonts w:hint="eastAsia"/>
                          <w:color w:val="FF0000"/>
                          <w:szCs w:val="21"/>
                          <w:rPrChange w:id="11259" w:author="Longshine" w:date="2016-04-15T17:17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和订单信息在一起</w:delText>
                      </w:r>
                    </w:del>
                  </w:ins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widowControl/>
                    <w:jc w:val="left"/>
                    <w:rPr>
                      <w:ins w:id="11260" w:author="longshine_LPF" w:date="2016-04-08T11:08:00Z"/>
                      <w:del w:id="11261" w:author="jiefang chen" w:date="2016-04-20T16:54:00Z"/>
                    </w:rPr>
                  </w:pPr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widowControl/>
                    <w:jc w:val="left"/>
                    <w:rPr>
                      <w:ins w:id="11262" w:author="longshine_LPF" w:date="2016-04-08T11:08:00Z"/>
                      <w:del w:id="11263" w:author="jiefang chen" w:date="2016-04-20T16:54:00Z"/>
                    </w:rPr>
                  </w:pPr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widowControl/>
                    <w:jc w:val="left"/>
                    <w:rPr>
                      <w:ins w:id="11264" w:author="longshine_LPF" w:date="2016-04-08T11:08:00Z"/>
                      <w:del w:id="11265" w:author="jiefang chen" w:date="2016-04-20T16:54:00Z"/>
                    </w:rPr>
                  </w:pPr>
                  <w:ins w:id="11266" w:author="longshine_LPF" w:date="2016-04-08T11:08:00Z">
                    <w:del w:id="1126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268" w:author="longshine_LPF" w:date="2016-04-08T09:33:00Z"/>
                <w:del w:id="11269" w:author="jiefang chen" w:date="2016-04-20T16:54:00Z"/>
                <w:trPrChange w:id="1127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271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272" w:author="longshine_LPF" w:date="2016-04-08T09:33:00Z"/>
                      <w:del w:id="11273" w:author="jiefang chen" w:date="2016-04-20T16:54:00Z"/>
                      <w:color w:val="FF0000"/>
                      <w:rPrChange w:id="11274" w:author="Longshine" w:date="2016-04-15T17:19:00Z">
                        <w:rPr>
                          <w:ins w:id="11275" w:author="longshine_LPF" w:date="2016-04-08T09:33:00Z"/>
                          <w:del w:id="11276" w:author="jiefang chen" w:date="2016-04-20T16:54:00Z"/>
                        </w:rPr>
                      </w:rPrChange>
                    </w:rPr>
                  </w:pPr>
                  <w:ins w:id="11277" w:author="Longshine" w:date="2016-04-15T17:09:00Z">
                    <w:del w:id="11278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279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recCountry</w:delText>
                      </w:r>
                    </w:del>
                  </w:ins>
                  <w:ins w:id="11280" w:author="longshine_LPF" w:date="2016-04-08T09:33:00Z">
                    <w:del w:id="11281" w:author="jiefang chen" w:date="2016-04-20T16:54:00Z">
                      <w:r w:rsidRPr="00B02120" w:rsidDel="0087541B">
                        <w:rPr>
                          <w:color w:val="FF0000"/>
                          <w:rPrChange w:id="11282" w:author="Longshine" w:date="2016-04-15T17:19:00Z">
                            <w:rPr/>
                          </w:rPrChange>
                        </w:rPr>
                        <w:delText>country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283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284" w:author="longshine_LPF" w:date="2016-04-08T09:33:00Z"/>
                      <w:del w:id="11285" w:author="jiefang chen" w:date="2016-04-20T16:54:00Z"/>
                    </w:rPr>
                  </w:pPr>
                  <w:ins w:id="11286" w:author="longshine_LPF" w:date="2016-04-08T09:33:00Z">
                    <w:del w:id="11287" w:author="jiefang chen" w:date="2016-04-20T16:54:00Z">
                      <w:r w:rsidDel="0087541B">
                        <w:rPr>
                          <w:rFonts w:hint="eastAsia"/>
                        </w:rPr>
                        <w:delText>国家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288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89" w:author="longshine_LPF" w:date="2016-04-08T09:33:00Z"/>
                      <w:del w:id="11290" w:author="jiefang chen" w:date="2016-04-20T16:54:00Z"/>
                      <w:szCs w:val="21"/>
                    </w:rPr>
                  </w:pPr>
                  <w:ins w:id="11291" w:author="longshine_LPF" w:date="2016-04-08T09:33:00Z">
                    <w:del w:id="11292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293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294" w:author="longshine_LPF" w:date="2016-04-08T09:33:00Z"/>
                      <w:del w:id="11295" w:author="jiefang chen" w:date="2016-04-20T16:54:00Z"/>
                    </w:rPr>
                  </w:pPr>
                  <w:ins w:id="11296" w:author="longshine_LPF" w:date="2016-04-08T09:33:00Z">
                    <w:del w:id="1129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298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299" w:author="longshine_LPF" w:date="2016-04-08T09:33:00Z"/>
                      <w:del w:id="11300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301" w:author="longshine_LPF" w:date="2016-04-08T09:33:00Z"/>
                <w:del w:id="11302" w:author="jiefang chen" w:date="2016-04-20T16:54:00Z"/>
                <w:trPrChange w:id="1130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304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305" w:author="longshine_LPF" w:date="2016-04-08T09:33:00Z"/>
                      <w:del w:id="11306" w:author="jiefang chen" w:date="2016-04-20T16:54:00Z"/>
                      <w:color w:val="FF0000"/>
                      <w:rPrChange w:id="11307" w:author="Longshine" w:date="2016-04-15T17:19:00Z">
                        <w:rPr>
                          <w:ins w:id="11308" w:author="longshine_LPF" w:date="2016-04-08T09:33:00Z"/>
                          <w:del w:id="11309" w:author="jiefang chen" w:date="2016-04-20T16:54:00Z"/>
                        </w:rPr>
                      </w:rPrChange>
                    </w:rPr>
                  </w:pPr>
                  <w:ins w:id="11310" w:author="Longshine" w:date="2016-04-15T17:09:00Z">
                    <w:del w:id="11311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312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recProvince</w:delText>
                      </w:r>
                    </w:del>
                  </w:ins>
                  <w:ins w:id="11313" w:author="longshine_LPF" w:date="2016-04-08T09:33:00Z">
                    <w:del w:id="11314" w:author="jiefang chen" w:date="2016-04-20T16:54:00Z">
                      <w:r w:rsidRPr="00B02120" w:rsidDel="0087541B">
                        <w:rPr>
                          <w:color w:val="FF0000"/>
                          <w:rPrChange w:id="11315" w:author="Longshine" w:date="2016-04-15T17:19:00Z">
                            <w:rPr/>
                          </w:rPrChange>
                        </w:rPr>
                        <w:delText>province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31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17" w:author="longshine_LPF" w:date="2016-04-08T09:33:00Z"/>
                      <w:del w:id="11318" w:author="jiefang chen" w:date="2016-04-20T16:54:00Z"/>
                    </w:rPr>
                  </w:pPr>
                  <w:ins w:id="11319" w:author="longshine_LPF" w:date="2016-04-08T09:33:00Z">
                    <w:del w:id="11320" w:author="jiefang chen" w:date="2016-04-20T16:54:00Z">
                      <w:r w:rsidDel="0087541B">
                        <w:rPr>
                          <w:rFonts w:hint="eastAsia"/>
                        </w:rPr>
                        <w:delText>省份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32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22" w:author="longshine_LPF" w:date="2016-04-08T09:33:00Z"/>
                      <w:del w:id="11323" w:author="jiefang chen" w:date="2016-04-20T16:54:00Z"/>
                    </w:rPr>
                  </w:pPr>
                  <w:ins w:id="11324" w:author="longshine_LPF" w:date="2016-04-08T09:33:00Z">
                    <w:del w:id="11325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32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27" w:author="longshine_LPF" w:date="2016-04-08T09:33:00Z"/>
                      <w:del w:id="11328" w:author="jiefang chen" w:date="2016-04-20T16:54:00Z"/>
                    </w:rPr>
                  </w:pPr>
                  <w:ins w:id="11329" w:author="longshine_LPF" w:date="2016-04-08T09:33:00Z">
                    <w:del w:id="1133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33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332" w:author="longshine_LPF" w:date="2016-04-08T09:33:00Z"/>
                      <w:del w:id="1133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334" w:author="longshine_LPF" w:date="2016-04-08T09:33:00Z"/>
                <w:del w:id="11335" w:author="jiefang chen" w:date="2016-04-20T16:54:00Z"/>
                <w:trPrChange w:id="11336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337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338" w:author="longshine_LPF" w:date="2016-04-08T09:33:00Z"/>
                      <w:del w:id="11339" w:author="jiefang chen" w:date="2016-04-20T16:54:00Z"/>
                      <w:color w:val="FF0000"/>
                      <w:rPrChange w:id="11340" w:author="Longshine" w:date="2016-04-15T17:19:00Z">
                        <w:rPr>
                          <w:ins w:id="11341" w:author="longshine_LPF" w:date="2016-04-08T09:33:00Z"/>
                          <w:del w:id="11342" w:author="jiefang chen" w:date="2016-04-20T16:54:00Z"/>
                        </w:rPr>
                      </w:rPrChange>
                    </w:rPr>
                  </w:pPr>
                  <w:ins w:id="11343" w:author="Longshine" w:date="2016-04-15T17:09:00Z">
                    <w:del w:id="11344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345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recCity</w:delText>
                      </w:r>
                    </w:del>
                  </w:ins>
                  <w:ins w:id="11346" w:author="longshine_LPF" w:date="2016-04-08T09:33:00Z">
                    <w:del w:id="11347" w:author="jiefang chen" w:date="2016-04-20T16:54:00Z">
                      <w:r w:rsidRPr="00B02120" w:rsidDel="0087541B">
                        <w:rPr>
                          <w:color w:val="FF0000"/>
                          <w:rPrChange w:id="11348" w:author="Longshine" w:date="2016-04-15T17:19:00Z">
                            <w:rPr/>
                          </w:rPrChange>
                        </w:rPr>
                        <w:delText>city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349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50" w:author="longshine_LPF" w:date="2016-04-08T09:33:00Z"/>
                      <w:del w:id="11351" w:author="jiefang chen" w:date="2016-04-20T16:54:00Z"/>
                    </w:rPr>
                  </w:pPr>
                  <w:ins w:id="11352" w:author="longshine_LPF" w:date="2016-04-08T09:33:00Z">
                    <w:del w:id="11353" w:author="jiefang chen" w:date="2016-04-20T16:54:00Z">
                      <w:r w:rsidDel="0087541B">
                        <w:rPr>
                          <w:rFonts w:hint="eastAsia"/>
                        </w:rPr>
                        <w:delText>城市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354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55" w:author="longshine_LPF" w:date="2016-04-08T09:33:00Z"/>
                      <w:del w:id="11356" w:author="jiefang chen" w:date="2016-04-20T16:54:00Z"/>
                    </w:rPr>
                  </w:pPr>
                  <w:ins w:id="11357" w:author="longshine_LPF" w:date="2016-04-08T09:33:00Z">
                    <w:del w:id="11358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35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60" w:author="longshine_LPF" w:date="2016-04-08T09:33:00Z"/>
                      <w:del w:id="11361" w:author="jiefang chen" w:date="2016-04-20T16:54:00Z"/>
                    </w:rPr>
                  </w:pPr>
                  <w:ins w:id="11362" w:author="longshine_LPF" w:date="2016-04-08T09:33:00Z">
                    <w:del w:id="1136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364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365" w:author="longshine_LPF" w:date="2016-04-08T09:33:00Z"/>
                      <w:del w:id="11366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367" w:author="longshine_LPF" w:date="2016-04-08T09:33:00Z"/>
                <w:del w:id="11368" w:author="jiefang chen" w:date="2016-04-20T16:54:00Z"/>
                <w:trPrChange w:id="11369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370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371" w:author="longshine_LPF" w:date="2016-04-08T09:33:00Z"/>
                      <w:del w:id="11372" w:author="jiefang chen" w:date="2016-04-20T16:54:00Z"/>
                      <w:color w:val="FF0000"/>
                      <w:rPrChange w:id="11373" w:author="Longshine" w:date="2016-04-15T17:19:00Z">
                        <w:rPr>
                          <w:ins w:id="11374" w:author="longshine_LPF" w:date="2016-04-08T09:33:00Z"/>
                          <w:del w:id="11375" w:author="jiefang chen" w:date="2016-04-20T16:54:00Z"/>
                        </w:rPr>
                      </w:rPrChange>
                    </w:rPr>
                  </w:pPr>
                  <w:ins w:id="11376" w:author="Longshine" w:date="2016-04-15T17:09:00Z">
                    <w:del w:id="11377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378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recCounty</w:delText>
                      </w:r>
                    </w:del>
                  </w:ins>
                  <w:ins w:id="11379" w:author="longshine_LPF" w:date="2016-04-08T09:33:00Z">
                    <w:del w:id="11380" w:author="jiefang chen" w:date="2016-04-20T16:54:00Z">
                      <w:r w:rsidRPr="00B02120" w:rsidDel="0087541B">
                        <w:rPr>
                          <w:color w:val="FF0000"/>
                          <w:rPrChange w:id="11381" w:author="Longshine" w:date="2016-04-15T17:19:00Z">
                            <w:rPr/>
                          </w:rPrChange>
                        </w:rPr>
                        <w:delText>county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38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83" w:author="longshine_LPF" w:date="2016-04-08T09:33:00Z"/>
                      <w:del w:id="11384" w:author="jiefang chen" w:date="2016-04-20T16:54:00Z"/>
                    </w:rPr>
                  </w:pPr>
                  <w:ins w:id="11385" w:author="longshine_LPF" w:date="2016-04-08T09:33:00Z">
                    <w:del w:id="11386" w:author="jiefang chen" w:date="2016-04-20T16:54:00Z">
                      <w:r w:rsidDel="0087541B">
                        <w:rPr>
                          <w:rFonts w:hint="eastAsia"/>
                        </w:rPr>
                        <w:delText>区县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387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88" w:author="longshine_LPF" w:date="2016-04-08T09:33:00Z"/>
                      <w:del w:id="11389" w:author="jiefang chen" w:date="2016-04-20T16:54:00Z"/>
                    </w:rPr>
                  </w:pPr>
                  <w:ins w:id="11390" w:author="longshine_LPF" w:date="2016-04-08T09:33:00Z">
                    <w:del w:id="11391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392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393" w:author="longshine_LPF" w:date="2016-04-08T09:33:00Z"/>
                      <w:del w:id="11394" w:author="jiefang chen" w:date="2016-04-20T16:54:00Z"/>
                    </w:rPr>
                  </w:pPr>
                  <w:ins w:id="11395" w:author="longshine_LPF" w:date="2016-04-08T09:33:00Z">
                    <w:del w:id="1139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397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398" w:author="longshine_LPF" w:date="2016-04-08T09:33:00Z"/>
                      <w:del w:id="1139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400" w:author="longshine_LPF" w:date="2016-04-08T10:32:00Z"/>
                <w:del w:id="11401" w:author="jiefang chen" w:date="2016-04-20T16:54:00Z"/>
                <w:trPrChange w:id="11402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403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04" w:author="longshine_LPF" w:date="2016-04-08T10:32:00Z"/>
                      <w:del w:id="11405" w:author="jiefang chen" w:date="2016-04-20T16:54:00Z"/>
                      <w:color w:val="FF0000"/>
                      <w:rPrChange w:id="11406" w:author="Longshine" w:date="2016-04-15T17:19:00Z">
                        <w:rPr>
                          <w:ins w:id="11407" w:author="longshine_LPF" w:date="2016-04-08T10:32:00Z"/>
                          <w:del w:id="11408" w:author="jiefang chen" w:date="2016-04-20T16:54:00Z"/>
                        </w:rPr>
                      </w:rPrChange>
                    </w:rPr>
                  </w:pPr>
                  <w:ins w:id="11409" w:author="longshine_LPF" w:date="2016-04-08T10:32:00Z">
                    <w:del w:id="11410" w:author="jiefang chen" w:date="2016-04-20T16:54:00Z">
                      <w:r w:rsidRPr="00B02120" w:rsidDel="0087541B">
                        <w:rPr>
                          <w:color w:val="FF0000"/>
                          <w:rPrChange w:id="11411" w:author="Longshine" w:date="2016-04-15T17:19:00Z">
                            <w:rPr/>
                          </w:rPrChange>
                        </w:rPr>
                        <w:delText>deliverAddrId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41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13" w:author="longshine_LPF" w:date="2016-04-08T10:32:00Z"/>
                      <w:del w:id="11414" w:author="jiefang chen" w:date="2016-04-20T16:54:00Z"/>
                      <w:color w:val="FF0000"/>
                      <w:rPrChange w:id="11415" w:author="Longshine" w:date="2016-04-15T17:19:00Z">
                        <w:rPr>
                          <w:ins w:id="11416" w:author="longshine_LPF" w:date="2016-04-08T10:32:00Z"/>
                          <w:del w:id="11417" w:author="jiefang chen" w:date="2016-04-20T16:54:00Z"/>
                        </w:rPr>
                      </w:rPrChange>
                    </w:rPr>
                  </w:pPr>
                  <w:ins w:id="11418" w:author="longshine_LPF" w:date="2016-04-08T10:32:00Z">
                    <w:del w:id="11419" w:author="jiefang chen" w:date="2016-04-20T16:54:00Z">
                      <w:r w:rsidRPr="00B02120" w:rsidDel="0087541B">
                        <w:rPr>
                          <w:rFonts w:hint="eastAsia"/>
                          <w:color w:val="FF0000"/>
                          <w:rPrChange w:id="11420" w:author="Longshine" w:date="2016-04-15T17:19:00Z">
                            <w:rPr>
                              <w:rFonts w:hint="eastAsia"/>
                            </w:rPr>
                          </w:rPrChange>
                        </w:rPr>
                        <w:delText>发货地</w:delText>
                      </w:r>
                      <w:r w:rsidRPr="00B02120" w:rsidDel="0087541B">
                        <w:rPr>
                          <w:color w:val="FF0000"/>
                          <w:rPrChange w:id="11421" w:author="Longshine" w:date="2016-04-15T17:19:00Z">
                            <w:rPr/>
                          </w:rPrChange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422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23" w:author="longshine_LPF" w:date="2016-04-08T10:32:00Z"/>
                      <w:del w:id="11424" w:author="jiefang chen" w:date="2016-04-20T16:54:00Z"/>
                      <w:color w:val="FF0000"/>
                      <w:szCs w:val="21"/>
                      <w:rPrChange w:id="11425" w:author="Longshine" w:date="2016-04-15T17:19:00Z">
                        <w:rPr>
                          <w:ins w:id="11426" w:author="longshine_LPF" w:date="2016-04-08T10:32:00Z"/>
                          <w:del w:id="11427" w:author="jiefang chen" w:date="2016-04-20T16:54:00Z"/>
                          <w:szCs w:val="21"/>
                        </w:rPr>
                      </w:rPrChange>
                    </w:rPr>
                  </w:pPr>
                  <w:ins w:id="11428" w:author="longshine_LPF" w:date="2016-04-08T10:32:00Z">
                    <w:del w:id="11429" w:author="jiefang chen" w:date="2016-04-20T16:54:00Z">
                      <w:r w:rsidRPr="00B02120" w:rsidDel="0087541B">
                        <w:rPr>
                          <w:color w:val="FF0000"/>
                          <w:szCs w:val="21"/>
                          <w:rPrChange w:id="11430" w:author="Longshine" w:date="2016-04-15T17:19:00Z">
                            <w:rPr>
                              <w:szCs w:val="21"/>
                            </w:rPr>
                          </w:rPrChange>
                        </w:rPr>
                        <w:delText>bigint(16)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431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32" w:author="longshine_LPF" w:date="2016-04-08T10:32:00Z"/>
                      <w:del w:id="11433" w:author="jiefang chen" w:date="2016-04-20T16:54:00Z"/>
                      <w:color w:val="FF0000"/>
                      <w:szCs w:val="21"/>
                      <w:rPrChange w:id="11434" w:author="Longshine" w:date="2016-04-15T17:19:00Z">
                        <w:rPr>
                          <w:ins w:id="11435" w:author="longshine_LPF" w:date="2016-04-08T10:32:00Z"/>
                          <w:del w:id="11436" w:author="jiefang chen" w:date="2016-04-20T16:54:00Z"/>
                          <w:szCs w:val="21"/>
                        </w:rPr>
                      </w:rPrChange>
                    </w:rPr>
                  </w:pPr>
                  <w:ins w:id="11437" w:author="longshine_LPF" w:date="2016-04-08T10:32:00Z">
                    <w:del w:id="11438" w:author="jiefang chen" w:date="2016-04-20T16:54:00Z">
                      <w:r w:rsidRPr="00B02120" w:rsidDel="0087541B">
                        <w:rPr>
                          <w:color w:val="FF0000"/>
                          <w:szCs w:val="21"/>
                          <w:rPrChange w:id="11439" w:author="Longshine" w:date="2016-04-15T17:19:00Z">
                            <w:rPr>
                              <w:szCs w:val="21"/>
                            </w:rPr>
                          </w:rPrChange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440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RPr="00B02120" w:rsidDel="0087541B" w:rsidRDefault="00B02120" w:rsidP="00757FD4">
                  <w:pPr>
                    <w:pStyle w:val="aff2"/>
                    <w:rPr>
                      <w:ins w:id="11441" w:author="longshine_LPF" w:date="2016-04-08T10:32:00Z"/>
                      <w:del w:id="11442" w:author="jiefang chen" w:date="2016-04-20T16:54:00Z"/>
                      <w:color w:val="FF0000"/>
                      <w:szCs w:val="21"/>
                      <w:rPrChange w:id="11443" w:author="Longshine" w:date="2016-04-15T17:19:00Z">
                        <w:rPr>
                          <w:ins w:id="11444" w:author="longshine_LPF" w:date="2016-04-08T10:32:00Z"/>
                          <w:del w:id="11445" w:author="jiefang chen" w:date="2016-04-20T16:54:00Z"/>
                          <w:szCs w:val="21"/>
                        </w:rPr>
                      </w:rPrChange>
                    </w:rPr>
                  </w:pPr>
                  <w:ins w:id="11446" w:author="Longshine" w:date="2016-04-15T17:19:00Z">
                    <w:del w:id="11447" w:author="jiefang chen" w:date="2016-04-20T16:54:00Z">
                      <w:r w:rsidDel="0087541B">
                        <w:rPr>
                          <w:rFonts w:hint="eastAsia"/>
                          <w:color w:val="FF0000"/>
                          <w:szCs w:val="21"/>
                        </w:rPr>
                        <w:delText>收货</w:delText>
                      </w:r>
                      <w:r w:rsidDel="0087541B">
                        <w:rPr>
                          <w:color w:val="FF0000"/>
                          <w:szCs w:val="21"/>
                        </w:rPr>
                        <w:delText>信息没有</w:delText>
                      </w:r>
                    </w:del>
                  </w:ins>
                  <w:ins w:id="11448" w:author="Longshine" w:date="2016-04-15T17:20:00Z">
                    <w:del w:id="11449" w:author="jiefang chen" w:date="2016-04-20T16:54:00Z">
                      <w:r w:rsidDel="0087541B">
                        <w:rPr>
                          <w:color w:val="FF0000"/>
                          <w:szCs w:val="21"/>
                        </w:rPr>
                        <w:delText>发货</w:delText>
                      </w:r>
                      <w:r w:rsidDel="0087541B">
                        <w:rPr>
                          <w:color w:val="FF0000"/>
                          <w:szCs w:val="21"/>
                        </w:rPr>
                        <w:delText>id</w:delText>
                      </w:r>
                      <w:r w:rsidDel="0087541B">
                        <w:rPr>
                          <w:color w:val="FF0000"/>
                          <w:szCs w:val="21"/>
                        </w:rPr>
                        <w:delText>，感觉没用建议去掉</w:delText>
                      </w:r>
                    </w:del>
                  </w:ins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450" w:author="longshine_LPF" w:date="2016-04-08T09:33:00Z"/>
                <w:del w:id="11451" w:author="jiefang chen" w:date="2016-04-20T16:54:00Z"/>
                <w:trPrChange w:id="11452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453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54" w:author="longshine_LPF" w:date="2016-04-08T09:33:00Z"/>
                      <w:del w:id="11455" w:author="jiefang chen" w:date="2016-04-20T16:54:00Z"/>
                      <w:color w:val="FF0000"/>
                      <w:rPrChange w:id="11456" w:author="Longshine" w:date="2016-04-15T17:19:00Z">
                        <w:rPr>
                          <w:ins w:id="11457" w:author="longshine_LPF" w:date="2016-04-08T09:33:00Z"/>
                          <w:del w:id="11458" w:author="jiefang chen" w:date="2016-04-20T16:54:00Z"/>
                        </w:rPr>
                      </w:rPrChange>
                    </w:rPr>
                  </w:pPr>
                  <w:ins w:id="11459" w:author="Longshine" w:date="2016-04-15T17:09:00Z">
                    <w:del w:id="11460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461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recDetailAddr</w:delText>
                      </w:r>
                    </w:del>
                  </w:ins>
                  <w:ins w:id="11462" w:author="longshine_LPF" w:date="2016-04-08T09:33:00Z">
                    <w:del w:id="11463" w:author="jiefang chen" w:date="2016-04-20T16:54:00Z">
                      <w:r w:rsidRPr="00B02120" w:rsidDel="0087541B">
                        <w:rPr>
                          <w:color w:val="FF0000"/>
                          <w:rPrChange w:id="11464" w:author="Longshine" w:date="2016-04-15T17:19:00Z">
                            <w:rPr/>
                          </w:rPrChange>
                        </w:rPr>
                        <w:delText>detailAddr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465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466" w:author="longshine_LPF" w:date="2016-04-08T09:33:00Z"/>
                      <w:del w:id="11467" w:author="jiefang chen" w:date="2016-04-20T16:54:00Z"/>
                    </w:rPr>
                  </w:pPr>
                  <w:ins w:id="11468" w:author="longshine_LPF" w:date="2016-04-08T09:33:00Z">
                    <w:del w:id="11469" w:author="jiefang chen" w:date="2016-04-20T16:54:00Z">
                      <w:r w:rsidDel="0087541B">
                        <w:rPr>
                          <w:rFonts w:hint="eastAsia"/>
                        </w:rPr>
                        <w:delText>详细地址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470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471" w:author="longshine_LPF" w:date="2016-04-08T09:33:00Z"/>
                      <w:del w:id="11472" w:author="jiefang chen" w:date="2016-04-20T16:54:00Z"/>
                      <w:szCs w:val="21"/>
                    </w:rPr>
                  </w:pPr>
                  <w:ins w:id="11473" w:author="longshine_LPF" w:date="2016-04-08T09:33:00Z">
                    <w:del w:id="11474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475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476" w:author="longshine_LPF" w:date="2016-04-08T09:33:00Z"/>
                      <w:del w:id="11477" w:author="jiefang chen" w:date="2016-04-20T16:54:00Z"/>
                    </w:rPr>
                  </w:pPr>
                  <w:ins w:id="11478" w:author="longshine_LPF" w:date="2016-04-08T09:33:00Z">
                    <w:del w:id="1147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480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481" w:author="longshine_LPF" w:date="2016-04-08T09:33:00Z"/>
                      <w:del w:id="11482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483" w:author="longshine_LPF" w:date="2016-04-08T09:33:00Z"/>
                <w:del w:id="11484" w:author="jiefang chen" w:date="2016-04-20T16:54:00Z"/>
                <w:trPrChange w:id="11485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486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487" w:author="longshine_LPF" w:date="2016-04-08T09:33:00Z"/>
                      <w:del w:id="11488" w:author="jiefang chen" w:date="2016-04-20T16:54:00Z"/>
                      <w:color w:val="FF0000"/>
                      <w:rPrChange w:id="11489" w:author="Longshine" w:date="2016-04-15T17:19:00Z">
                        <w:rPr>
                          <w:ins w:id="11490" w:author="longshine_LPF" w:date="2016-04-08T09:33:00Z"/>
                          <w:del w:id="11491" w:author="jiefang chen" w:date="2016-04-20T16:54:00Z"/>
                        </w:rPr>
                      </w:rPrChange>
                    </w:rPr>
                  </w:pPr>
                  <w:ins w:id="11492" w:author="Longshine" w:date="2016-04-15T17:09:00Z">
                    <w:del w:id="11493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494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recEntName</w:delText>
                      </w:r>
                    </w:del>
                  </w:ins>
                  <w:ins w:id="11495" w:author="longshine_LPF" w:date="2016-04-08T09:33:00Z">
                    <w:del w:id="11496" w:author="jiefang chen" w:date="2016-04-20T16:54:00Z">
                      <w:r w:rsidRPr="00B02120" w:rsidDel="0087541B">
                        <w:rPr>
                          <w:color w:val="FF0000"/>
                          <w:rPrChange w:id="11497" w:author="Longshine" w:date="2016-04-15T17:19:00Z">
                            <w:rPr/>
                          </w:rPrChange>
                        </w:rPr>
                        <w:delText>proName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498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499" w:author="longshine_LPF" w:date="2016-04-08T09:33:00Z"/>
                      <w:del w:id="11500" w:author="jiefang chen" w:date="2016-04-20T16:54:00Z"/>
                    </w:rPr>
                  </w:pPr>
                  <w:ins w:id="11501" w:author="longshine_LPF" w:date="2016-04-08T09:33:00Z">
                    <w:del w:id="11502" w:author="jiefang chen" w:date="2016-04-20T16:54:00Z">
                      <w:r w:rsidDel="0087541B">
                        <w:rPr>
                          <w:rFonts w:hint="eastAsia"/>
                        </w:rPr>
                        <w:delText>企业名称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503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04" w:author="longshine_LPF" w:date="2016-04-08T09:33:00Z"/>
                      <w:del w:id="11505" w:author="jiefang chen" w:date="2016-04-20T16:54:00Z"/>
                      <w:szCs w:val="21"/>
                    </w:rPr>
                  </w:pPr>
                  <w:ins w:id="11506" w:author="longshine_LPF" w:date="2016-04-08T09:33:00Z">
                    <w:del w:id="11507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508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09" w:author="longshine_LPF" w:date="2016-04-08T09:33:00Z"/>
                      <w:del w:id="11510" w:author="jiefang chen" w:date="2016-04-20T16:54:00Z"/>
                    </w:rPr>
                  </w:pPr>
                  <w:ins w:id="11511" w:author="longshine_LPF" w:date="2016-04-08T09:33:00Z">
                    <w:del w:id="1151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513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14" w:author="longshine_LPF" w:date="2016-04-08T09:33:00Z"/>
                      <w:del w:id="1151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516" w:author="longshine_LPF" w:date="2016-04-08T09:33:00Z"/>
                <w:del w:id="11517" w:author="jiefang chen" w:date="2016-04-20T16:54:00Z"/>
                <w:trPrChange w:id="11518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519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 w:rsidP="00757FD4">
                  <w:pPr>
                    <w:rPr>
                      <w:ins w:id="11520" w:author="longshine_LPF" w:date="2016-04-08T09:33:00Z"/>
                      <w:del w:id="11521" w:author="jiefang chen" w:date="2016-04-20T16:54:00Z"/>
                      <w:color w:val="FF0000"/>
                      <w:rPrChange w:id="11522" w:author="Longshine" w:date="2016-04-15T17:19:00Z">
                        <w:rPr>
                          <w:ins w:id="11523" w:author="longshine_LPF" w:date="2016-04-08T09:33:00Z"/>
                          <w:del w:id="11524" w:author="jiefang chen" w:date="2016-04-20T16:54:00Z"/>
                        </w:rPr>
                      </w:rPrChange>
                    </w:rPr>
                  </w:pPr>
                  <w:ins w:id="11525" w:author="Longshine" w:date="2016-04-15T17:09:00Z">
                    <w:del w:id="11526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527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recContactName</w:delText>
                      </w:r>
                    </w:del>
                  </w:ins>
                  <w:ins w:id="11528" w:author="longshine_LPF" w:date="2016-04-08T09:33:00Z">
                    <w:del w:id="11529" w:author="jiefang chen" w:date="2016-04-20T16:54:00Z">
                      <w:r w:rsidRPr="00B02120" w:rsidDel="0087541B">
                        <w:rPr>
                          <w:color w:val="FF0000"/>
                          <w:rPrChange w:id="11530" w:author="Longshine" w:date="2016-04-15T17:19:00Z">
                            <w:rPr/>
                          </w:rPrChange>
                        </w:rPr>
                        <w:delText>contactName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531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32" w:author="longshine_LPF" w:date="2016-04-08T09:33:00Z"/>
                      <w:del w:id="11533" w:author="jiefang chen" w:date="2016-04-20T16:54:00Z"/>
                    </w:rPr>
                  </w:pPr>
                  <w:ins w:id="11534" w:author="longshine_LPF" w:date="2016-04-08T09:33:00Z">
                    <w:del w:id="11535" w:author="jiefang chen" w:date="2016-04-20T16:54:00Z">
                      <w:r w:rsidDel="0087541B">
                        <w:rPr>
                          <w:rFonts w:hint="eastAsia"/>
                        </w:rPr>
                        <w:delText>联系人姓名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536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37" w:author="longshine_LPF" w:date="2016-04-08T09:33:00Z"/>
                      <w:del w:id="11538" w:author="jiefang chen" w:date="2016-04-20T16:54:00Z"/>
                      <w:szCs w:val="21"/>
                    </w:rPr>
                  </w:pPr>
                  <w:ins w:id="11539" w:author="longshine_LPF" w:date="2016-04-08T09:33:00Z">
                    <w:del w:id="11540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541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42" w:author="longshine_LPF" w:date="2016-04-08T09:33:00Z"/>
                      <w:del w:id="11543" w:author="jiefang chen" w:date="2016-04-20T16:54:00Z"/>
                    </w:rPr>
                  </w:pPr>
                  <w:ins w:id="11544" w:author="longshine_LPF" w:date="2016-04-08T09:33:00Z">
                    <w:del w:id="1154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546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47" w:author="longshine_LPF" w:date="2016-04-08T09:33:00Z"/>
                      <w:del w:id="11548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549" w:author="longshine_LPF" w:date="2016-04-08T09:33:00Z"/>
                <w:del w:id="11550" w:author="jiefang chen" w:date="2016-04-20T16:54:00Z"/>
                <w:trPrChange w:id="11551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552" w:author="longshine_LPF" w:date="2016-04-08T10:45:00Z">
                    <w:tcPr>
                      <w:tcW w:w="1446" w:type="dxa"/>
                    </w:tcPr>
                  </w:tcPrChange>
                </w:tcPr>
                <w:p w:rsidR="00757FD4" w:rsidRPr="00B02120" w:rsidDel="0087541B" w:rsidRDefault="00757FD4">
                  <w:pPr>
                    <w:rPr>
                      <w:ins w:id="11553" w:author="longshine_LPF" w:date="2016-04-08T09:33:00Z"/>
                      <w:del w:id="11554" w:author="jiefang chen" w:date="2016-04-20T16:54:00Z"/>
                      <w:color w:val="FF0000"/>
                      <w:rPrChange w:id="11555" w:author="Longshine" w:date="2016-04-15T17:19:00Z">
                        <w:rPr>
                          <w:ins w:id="11556" w:author="longshine_LPF" w:date="2016-04-08T09:33:00Z"/>
                          <w:del w:id="11557" w:author="jiefang chen" w:date="2016-04-20T16:54:00Z"/>
                        </w:rPr>
                      </w:rPrChange>
                    </w:rPr>
                  </w:pPr>
                  <w:ins w:id="11558" w:author="Longshine" w:date="2016-04-15T17:10:00Z">
                    <w:del w:id="11559" w:author="jiefang chen" w:date="2016-04-20T16:54:00Z">
                      <w:r w:rsidRP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  <w:rPrChange w:id="11560" w:author="Longshine" w:date="2016-04-15T17:19:00Z">
                            <w:rPr>
                              <w:rFonts w:ascii="Consolas" w:hAnsi="Consolas" w:cs="Consolas"/>
                              <w:color w:val="0000C0"/>
                              <w:kern w:val="0"/>
                              <w:sz w:val="22"/>
                              <w:szCs w:val="22"/>
                              <w:highlight w:val="yellow"/>
                            </w:rPr>
                          </w:rPrChange>
                        </w:rPr>
                        <w:delText>recContact</w:delText>
                      </w:r>
                    </w:del>
                  </w:ins>
                  <w:ins w:id="11561" w:author="Longshine" w:date="2016-04-15T17:22:00Z">
                    <w:del w:id="11562" w:author="jiefang chen" w:date="2016-04-20T16:54:00Z">
                      <w:r w:rsidR="00B02120" w:rsidDel="0087541B">
                        <w:rPr>
                          <w:rFonts w:ascii="Consolas" w:hAnsi="Consolas" w:cs="Consolas"/>
                          <w:color w:val="FF0000"/>
                          <w:kern w:val="0"/>
                          <w:sz w:val="22"/>
                          <w:szCs w:val="22"/>
                        </w:rPr>
                        <w:delText>Tel</w:delText>
                      </w:r>
                    </w:del>
                  </w:ins>
                  <w:ins w:id="11563" w:author="longshine_LPF" w:date="2016-04-08T09:33:00Z">
                    <w:del w:id="11564" w:author="jiefang chen" w:date="2016-04-20T16:54:00Z">
                      <w:r w:rsidRPr="00B02120" w:rsidDel="0087541B">
                        <w:rPr>
                          <w:color w:val="FF0000"/>
                          <w:rPrChange w:id="11565" w:author="Longshine" w:date="2016-04-15T17:19:00Z">
                            <w:rPr/>
                          </w:rPrChange>
                        </w:rPr>
                        <w:delText>contactTel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56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67" w:author="longshine_LPF" w:date="2016-04-08T09:33:00Z"/>
                      <w:del w:id="11568" w:author="jiefang chen" w:date="2016-04-20T16:54:00Z"/>
                    </w:rPr>
                  </w:pPr>
                  <w:ins w:id="11569" w:author="longshine_LPF" w:date="2016-04-08T09:33:00Z">
                    <w:del w:id="11570" w:author="jiefang chen" w:date="2016-04-20T16:54:00Z">
                      <w:r w:rsidDel="0087541B">
                        <w:rPr>
                          <w:rFonts w:hint="eastAsia"/>
                        </w:rPr>
                        <w:delText>联系人电话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571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72" w:author="longshine_LPF" w:date="2016-04-08T09:33:00Z"/>
                      <w:del w:id="11573" w:author="jiefang chen" w:date="2016-04-20T16:54:00Z"/>
                      <w:szCs w:val="21"/>
                    </w:rPr>
                  </w:pPr>
                  <w:ins w:id="11574" w:author="longshine_LPF" w:date="2016-04-08T09:33:00Z">
                    <w:del w:id="11575" w:author="jiefang chen" w:date="2016-04-20T16:54:00Z">
                      <w:r w:rsidDel="0087541B">
                        <w:rPr>
                          <w:szCs w:val="21"/>
                        </w:rPr>
                        <w:delText>varchar(11)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57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77" w:author="longshine_LPF" w:date="2016-04-08T09:33:00Z"/>
                      <w:del w:id="11578" w:author="jiefang chen" w:date="2016-04-20T16:54:00Z"/>
                    </w:rPr>
                  </w:pPr>
                  <w:ins w:id="11579" w:author="longshine_LPF" w:date="2016-04-08T09:33:00Z">
                    <w:del w:id="1158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58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82" w:author="longshine_LPF" w:date="2016-04-08T09:33:00Z"/>
                      <w:del w:id="1158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blPrEx>
                <w:tblPrExChange w:id="11584" w:author="longshine_LPF" w:date="2016-04-08T10:55:00Z">
                  <w:tblPrEx>
                    <w:tblW w:w="7494" w:type="dxa"/>
                  </w:tblPrEx>
                </w:tblPrExChange>
              </w:tblPrEx>
              <w:trPr>
                <w:gridAfter w:val="3"/>
                <w:wAfter w:w="2409" w:type="dxa"/>
                <w:trHeight w:val="297"/>
                <w:ins w:id="11585" w:author="longshine_LPF" w:date="2016-04-08T10:55:00Z"/>
                <w:del w:id="11586" w:author="jiefang chen" w:date="2016-04-20T16:54:00Z"/>
                <w:trPrChange w:id="11587" w:author="longshine_LPF" w:date="2016-04-08T10:5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588" w:author="longshine_LPF" w:date="2016-04-08T10:55:00Z">
                    <w:tcPr>
                      <w:tcW w:w="158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89" w:author="longshine_LPF" w:date="2016-04-08T10:55:00Z"/>
                      <w:del w:id="11590" w:author="jiefang chen" w:date="2016-04-20T16:54:00Z"/>
                    </w:rPr>
                  </w:pPr>
                </w:p>
              </w:tc>
              <w:tc>
                <w:tcPr>
                  <w:tcW w:w="1559" w:type="dxa"/>
                  <w:tcPrChange w:id="11591" w:author="longshine_LPF" w:date="2016-04-08T10:55:00Z">
                    <w:tcPr>
                      <w:tcW w:w="1559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92" w:author="longshine_LPF" w:date="2016-04-08T10:55:00Z"/>
                      <w:del w:id="11593" w:author="jiefang chen" w:date="2016-04-20T16:54:00Z"/>
                    </w:rPr>
                  </w:pPr>
                </w:p>
              </w:tc>
              <w:tc>
                <w:tcPr>
                  <w:tcW w:w="1701" w:type="dxa"/>
                  <w:tcPrChange w:id="11594" w:author="longshine_LPF" w:date="2016-04-08T10:5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595" w:author="longshine_LPF" w:date="2016-04-08T10:55:00Z"/>
                      <w:del w:id="11596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  <w:tcPrChange w:id="11597" w:author="longshine_LPF" w:date="2016-04-08T10:55:00Z">
                    <w:tcPr>
                      <w:tcW w:w="803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598" w:author="longshine_LPF" w:date="2016-04-08T10:55:00Z"/>
                      <w:del w:id="11599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tcPrChange w:id="11600" w:author="longshine_LPF" w:date="2016-04-08T10:5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01" w:author="longshine_LPF" w:date="2016-04-08T10:55:00Z"/>
                      <w:del w:id="11602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603" w:author="longshine_LPF" w:date="2016-04-08T10:31:00Z"/>
                <w:del w:id="11604" w:author="jiefang chen" w:date="2016-04-20T16:54:00Z"/>
              </w:trPr>
              <w:tc>
                <w:tcPr>
                  <w:tcW w:w="7494" w:type="dxa"/>
                  <w:gridSpan w:val="5"/>
                </w:tcPr>
                <w:p w:rsidR="00757FD4" w:rsidDel="0087541B" w:rsidRDefault="00757FD4">
                  <w:pPr>
                    <w:pStyle w:val="aff2"/>
                    <w:rPr>
                      <w:ins w:id="11605" w:author="longshine_LPF" w:date="2016-04-08T10:31:00Z"/>
                      <w:del w:id="11606" w:author="jiefang chen" w:date="2016-04-20T16:54:00Z"/>
                      <w:szCs w:val="21"/>
                    </w:rPr>
                  </w:pPr>
                  <w:ins w:id="11607" w:author="longshine_LPF" w:date="2016-04-08T11:02:00Z">
                    <w:del w:id="1160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订单发票信息清单</w:delText>
                      </w:r>
                    </w:del>
                  </w:ins>
                  <w:ins w:id="11609" w:author="Longshine" w:date="2016-04-15T17:17:00Z">
                    <w:del w:id="11610" w:author="jiefang chen" w:date="2016-04-20T16:54:00Z">
                      <w:r w:rsidRPr="00173153" w:rsidDel="0087541B">
                        <w:rPr>
                          <w:color w:val="FF0000"/>
                          <w:szCs w:val="21"/>
                          <w:rPrChange w:id="11611" w:author="Longshine" w:date="2016-04-15T17:17:00Z">
                            <w:rPr>
                              <w:szCs w:val="21"/>
                            </w:rPr>
                          </w:rPrChange>
                        </w:rPr>
                        <w:delText xml:space="preserve"> </w:delText>
                      </w:r>
                    </w:del>
                  </w:ins>
                  <w:ins w:id="11612" w:author="Longshine" w:date="2016-04-15T17:16:00Z">
                    <w:del w:id="11613" w:author="jiefang chen" w:date="2016-04-20T16:54:00Z">
                      <w:r w:rsidRPr="00173153" w:rsidDel="0087541B">
                        <w:rPr>
                          <w:rFonts w:hint="eastAsia"/>
                          <w:color w:val="FF0000"/>
                          <w:szCs w:val="21"/>
                          <w:rPrChange w:id="11614" w:author="Longshine" w:date="2016-04-15T17:17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和订单信息在一起</w:delText>
                      </w:r>
                    </w:del>
                  </w:ins>
                  <w:ins w:id="11615" w:author="longshine_LPF" w:date="2016-04-08T11:02:00Z">
                    <w:del w:id="1161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（</w:delText>
                      </w:r>
                      <w:r w:rsidDel="0087541B">
                        <w:rPr>
                          <w:szCs w:val="21"/>
                        </w:rPr>
                        <w:delText>orderI</w:delText>
                      </w:r>
                      <w:r w:rsidRPr="00B358C5" w:rsidDel="0087541B">
                        <w:rPr>
                          <w:szCs w:val="21"/>
                        </w:rPr>
                        <w:delText>nvoice</w:delText>
                      </w:r>
                    </w:del>
                  </w:ins>
                  <w:ins w:id="11617" w:author="longshine_LPF" w:date="2016-04-08T11:03:00Z">
                    <w:del w:id="11618" w:author="jiefang chen" w:date="2016-04-20T16:54:00Z">
                      <w:r w:rsidDel="0087541B">
                        <w:rPr>
                          <w:szCs w:val="21"/>
                        </w:rPr>
                        <w:delText>List</w:delText>
                      </w:r>
                    </w:del>
                  </w:ins>
                  <w:ins w:id="11619" w:author="longshine_LPF" w:date="2016-04-08T11:02:00Z">
                    <w:del w:id="1162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621" w:author="longshine_LPF" w:date="2016-04-08T09:33:00Z"/>
                <w:del w:id="11622" w:author="jiefang chen" w:date="2016-04-20T16:54:00Z"/>
                <w:trPrChange w:id="1162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624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25" w:author="longshine_LPF" w:date="2016-04-08T09:33:00Z"/>
                      <w:del w:id="11626" w:author="jiefang chen" w:date="2016-04-20T16:54:00Z"/>
                    </w:rPr>
                  </w:pPr>
                  <w:ins w:id="11627" w:author="longshine_LPF" w:date="2016-04-08T09:33:00Z">
                    <w:del w:id="11628" w:author="jiefang chen" w:date="2016-04-20T16:54:00Z">
                      <w:r w:rsidDel="0087541B">
                        <w:delText>invoiceInfoId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629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30" w:author="longshine_LPF" w:date="2016-04-08T09:33:00Z"/>
                      <w:del w:id="11631" w:author="jiefang chen" w:date="2016-04-20T16:54:00Z"/>
                    </w:rPr>
                  </w:pPr>
                  <w:ins w:id="11632" w:author="longshine_LPF" w:date="2016-04-08T09:33:00Z">
                    <w:del w:id="11633" w:author="jiefang chen" w:date="2016-04-20T16:54:00Z">
                      <w:r w:rsidDel="0087541B">
                        <w:rPr>
                          <w:rFonts w:hint="eastAsia"/>
                        </w:rPr>
                        <w:delText>发票信息</w:delText>
                      </w:r>
                      <w:r w:rsidDel="0087541B">
                        <w:rPr>
                          <w:rFonts w:hint="eastAsia"/>
                        </w:rPr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634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35" w:author="longshine_LPF" w:date="2016-04-08T09:33:00Z"/>
                      <w:del w:id="11636" w:author="jiefang chen" w:date="2016-04-20T16:54:00Z"/>
                      <w:szCs w:val="21"/>
                    </w:rPr>
                  </w:pPr>
                  <w:ins w:id="11637" w:author="longshine_LPF" w:date="2016-04-08T09:33:00Z">
                    <w:del w:id="11638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63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40" w:author="longshine_LPF" w:date="2016-04-08T09:33:00Z"/>
                      <w:del w:id="11641" w:author="jiefang chen" w:date="2016-04-20T16:54:00Z"/>
                    </w:rPr>
                  </w:pPr>
                  <w:ins w:id="11642" w:author="longshine_LPF" w:date="2016-04-08T09:33:00Z">
                    <w:del w:id="1164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644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45" w:author="longshine_LPF" w:date="2016-04-08T09:33:00Z"/>
                      <w:del w:id="11646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647" w:author="longshine_LPF" w:date="2016-04-08T09:33:00Z"/>
                <w:del w:id="11648" w:author="jiefang chen" w:date="2016-04-20T16:54:00Z"/>
                <w:trPrChange w:id="11649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650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51" w:author="longshine_LPF" w:date="2016-04-08T09:33:00Z"/>
                      <w:del w:id="11652" w:author="jiefang chen" w:date="2016-04-20T16:54:00Z"/>
                    </w:rPr>
                  </w:pPr>
                  <w:ins w:id="11653" w:author="longshine_LPF" w:date="2016-04-08T09:33:00Z">
                    <w:del w:id="11654" w:author="jiefang chen" w:date="2016-04-20T16:54:00Z">
                      <w:r w:rsidDel="0087541B">
                        <w:delText>entName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655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56" w:author="longshine_LPF" w:date="2016-04-08T09:33:00Z"/>
                      <w:del w:id="11657" w:author="jiefang chen" w:date="2016-04-20T16:54:00Z"/>
                    </w:rPr>
                  </w:pPr>
                  <w:ins w:id="11658" w:author="longshine_LPF" w:date="2016-04-08T09:33:00Z">
                    <w:del w:id="11659" w:author="jiefang chen" w:date="2016-04-20T16:54:00Z">
                      <w:r w:rsidDel="0087541B">
                        <w:rPr>
                          <w:rFonts w:hint="eastAsia"/>
                        </w:rPr>
                        <w:delText>单位名称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660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61" w:author="longshine_LPF" w:date="2016-04-08T09:33:00Z"/>
                      <w:del w:id="11662" w:author="jiefang chen" w:date="2016-04-20T16:54:00Z"/>
                      <w:szCs w:val="21"/>
                    </w:rPr>
                  </w:pPr>
                  <w:ins w:id="11663" w:author="longshine_LPF" w:date="2016-04-08T09:33:00Z">
                    <w:del w:id="11664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665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66" w:author="longshine_LPF" w:date="2016-04-08T09:33:00Z"/>
                      <w:del w:id="11667" w:author="jiefang chen" w:date="2016-04-20T16:54:00Z"/>
                    </w:rPr>
                  </w:pPr>
                  <w:ins w:id="11668" w:author="longshine_LPF" w:date="2016-04-08T09:33:00Z">
                    <w:del w:id="1166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670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71" w:author="longshine_LPF" w:date="2016-04-08T09:33:00Z"/>
                      <w:del w:id="11672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673" w:author="longshine_LPF" w:date="2016-04-08T09:33:00Z"/>
                <w:del w:id="11674" w:author="jiefang chen" w:date="2016-04-20T16:54:00Z"/>
                <w:trPrChange w:id="11675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676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77" w:author="longshine_LPF" w:date="2016-04-08T09:33:00Z"/>
                      <w:del w:id="11678" w:author="jiefang chen" w:date="2016-04-20T16:54:00Z"/>
                    </w:rPr>
                  </w:pPr>
                  <w:ins w:id="11679" w:author="longshine_LPF" w:date="2016-04-08T09:33:00Z">
                    <w:del w:id="11680" w:author="jiefang chen" w:date="2016-04-20T16:54:00Z">
                      <w:r w:rsidDel="0087541B">
                        <w:delText>taxpayerIdentifyCode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681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82" w:author="longshine_LPF" w:date="2016-04-08T09:33:00Z"/>
                      <w:del w:id="11683" w:author="jiefang chen" w:date="2016-04-20T16:54:00Z"/>
                    </w:rPr>
                  </w:pPr>
                  <w:ins w:id="11684" w:author="longshine_LPF" w:date="2016-04-08T09:33:00Z">
                    <w:del w:id="11685" w:author="jiefang chen" w:date="2016-04-20T16:54:00Z">
                      <w:r w:rsidDel="0087541B">
                        <w:rPr>
                          <w:rFonts w:hint="eastAsia"/>
                        </w:rPr>
                        <w:delText>纳税人识别码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686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87" w:author="longshine_LPF" w:date="2016-04-08T09:33:00Z"/>
                      <w:del w:id="11688" w:author="jiefang chen" w:date="2016-04-20T16:54:00Z"/>
                      <w:szCs w:val="21"/>
                    </w:rPr>
                  </w:pPr>
                  <w:ins w:id="11689" w:author="longshine_LPF" w:date="2016-04-08T09:33:00Z">
                    <w:del w:id="11690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691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692" w:author="longshine_LPF" w:date="2016-04-08T09:33:00Z"/>
                      <w:del w:id="11693" w:author="jiefang chen" w:date="2016-04-20T16:54:00Z"/>
                    </w:rPr>
                  </w:pPr>
                  <w:ins w:id="11694" w:author="longshine_LPF" w:date="2016-04-08T09:33:00Z">
                    <w:del w:id="1169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696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697" w:author="longshine_LPF" w:date="2016-04-08T09:33:00Z"/>
                      <w:del w:id="11698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699" w:author="longshine_LPF" w:date="2016-04-08T09:33:00Z"/>
                <w:del w:id="11700" w:author="jiefang chen" w:date="2016-04-20T16:54:00Z"/>
                <w:trPrChange w:id="11701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702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03" w:author="longshine_LPF" w:date="2016-04-08T09:33:00Z"/>
                      <w:del w:id="11704" w:author="jiefang chen" w:date="2016-04-20T16:54:00Z"/>
                    </w:rPr>
                  </w:pPr>
                  <w:ins w:id="11705" w:author="longshine_LPF" w:date="2016-04-08T09:33:00Z">
                    <w:del w:id="11706" w:author="jiefang chen" w:date="2016-04-20T16:54:00Z">
                      <w:r w:rsidDel="0087541B">
                        <w:delText>registerAddr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707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08" w:author="longshine_LPF" w:date="2016-04-08T09:33:00Z"/>
                      <w:del w:id="11709" w:author="jiefang chen" w:date="2016-04-20T16:54:00Z"/>
                    </w:rPr>
                  </w:pPr>
                  <w:ins w:id="11710" w:author="longshine_LPF" w:date="2016-04-08T09:33:00Z">
                    <w:del w:id="11711" w:author="jiefang chen" w:date="2016-04-20T16:54:00Z">
                      <w:r w:rsidDel="0087541B">
                        <w:rPr>
                          <w:rFonts w:hint="eastAsia"/>
                        </w:rPr>
                        <w:delText>注册地址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712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13" w:author="longshine_LPF" w:date="2016-04-08T09:33:00Z"/>
                      <w:del w:id="11714" w:author="jiefang chen" w:date="2016-04-20T16:54:00Z"/>
                      <w:szCs w:val="21"/>
                    </w:rPr>
                  </w:pPr>
                  <w:ins w:id="11715" w:author="longshine_LPF" w:date="2016-04-08T09:33:00Z">
                    <w:del w:id="11716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717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18" w:author="longshine_LPF" w:date="2016-04-08T09:33:00Z"/>
                      <w:del w:id="11719" w:author="jiefang chen" w:date="2016-04-20T16:54:00Z"/>
                    </w:rPr>
                  </w:pPr>
                  <w:ins w:id="11720" w:author="longshine_LPF" w:date="2016-04-08T09:33:00Z">
                    <w:del w:id="1172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722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23" w:author="longshine_LPF" w:date="2016-04-08T09:33:00Z"/>
                      <w:del w:id="11724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725" w:author="longshine_LPF" w:date="2016-04-08T09:33:00Z"/>
                <w:del w:id="11726" w:author="jiefang chen" w:date="2016-04-20T16:54:00Z"/>
                <w:trPrChange w:id="11727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728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29" w:author="longshine_LPF" w:date="2016-04-08T09:33:00Z"/>
                      <w:del w:id="11730" w:author="jiefang chen" w:date="2016-04-20T16:54:00Z"/>
                    </w:rPr>
                  </w:pPr>
                  <w:ins w:id="11731" w:author="longshine_LPF" w:date="2016-04-08T09:33:00Z">
                    <w:del w:id="11732" w:author="jiefang chen" w:date="2016-04-20T16:54:00Z">
                      <w:r w:rsidDel="0087541B">
                        <w:delText>depositBank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733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34" w:author="longshine_LPF" w:date="2016-04-08T09:33:00Z"/>
                      <w:del w:id="11735" w:author="jiefang chen" w:date="2016-04-20T16:54:00Z"/>
                    </w:rPr>
                  </w:pPr>
                  <w:ins w:id="11736" w:author="longshine_LPF" w:date="2016-04-08T09:33:00Z">
                    <w:del w:id="11737" w:author="jiefang chen" w:date="2016-04-20T16:54:00Z">
                      <w:r w:rsidDel="0087541B">
                        <w:rPr>
                          <w:rFonts w:hint="eastAsia"/>
                        </w:rPr>
                        <w:delText>开户银行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738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39" w:author="longshine_LPF" w:date="2016-04-08T09:33:00Z"/>
                      <w:del w:id="11740" w:author="jiefang chen" w:date="2016-04-20T16:54:00Z"/>
                      <w:szCs w:val="21"/>
                    </w:rPr>
                  </w:pPr>
                  <w:ins w:id="11741" w:author="longshine_LPF" w:date="2016-04-08T09:33:00Z">
                    <w:del w:id="11742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743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44" w:author="longshine_LPF" w:date="2016-04-08T09:33:00Z"/>
                      <w:del w:id="11745" w:author="jiefang chen" w:date="2016-04-20T16:54:00Z"/>
                    </w:rPr>
                  </w:pPr>
                  <w:ins w:id="11746" w:author="longshine_LPF" w:date="2016-04-08T09:33:00Z">
                    <w:del w:id="1174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748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49" w:author="longshine_LPF" w:date="2016-04-08T09:33:00Z"/>
                      <w:del w:id="11750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751" w:author="longshine_LPF" w:date="2016-04-08T09:33:00Z"/>
                <w:del w:id="11752" w:author="jiefang chen" w:date="2016-04-20T16:54:00Z"/>
                <w:trPrChange w:id="1175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754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55" w:author="longshine_LPF" w:date="2016-04-08T09:33:00Z"/>
                      <w:del w:id="11756" w:author="jiefang chen" w:date="2016-04-20T16:54:00Z"/>
                    </w:rPr>
                  </w:pPr>
                  <w:ins w:id="11757" w:author="longshine_LPF" w:date="2016-04-08T09:33:00Z">
                    <w:del w:id="11758" w:author="jiefang chen" w:date="2016-04-20T16:54:00Z">
                      <w:r w:rsidDel="0087541B">
                        <w:delText>bankAccount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759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60" w:author="longshine_LPF" w:date="2016-04-08T09:33:00Z"/>
                      <w:del w:id="11761" w:author="jiefang chen" w:date="2016-04-20T16:54:00Z"/>
                    </w:rPr>
                  </w:pPr>
                  <w:ins w:id="11762" w:author="longshine_LPF" w:date="2016-04-08T09:33:00Z">
                    <w:del w:id="11763" w:author="jiefang chen" w:date="2016-04-20T16:54:00Z">
                      <w:r w:rsidDel="0087541B">
                        <w:rPr>
                          <w:rFonts w:hint="eastAsia"/>
                        </w:rPr>
                        <w:delText>银行账户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764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65" w:author="longshine_LPF" w:date="2016-04-08T09:33:00Z"/>
                      <w:del w:id="11766" w:author="jiefang chen" w:date="2016-04-20T16:54:00Z"/>
                      <w:szCs w:val="21"/>
                    </w:rPr>
                  </w:pPr>
                  <w:ins w:id="11767" w:author="longshine_LPF" w:date="2016-04-08T09:33:00Z">
                    <w:del w:id="11768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769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70" w:author="longshine_LPF" w:date="2016-04-08T09:33:00Z"/>
                      <w:del w:id="11771" w:author="jiefang chen" w:date="2016-04-20T16:54:00Z"/>
                    </w:rPr>
                  </w:pPr>
                  <w:ins w:id="11772" w:author="longshine_LPF" w:date="2016-04-08T09:33:00Z">
                    <w:del w:id="1177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774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75" w:author="longshine_LPF" w:date="2016-04-08T09:33:00Z"/>
                      <w:del w:id="11776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777" w:author="longshine_LPF" w:date="2016-04-08T09:33:00Z"/>
                <w:del w:id="11778" w:author="jiefang chen" w:date="2016-04-20T16:54:00Z"/>
                <w:trPrChange w:id="11779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780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81" w:author="longshine_LPF" w:date="2016-04-08T09:33:00Z"/>
                      <w:del w:id="11782" w:author="jiefang chen" w:date="2016-04-20T16:54:00Z"/>
                    </w:rPr>
                  </w:pPr>
                  <w:ins w:id="11783" w:author="longshine_LPF" w:date="2016-04-08T09:33:00Z">
                    <w:del w:id="11784" w:author="jiefang chen" w:date="2016-04-20T16:54:00Z">
                      <w:r w:rsidDel="0087541B">
                        <w:delText>registerTel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785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86" w:author="longshine_LPF" w:date="2016-04-08T09:33:00Z"/>
                      <w:del w:id="11787" w:author="jiefang chen" w:date="2016-04-20T16:54:00Z"/>
                    </w:rPr>
                  </w:pPr>
                  <w:ins w:id="11788" w:author="longshine_LPF" w:date="2016-04-08T09:33:00Z">
                    <w:del w:id="11789" w:author="jiefang chen" w:date="2016-04-20T16:54:00Z">
                      <w:r w:rsidDel="0087541B">
                        <w:rPr>
                          <w:rFonts w:hint="eastAsia"/>
                        </w:rPr>
                        <w:delText>注册电话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790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791" w:author="longshine_LPF" w:date="2016-04-08T09:33:00Z"/>
                      <w:del w:id="11792" w:author="jiefang chen" w:date="2016-04-20T16:54:00Z"/>
                      <w:szCs w:val="21"/>
                    </w:rPr>
                  </w:pPr>
                  <w:ins w:id="11793" w:author="longshine_LPF" w:date="2016-04-08T09:33:00Z">
                    <w:del w:id="11794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795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796" w:author="longshine_LPF" w:date="2016-04-08T09:33:00Z"/>
                      <w:del w:id="11797" w:author="jiefang chen" w:date="2016-04-20T16:54:00Z"/>
                    </w:rPr>
                  </w:pPr>
                  <w:ins w:id="11798" w:author="longshine_LPF" w:date="2016-04-08T09:33:00Z">
                    <w:del w:id="1179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800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801" w:author="longshine_LPF" w:date="2016-04-08T09:33:00Z"/>
                      <w:del w:id="11802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803" w:author="longshine_LPF" w:date="2016-04-08T09:33:00Z"/>
                <w:del w:id="11804" w:author="jiefang chen" w:date="2016-04-20T16:54:00Z"/>
                <w:trPrChange w:id="11805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806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07" w:author="longshine_LPF" w:date="2016-04-08T09:33:00Z"/>
                      <w:del w:id="11808" w:author="jiefang chen" w:date="2016-04-20T16:54:00Z"/>
                    </w:rPr>
                  </w:pPr>
                  <w:ins w:id="11809" w:author="longshine_LPF" w:date="2016-04-08T09:33:00Z">
                    <w:del w:id="11810" w:author="jiefang chen" w:date="2016-04-20T16:54:00Z">
                      <w:r w:rsidDel="0087541B">
                        <w:delText>zipCode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811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12" w:author="longshine_LPF" w:date="2016-04-08T09:33:00Z"/>
                      <w:del w:id="11813" w:author="jiefang chen" w:date="2016-04-20T16:54:00Z"/>
                    </w:rPr>
                  </w:pPr>
                  <w:ins w:id="11814" w:author="longshine_LPF" w:date="2016-04-08T09:33:00Z">
                    <w:del w:id="11815" w:author="jiefang chen" w:date="2016-04-20T16:54:00Z">
                      <w:r w:rsidDel="0087541B">
                        <w:rPr>
                          <w:rFonts w:hint="eastAsia"/>
                        </w:rPr>
                        <w:delText>邮编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1816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817" w:author="longshine_LPF" w:date="2016-04-08T09:33:00Z"/>
                      <w:del w:id="11818" w:author="jiefang chen" w:date="2016-04-20T16:54:00Z"/>
                      <w:szCs w:val="21"/>
                    </w:rPr>
                  </w:pPr>
                  <w:ins w:id="11819" w:author="longshine_LPF" w:date="2016-04-08T09:33:00Z">
                    <w:del w:id="11820" w:author="jiefang chen" w:date="2016-04-20T16:54:00Z">
                      <w:r w:rsidDel="0087541B">
                        <w:rPr>
                          <w:szCs w:val="21"/>
                        </w:rPr>
                        <w:delText>varchar(6)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821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22" w:author="longshine_LPF" w:date="2016-04-08T09:33:00Z"/>
                      <w:del w:id="11823" w:author="jiefang chen" w:date="2016-04-20T16:54:00Z"/>
                    </w:rPr>
                  </w:pPr>
                  <w:ins w:id="11824" w:author="longshine_LPF" w:date="2016-04-08T09:33:00Z">
                    <w:del w:id="1182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826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827" w:author="longshine_LPF" w:date="2016-04-08T09:33:00Z"/>
                      <w:del w:id="11828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829" w:author="longshine_LPF" w:date="2016-04-08T11:23:00Z"/>
                <w:del w:id="11830" w:author="jiefang chen" w:date="2016-04-20T16:54:00Z"/>
              </w:trPr>
              <w:tc>
                <w:tcPr>
                  <w:tcW w:w="1588" w:type="dxa"/>
                </w:tcPr>
                <w:p w:rsidR="00757FD4" w:rsidDel="0087541B" w:rsidRDefault="00757FD4" w:rsidP="00757FD4">
                  <w:pPr>
                    <w:rPr>
                      <w:ins w:id="11831" w:author="longshine_LPF" w:date="2016-04-08T11:23:00Z"/>
                      <w:del w:id="11832" w:author="jiefang chen" w:date="2016-04-20T16:54:00Z"/>
                    </w:rPr>
                  </w:pPr>
                </w:p>
              </w:tc>
              <w:tc>
                <w:tcPr>
                  <w:tcW w:w="1559" w:type="dxa"/>
                </w:tcPr>
                <w:p w:rsidR="00757FD4" w:rsidDel="0087541B" w:rsidRDefault="00757FD4" w:rsidP="00757FD4">
                  <w:pPr>
                    <w:rPr>
                      <w:ins w:id="11833" w:author="longshine_LPF" w:date="2016-04-08T11:23:00Z"/>
                      <w:del w:id="11834" w:author="jiefang chen" w:date="2016-04-20T16:54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757FD4" w:rsidDel="0087541B" w:rsidRDefault="00757FD4" w:rsidP="00757FD4">
                  <w:pPr>
                    <w:pStyle w:val="aff2"/>
                    <w:rPr>
                      <w:ins w:id="11835" w:author="longshine_LPF" w:date="2016-04-08T11:23:00Z"/>
                      <w:del w:id="11836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</w:tcPr>
                <w:p w:rsidR="00757FD4" w:rsidDel="0087541B" w:rsidRDefault="00757FD4" w:rsidP="00757FD4">
                  <w:pPr>
                    <w:rPr>
                      <w:ins w:id="11837" w:author="longshine_LPF" w:date="2016-04-08T11:23:00Z"/>
                      <w:del w:id="1183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757FD4" w:rsidDel="0087541B" w:rsidRDefault="00757FD4" w:rsidP="00757FD4">
                  <w:pPr>
                    <w:pStyle w:val="aff2"/>
                    <w:rPr>
                      <w:ins w:id="11839" w:author="longshine_LPF" w:date="2016-04-08T11:23:00Z"/>
                      <w:del w:id="11840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841" w:author="longshine_LPF" w:date="2016-04-08T09:33:00Z"/>
                <w:del w:id="11842" w:author="jiefang chen" w:date="2016-04-20T16:54:00Z"/>
                <w:trPrChange w:id="11843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7494" w:type="dxa"/>
                  <w:gridSpan w:val="5"/>
                  <w:tcPrChange w:id="11844" w:author="longshine_LPF" w:date="2016-04-08T10:45:00Z">
                    <w:tcPr>
                      <w:tcW w:w="7258" w:type="dxa"/>
                      <w:gridSpan w:val="9"/>
                    </w:tcPr>
                  </w:tcPrChange>
                </w:tcPr>
                <w:p w:rsidR="00757FD4" w:rsidRPr="000D684D" w:rsidDel="0087541B" w:rsidRDefault="00757FD4" w:rsidP="00757FD4">
                  <w:pPr>
                    <w:pStyle w:val="aff2"/>
                    <w:rPr>
                      <w:ins w:id="11845" w:author="longshine_LPF" w:date="2016-04-08T09:33:00Z"/>
                      <w:del w:id="11846" w:author="jiefang chen" w:date="2016-04-20T16:54:00Z"/>
                      <w:szCs w:val="21"/>
                      <w:lang w:val="en-US"/>
                    </w:rPr>
                  </w:pPr>
                  <w:ins w:id="11847" w:author="longshine_LPF" w:date="2016-04-08T09:33:00Z">
                    <w:del w:id="1184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物流信息</w:delText>
                      </w:r>
                      <w:r w:rsidRPr="000D684D" w:rsidDel="0087541B">
                        <w:rPr>
                          <w:szCs w:val="21"/>
                          <w:lang w:val="en-US"/>
                        </w:rPr>
                        <w:delText>（</w:delText>
                      </w:r>
                      <w:r w:rsidRPr="000D684D" w:rsidDel="0087541B">
                        <w:rPr>
                          <w:szCs w:val="21"/>
                          <w:lang w:val="en-US"/>
                        </w:rPr>
                        <w:delText>logisticsList</w:delText>
                      </w:r>
                      <w:r w:rsidRPr="000D684D" w:rsidDel="0087541B">
                        <w:rPr>
                          <w:szCs w:val="21"/>
                          <w:lang w:val="en-US"/>
                        </w:rPr>
                        <w:delText>）</w:delText>
                      </w:r>
                    </w:del>
                  </w:ins>
                  <w:ins w:id="11849" w:author="Longshine" w:date="2016-04-15T17:17:00Z">
                    <w:del w:id="11850" w:author="jiefang chen" w:date="2016-04-20T16:54:00Z">
                      <w:r w:rsidRPr="00B02120" w:rsidDel="0087541B">
                        <w:rPr>
                          <w:rFonts w:hint="eastAsia"/>
                          <w:color w:val="FF0000"/>
                          <w:szCs w:val="21"/>
                          <w:rPrChange w:id="11851" w:author="Longshine" w:date="2016-04-15T17:23:00Z">
                            <w:rPr>
                              <w:rFonts w:hint="eastAsia"/>
                              <w:szCs w:val="21"/>
                            </w:rPr>
                          </w:rPrChange>
                        </w:rPr>
                        <w:delText>暂无</w:delText>
                      </w:r>
                    </w:del>
                  </w:ins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852" w:author="longshine_LPF" w:date="2016-04-08T09:33:00Z"/>
                <w:del w:id="11853" w:author="jiefang chen" w:date="2016-04-20T16:54:00Z"/>
                <w:trPrChange w:id="11854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855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56" w:author="longshine_LPF" w:date="2016-04-08T09:33:00Z"/>
                      <w:del w:id="11857" w:author="jiefang chen" w:date="2016-04-20T16:54:00Z"/>
                    </w:rPr>
                  </w:pPr>
                  <w:ins w:id="11858" w:author="longshine_LPF" w:date="2016-04-08T09:33:00Z">
                    <w:del w:id="11859" w:author="jiefang chen" w:date="2016-04-20T16:54:00Z">
                      <w:r w:rsidDel="0087541B">
                        <w:delText>orderNo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86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61" w:author="longshine_LPF" w:date="2016-04-08T09:33:00Z"/>
                      <w:del w:id="11862" w:author="jiefang chen" w:date="2016-04-20T16:54:00Z"/>
                    </w:rPr>
                  </w:pPr>
                  <w:ins w:id="11863" w:author="longshine_LPF" w:date="2016-04-08T09:33:00Z">
                    <w:del w:id="11864" w:author="jiefang chen" w:date="2016-04-20T16:54:00Z">
                      <w:r w:rsidDel="0087541B">
                        <w:rPr>
                          <w:rFonts w:hint="eastAsia"/>
                        </w:rPr>
                        <w:delText>订单编号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86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spacing w:line="360" w:lineRule="auto"/>
                    <w:rPr>
                      <w:ins w:id="11866" w:author="longshine_LPF" w:date="2016-04-08T09:33:00Z"/>
                      <w:del w:id="11867" w:author="jiefang chen" w:date="2016-04-20T16:54:00Z"/>
                      <w:szCs w:val="21"/>
                    </w:rPr>
                  </w:pPr>
                  <w:ins w:id="11868" w:author="longshine_LPF" w:date="2016-04-08T09:33:00Z">
                    <w:del w:id="11869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87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71" w:author="longshine_LPF" w:date="2016-04-08T09:33:00Z"/>
                      <w:del w:id="11872" w:author="jiefang chen" w:date="2016-04-20T16:54:00Z"/>
                    </w:rPr>
                  </w:pPr>
                  <w:ins w:id="11873" w:author="longshine_LPF" w:date="2016-04-08T09:33:00Z">
                    <w:del w:id="11874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87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876" w:author="longshine_LPF" w:date="2016-04-08T09:33:00Z"/>
                      <w:del w:id="1187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878" w:author="longshine_LPF" w:date="2016-04-08T09:33:00Z"/>
                <w:del w:id="11879" w:author="jiefang chen" w:date="2016-04-20T16:54:00Z"/>
                <w:trPrChange w:id="1188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881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82" w:author="longshine_LPF" w:date="2016-04-08T09:33:00Z"/>
                      <w:del w:id="11883" w:author="jiefang chen" w:date="2016-04-20T16:54:00Z"/>
                    </w:rPr>
                  </w:pPr>
                  <w:ins w:id="11884" w:author="longshine_LPF" w:date="2016-04-08T09:33:00Z">
                    <w:del w:id="11885" w:author="jiefang chen" w:date="2016-04-20T16:54:00Z">
                      <w:r w:rsidDel="0087541B">
                        <w:delText>handleTime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886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87" w:author="longshine_LPF" w:date="2016-04-08T09:33:00Z"/>
                      <w:del w:id="11888" w:author="jiefang chen" w:date="2016-04-20T16:54:00Z"/>
                    </w:rPr>
                  </w:pPr>
                  <w:ins w:id="11889" w:author="longshine_LPF" w:date="2016-04-08T09:33:00Z">
                    <w:del w:id="11890" w:author="jiefang chen" w:date="2016-04-20T16:54:00Z">
                      <w:r w:rsidDel="0087541B">
                        <w:rPr>
                          <w:rFonts w:hint="eastAsia"/>
                        </w:rPr>
                        <w:delText>处理时间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891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92" w:author="longshine_LPF" w:date="2016-04-08T09:33:00Z"/>
                      <w:del w:id="11893" w:author="jiefang chen" w:date="2016-04-20T16:54:00Z"/>
                    </w:rPr>
                  </w:pPr>
                  <w:ins w:id="11894" w:author="longshine_LPF" w:date="2016-04-08T09:33:00Z">
                    <w:del w:id="11895" w:author="jiefang chen" w:date="2016-04-20T16:54:00Z">
                      <w:r w:rsidDel="0087541B">
                        <w:delText>datetime</w:delText>
                      </w:r>
                    </w:del>
                  </w:ins>
                </w:p>
              </w:tc>
              <w:tc>
                <w:tcPr>
                  <w:tcW w:w="803" w:type="dxa"/>
                  <w:tcPrChange w:id="11896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897" w:author="longshine_LPF" w:date="2016-04-08T09:33:00Z"/>
                      <w:del w:id="11898" w:author="jiefang chen" w:date="2016-04-20T16:54:00Z"/>
                    </w:rPr>
                  </w:pPr>
                  <w:ins w:id="11899" w:author="longshine_LPF" w:date="2016-04-08T09:33:00Z">
                    <w:del w:id="11900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90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902" w:author="longshine_LPF" w:date="2016-04-08T09:33:00Z"/>
                      <w:del w:id="11903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904" w:author="longshine_LPF" w:date="2016-04-08T09:33:00Z"/>
                <w:del w:id="11905" w:author="jiefang chen" w:date="2016-04-20T16:54:00Z"/>
                <w:trPrChange w:id="11906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907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08" w:author="longshine_LPF" w:date="2016-04-08T09:33:00Z"/>
                      <w:del w:id="11909" w:author="jiefang chen" w:date="2016-04-20T16:54:00Z"/>
                    </w:rPr>
                  </w:pPr>
                  <w:ins w:id="11910" w:author="longshine_LPF" w:date="2016-04-08T09:33:00Z">
                    <w:del w:id="11911" w:author="jiefang chen" w:date="2016-04-20T16:54:00Z">
                      <w:r w:rsidDel="0087541B">
                        <w:delText>deliverNo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91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13" w:author="longshine_LPF" w:date="2016-04-08T09:33:00Z"/>
                      <w:del w:id="11914" w:author="jiefang chen" w:date="2016-04-20T16:54:00Z"/>
                    </w:rPr>
                  </w:pPr>
                  <w:ins w:id="11915" w:author="longshine_LPF" w:date="2016-04-08T09:33:00Z">
                    <w:del w:id="11916" w:author="jiefang chen" w:date="2016-04-20T16:54:00Z">
                      <w:r w:rsidDel="0087541B">
                        <w:rPr>
                          <w:rFonts w:hint="eastAsia"/>
                        </w:rPr>
                        <w:delText>发货单号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917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18" w:author="longshine_LPF" w:date="2016-04-08T09:33:00Z"/>
                      <w:del w:id="11919" w:author="jiefang chen" w:date="2016-04-20T16:54:00Z"/>
                    </w:rPr>
                  </w:pPr>
                  <w:ins w:id="11920" w:author="longshine_LPF" w:date="2016-04-08T09:33:00Z">
                    <w:del w:id="11921" w:author="jiefang chen" w:date="2016-04-20T16:54:00Z">
                      <w:r w:rsidDel="0087541B">
                        <w:delText>varchar(32)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922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23" w:author="longshine_LPF" w:date="2016-04-08T09:33:00Z"/>
                      <w:del w:id="11924" w:author="jiefang chen" w:date="2016-04-20T16:54:00Z"/>
                    </w:rPr>
                  </w:pPr>
                  <w:ins w:id="11925" w:author="longshine_LPF" w:date="2016-04-08T09:33:00Z">
                    <w:del w:id="11926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927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928" w:author="longshine_LPF" w:date="2016-04-08T09:33:00Z"/>
                      <w:del w:id="11929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930" w:author="longshine_LPF" w:date="2016-04-08T09:33:00Z"/>
                <w:del w:id="11931" w:author="jiefang chen" w:date="2016-04-20T16:54:00Z"/>
                <w:trPrChange w:id="11932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933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34" w:author="longshine_LPF" w:date="2016-04-08T09:33:00Z"/>
                      <w:del w:id="11935" w:author="jiefang chen" w:date="2016-04-20T16:54:00Z"/>
                    </w:rPr>
                  </w:pPr>
                  <w:ins w:id="11936" w:author="longshine_LPF" w:date="2016-04-08T09:33:00Z">
                    <w:del w:id="11937" w:author="jiefang chen" w:date="2016-04-20T16:54:00Z">
                      <w:r w:rsidDel="0087541B">
                        <w:delText>stateDescription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938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39" w:author="longshine_LPF" w:date="2016-04-08T09:33:00Z"/>
                      <w:del w:id="11940" w:author="jiefang chen" w:date="2016-04-20T16:54:00Z"/>
                    </w:rPr>
                  </w:pPr>
                  <w:ins w:id="11941" w:author="longshine_LPF" w:date="2016-04-08T09:33:00Z">
                    <w:del w:id="11942" w:author="jiefang chen" w:date="2016-04-20T16:54:00Z">
                      <w:r w:rsidDel="0087541B">
                        <w:rPr>
                          <w:rFonts w:hint="eastAsia"/>
                        </w:rPr>
                        <w:delText>状态描述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943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44" w:author="longshine_LPF" w:date="2016-04-08T09:33:00Z"/>
                      <w:del w:id="11945" w:author="jiefang chen" w:date="2016-04-20T16:54:00Z"/>
                    </w:rPr>
                  </w:pPr>
                  <w:ins w:id="11946" w:author="longshine_LPF" w:date="2016-04-08T09:33:00Z">
                    <w:del w:id="11947" w:author="jiefang chen" w:date="2016-04-20T16:54:00Z">
                      <w:r w:rsidDel="0087541B"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948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49" w:author="longshine_LPF" w:date="2016-04-08T09:33:00Z"/>
                      <w:del w:id="11950" w:author="jiefang chen" w:date="2016-04-20T16:54:00Z"/>
                    </w:rPr>
                  </w:pPr>
                  <w:ins w:id="11951" w:author="longshine_LPF" w:date="2016-04-08T09:33:00Z">
                    <w:del w:id="11952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953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954" w:author="longshine_LPF" w:date="2016-04-08T09:33:00Z"/>
                      <w:del w:id="1195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956" w:author="longshine_LPF" w:date="2016-04-08T09:33:00Z"/>
                <w:del w:id="11957" w:author="jiefang chen" w:date="2016-04-20T16:54:00Z"/>
                <w:trPrChange w:id="11958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959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60" w:author="longshine_LPF" w:date="2016-04-08T09:33:00Z"/>
                      <w:del w:id="11961" w:author="jiefang chen" w:date="2016-04-20T16:54:00Z"/>
                    </w:rPr>
                  </w:pPr>
                  <w:ins w:id="11962" w:author="longshine_LPF" w:date="2016-04-08T09:33:00Z">
                    <w:del w:id="11963" w:author="jiefang chen" w:date="2016-04-20T16:54:00Z">
                      <w:r w:rsidDel="0087541B">
                        <w:delText>contactName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964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65" w:author="longshine_LPF" w:date="2016-04-08T09:33:00Z"/>
                      <w:del w:id="11966" w:author="jiefang chen" w:date="2016-04-20T16:54:00Z"/>
                    </w:rPr>
                  </w:pPr>
                  <w:ins w:id="11967" w:author="longshine_LPF" w:date="2016-04-08T09:33:00Z">
                    <w:del w:id="11968" w:author="jiefang chen" w:date="2016-04-20T16:54:00Z">
                      <w:r w:rsidDel="0087541B">
                        <w:rPr>
                          <w:rFonts w:hint="eastAsia"/>
                        </w:rPr>
                        <w:delText>联系人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969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70" w:author="longshine_LPF" w:date="2016-04-08T09:33:00Z"/>
                      <w:del w:id="11971" w:author="jiefang chen" w:date="2016-04-20T16:54:00Z"/>
                    </w:rPr>
                  </w:pPr>
                  <w:ins w:id="11972" w:author="longshine_LPF" w:date="2016-04-08T09:33:00Z">
                    <w:del w:id="11973" w:author="jiefang chen" w:date="2016-04-20T16:54:00Z">
                      <w:r w:rsidDel="0087541B">
                        <w:rPr>
                          <w:rFonts w:hint="eastAsia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1974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75" w:author="longshine_LPF" w:date="2016-04-08T09:33:00Z"/>
                      <w:del w:id="11976" w:author="jiefang chen" w:date="2016-04-20T16:54:00Z"/>
                    </w:rPr>
                  </w:pPr>
                  <w:ins w:id="11977" w:author="longshine_LPF" w:date="2016-04-08T09:33:00Z">
                    <w:del w:id="11978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1979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1980" w:author="longshine_LPF" w:date="2016-04-08T09:33:00Z"/>
                      <w:del w:id="11981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1982" w:author="longshine_LPF" w:date="2016-04-08T09:33:00Z"/>
                <w:del w:id="11983" w:author="jiefang chen" w:date="2016-04-20T16:54:00Z"/>
                <w:trPrChange w:id="11984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1985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86" w:author="longshine_LPF" w:date="2016-04-08T09:33:00Z"/>
                      <w:del w:id="11987" w:author="jiefang chen" w:date="2016-04-20T16:54:00Z"/>
                    </w:rPr>
                  </w:pPr>
                  <w:ins w:id="11988" w:author="longshine_LPF" w:date="2016-04-08T09:33:00Z">
                    <w:del w:id="11989" w:author="jiefang chen" w:date="2016-04-20T16:54:00Z">
                      <w:r w:rsidDel="0087541B">
                        <w:delText>contactTel</w:delText>
                      </w:r>
                    </w:del>
                  </w:ins>
                </w:p>
              </w:tc>
              <w:tc>
                <w:tcPr>
                  <w:tcW w:w="1559" w:type="dxa"/>
                  <w:tcPrChange w:id="11990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91" w:author="longshine_LPF" w:date="2016-04-08T09:33:00Z"/>
                      <w:del w:id="11992" w:author="jiefang chen" w:date="2016-04-20T16:54:00Z"/>
                    </w:rPr>
                  </w:pPr>
                  <w:ins w:id="11993" w:author="longshine_LPF" w:date="2016-04-08T09:33:00Z">
                    <w:del w:id="11994" w:author="jiefang chen" w:date="2016-04-20T16:54:00Z">
                      <w:r w:rsidDel="0087541B">
                        <w:rPr>
                          <w:rFonts w:hint="eastAsia"/>
                        </w:rPr>
                        <w:delText>联系电话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1995" w:author="longshine_LPF" w:date="2016-04-08T10:45:00Z">
                    <w:tcPr>
                      <w:tcW w:w="1701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1996" w:author="longshine_LPF" w:date="2016-04-08T09:33:00Z"/>
                      <w:del w:id="11997" w:author="jiefang chen" w:date="2016-04-20T16:54:00Z"/>
                    </w:rPr>
                  </w:pPr>
                  <w:ins w:id="11998" w:author="longshine_LPF" w:date="2016-04-08T09:33:00Z">
                    <w:del w:id="11999" w:author="jiefang chen" w:date="2016-04-20T16:54:00Z">
                      <w:r w:rsidDel="0087541B">
                        <w:rPr>
                          <w:rFonts w:hint="eastAsia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803" w:type="dxa"/>
                  <w:tcPrChange w:id="1200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01" w:author="longshine_LPF" w:date="2016-04-08T09:33:00Z"/>
                      <w:del w:id="12002" w:author="jiefang chen" w:date="2016-04-20T16:54:00Z"/>
                    </w:rPr>
                  </w:pPr>
                  <w:ins w:id="12003" w:author="longshine_LPF" w:date="2016-04-08T09:33:00Z">
                    <w:del w:id="12004" w:author="jiefang chen" w:date="2016-04-20T16:54:00Z">
                      <w:r w:rsidDel="0087541B">
                        <w:rPr>
                          <w:szCs w:val="21"/>
                        </w:rPr>
                        <w:delText>N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005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2006" w:author="longshine_LPF" w:date="2016-04-08T09:33:00Z"/>
                      <w:del w:id="12007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2008" w:author="longshine_LPF" w:date="2016-04-08T09:33:00Z"/>
                <w:del w:id="12009" w:author="jiefang chen" w:date="2016-04-20T16:54:00Z"/>
                <w:trPrChange w:id="12010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2011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12" w:author="longshine_LPF" w:date="2016-04-08T09:33:00Z"/>
                      <w:del w:id="12013" w:author="jiefang chen" w:date="2016-04-20T16:54:00Z"/>
                    </w:rPr>
                  </w:pPr>
                </w:p>
              </w:tc>
              <w:tc>
                <w:tcPr>
                  <w:tcW w:w="1559" w:type="dxa"/>
                  <w:tcPrChange w:id="12014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15" w:author="longshine_LPF" w:date="2016-04-08T09:33:00Z"/>
                      <w:del w:id="12016" w:author="jiefang chen" w:date="2016-04-20T16:54:00Z"/>
                    </w:rPr>
                  </w:pPr>
                </w:p>
              </w:tc>
              <w:tc>
                <w:tcPr>
                  <w:tcW w:w="1701" w:type="dxa"/>
                  <w:vAlign w:val="center"/>
                  <w:tcPrChange w:id="12017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2018" w:author="longshine_LPF" w:date="2016-04-08T09:33:00Z"/>
                      <w:del w:id="12019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  <w:tcPrChange w:id="12020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21" w:author="longshine_LPF" w:date="2016-04-08T09:33:00Z"/>
                      <w:del w:id="12022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023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2024" w:author="longshine_LPF" w:date="2016-04-08T09:33:00Z"/>
                      <w:del w:id="12025" w:author="jiefang chen" w:date="2016-04-20T16:54:00Z"/>
                      <w:szCs w:val="21"/>
                    </w:rPr>
                  </w:pPr>
                </w:p>
              </w:tc>
            </w:tr>
            <w:tr w:rsidR="00757FD4" w:rsidDel="0087541B" w:rsidTr="00173B42">
              <w:trPr>
                <w:gridAfter w:val="3"/>
                <w:wAfter w:w="2409" w:type="dxa"/>
                <w:trHeight w:val="297"/>
                <w:ins w:id="12026" w:author="longshine_LPF" w:date="2016-04-08T09:33:00Z"/>
                <w:del w:id="12027" w:author="jiefang chen" w:date="2016-04-20T16:54:00Z"/>
                <w:trPrChange w:id="12028" w:author="longshine_LPF" w:date="2016-04-08T10:45:00Z">
                  <w:trPr>
                    <w:gridAfter w:val="3"/>
                    <w:trHeight w:val="297"/>
                  </w:trPr>
                </w:trPrChange>
              </w:trPr>
              <w:tc>
                <w:tcPr>
                  <w:tcW w:w="1588" w:type="dxa"/>
                  <w:tcPrChange w:id="12029" w:author="longshine_LPF" w:date="2016-04-08T10:45:00Z">
                    <w:tcPr>
                      <w:tcW w:w="1446" w:type="dxa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30" w:author="longshine_LPF" w:date="2016-04-08T09:33:00Z"/>
                      <w:del w:id="12031" w:author="jiefang chen" w:date="2016-04-20T16:54:00Z"/>
                    </w:rPr>
                  </w:pPr>
                </w:p>
              </w:tc>
              <w:tc>
                <w:tcPr>
                  <w:tcW w:w="1559" w:type="dxa"/>
                  <w:tcPrChange w:id="12032" w:author="longshine_LPF" w:date="2016-04-08T10:45:00Z">
                    <w:tcPr>
                      <w:tcW w:w="1560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33" w:author="longshine_LPF" w:date="2016-04-08T09:33:00Z"/>
                      <w:del w:id="12034" w:author="jiefang chen" w:date="2016-04-20T16:54:00Z"/>
                    </w:rPr>
                  </w:pPr>
                </w:p>
              </w:tc>
              <w:tc>
                <w:tcPr>
                  <w:tcW w:w="1701" w:type="dxa"/>
                  <w:vAlign w:val="center"/>
                  <w:tcPrChange w:id="12035" w:author="longshine_LPF" w:date="2016-04-08T10:45:00Z">
                    <w:tcPr>
                      <w:tcW w:w="1701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2036" w:author="longshine_LPF" w:date="2016-04-08T09:33:00Z"/>
                      <w:del w:id="12037" w:author="jiefang chen" w:date="2016-04-20T16:54:00Z"/>
                      <w:szCs w:val="21"/>
                    </w:rPr>
                  </w:pPr>
                </w:p>
              </w:tc>
              <w:tc>
                <w:tcPr>
                  <w:tcW w:w="803" w:type="dxa"/>
                  <w:tcPrChange w:id="12038" w:author="longshine_LPF" w:date="2016-04-08T10:45:00Z">
                    <w:tcPr>
                      <w:tcW w:w="708" w:type="dxa"/>
                      <w:gridSpan w:val="2"/>
                    </w:tcPr>
                  </w:tcPrChange>
                </w:tcPr>
                <w:p w:rsidR="00757FD4" w:rsidDel="0087541B" w:rsidRDefault="00757FD4" w:rsidP="00757FD4">
                  <w:pPr>
                    <w:rPr>
                      <w:ins w:id="12039" w:author="longshine_LPF" w:date="2016-04-08T09:33:00Z"/>
                      <w:del w:id="12040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041" w:author="longshine_LPF" w:date="2016-04-08T10:45:00Z">
                    <w:tcPr>
                      <w:tcW w:w="1843" w:type="dxa"/>
                      <w:gridSpan w:val="2"/>
                      <w:vAlign w:val="center"/>
                    </w:tcPr>
                  </w:tcPrChange>
                </w:tcPr>
                <w:p w:rsidR="00757FD4" w:rsidDel="0087541B" w:rsidRDefault="00757FD4" w:rsidP="00757FD4">
                  <w:pPr>
                    <w:pStyle w:val="aff2"/>
                    <w:rPr>
                      <w:ins w:id="12042" w:author="longshine_LPF" w:date="2016-04-08T09:33:00Z"/>
                      <w:del w:id="12043" w:author="jiefang chen" w:date="2016-04-20T16:54:00Z"/>
                      <w:szCs w:val="21"/>
                    </w:rPr>
                  </w:pPr>
                </w:p>
              </w:tc>
            </w:tr>
          </w:tbl>
          <w:p w:rsidR="00CA0E0C" w:rsidDel="0087541B" w:rsidRDefault="00CA0E0C" w:rsidP="00314E6C">
            <w:pPr>
              <w:rPr>
                <w:ins w:id="12044" w:author="longshine_LPF" w:date="2016-04-08T09:33:00Z"/>
                <w:del w:id="12045" w:author="jiefang chen" w:date="2016-04-20T16:54:00Z"/>
                <w:b/>
                <w:kern w:val="0"/>
                <w:szCs w:val="21"/>
              </w:rPr>
            </w:pPr>
          </w:p>
        </w:tc>
      </w:tr>
      <w:tr w:rsidR="00CA0E0C" w:rsidDel="0087541B" w:rsidTr="00314E6C">
        <w:trPr>
          <w:trHeight w:val="70"/>
          <w:ins w:id="12046" w:author="longshine_LPF" w:date="2016-04-08T09:33:00Z"/>
          <w:del w:id="12047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CA0E0C" w:rsidDel="0087541B" w:rsidRDefault="00CA0E0C" w:rsidP="00314E6C">
            <w:pPr>
              <w:pStyle w:val="aa"/>
              <w:ind w:firstLine="316"/>
              <w:jc w:val="center"/>
              <w:rPr>
                <w:ins w:id="12048" w:author="longshine_LPF" w:date="2016-04-08T09:33:00Z"/>
                <w:del w:id="12049" w:author="jiefang chen" w:date="2016-04-20T16:54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ins w:id="12050" w:author="longshine_LPF" w:date="2016-04-08T09:33:00Z">
              <w:del w:id="12051" w:author="jiefang chen" w:date="2016-04-20T16:54:00Z">
                <w:r w:rsidDel="0087541B">
                  <w:rPr>
                    <w:rFonts w:ascii="宋体" w:hAnsi="宋体"/>
                    <w:b/>
                    <w:sz w:val="21"/>
                    <w:szCs w:val="21"/>
                    <w:lang w:val="en-US"/>
                  </w:rPr>
                  <w:delText>输入输出XML参数数据串</w:delText>
                </w:r>
              </w:del>
            </w:ins>
          </w:p>
        </w:tc>
      </w:tr>
      <w:tr w:rsidR="00CA0E0C" w:rsidDel="0087541B" w:rsidTr="00314E6C">
        <w:trPr>
          <w:trHeight w:val="70"/>
          <w:ins w:id="12052" w:author="longshine_LPF" w:date="2016-04-08T09:33:00Z"/>
          <w:del w:id="12053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/>
              <w:rPr>
                <w:ins w:id="12054" w:author="longshine_LPF" w:date="2016-04-08T09:33:00Z"/>
                <w:del w:id="12055" w:author="jiefang chen" w:date="2016-04-20T16:54:00Z"/>
                <w:b/>
                <w:szCs w:val="21"/>
              </w:rPr>
            </w:pPr>
            <w:ins w:id="12056" w:author="longshine_LPF" w:date="2016-04-08T09:33:00Z">
              <w:del w:id="12057" w:author="jiefang chen" w:date="2016-04-20T16:54:00Z">
                <w:r w:rsidDel="0087541B">
                  <w:rPr>
                    <w:b/>
                    <w:szCs w:val="21"/>
                  </w:rPr>
                  <w:delText>输入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CA0E0C" w:rsidDel="0087541B" w:rsidRDefault="00CA0E0C" w:rsidP="00314E6C">
            <w:pPr>
              <w:spacing w:before="60" w:after="60"/>
              <w:rPr>
                <w:ins w:id="12058" w:author="longshine_LPF" w:date="2016-04-08T09:33:00Z"/>
                <w:del w:id="12059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12060" w:author="longshine_LPF" w:date="2016-04-08T09:33:00Z">
              <w:del w:id="12061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rPr>
                <w:ins w:id="12062" w:author="longshine_LPF" w:date="2016-04-08T09:33:00Z"/>
                <w:del w:id="12063" w:author="jiefang chen" w:date="2016-04-20T16:54:00Z"/>
                <w:rFonts w:ascii="宋体" w:hAnsi="宋体"/>
                <w:sz w:val="18"/>
                <w:szCs w:val="18"/>
              </w:rPr>
            </w:pPr>
          </w:p>
        </w:tc>
      </w:tr>
      <w:tr w:rsidR="00CA0E0C" w:rsidDel="0087541B" w:rsidTr="00314E6C">
        <w:trPr>
          <w:trHeight w:val="70"/>
          <w:ins w:id="12064" w:author="longshine_LPF" w:date="2016-04-08T09:33:00Z"/>
          <w:del w:id="12065" w:author="jiefang chen" w:date="2016-04-20T16:54:00Z"/>
        </w:trPr>
        <w:tc>
          <w:tcPr>
            <w:tcW w:w="1384" w:type="dxa"/>
            <w:shd w:val="clear" w:color="auto" w:fill="D9D9D9"/>
          </w:tcPr>
          <w:p w:rsidR="00CA0E0C" w:rsidDel="0087541B" w:rsidRDefault="00CA0E0C" w:rsidP="00314E6C">
            <w:pPr>
              <w:spacing w:before="60" w:after="60"/>
              <w:rPr>
                <w:ins w:id="12066" w:author="longshine_LPF" w:date="2016-04-08T09:33:00Z"/>
                <w:del w:id="12067" w:author="jiefang chen" w:date="2016-04-20T16:54:00Z"/>
                <w:b/>
                <w:szCs w:val="21"/>
              </w:rPr>
            </w:pPr>
            <w:ins w:id="12068" w:author="longshine_LPF" w:date="2016-04-08T09:33:00Z">
              <w:del w:id="12069" w:author="jiefang chen" w:date="2016-04-20T16:54:00Z">
                <w:r w:rsidDel="0087541B">
                  <w:rPr>
                    <w:b/>
                    <w:szCs w:val="21"/>
                  </w:rPr>
                  <w:delText>输出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CA0E0C" w:rsidDel="0087541B" w:rsidRDefault="00CA0E0C" w:rsidP="00314E6C">
            <w:pPr>
              <w:spacing w:before="60" w:after="60"/>
              <w:rPr>
                <w:ins w:id="12070" w:author="longshine_LPF" w:date="2016-04-08T09:33:00Z"/>
                <w:del w:id="12071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12072" w:author="longshine_LPF" w:date="2016-04-08T09:33:00Z">
              <w:del w:id="12073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CA0E0C" w:rsidDel="0087541B" w:rsidRDefault="00CA0E0C" w:rsidP="00314E6C">
            <w:pPr>
              <w:rPr>
                <w:ins w:id="12074" w:author="longshine_LPF" w:date="2016-04-08T09:33:00Z"/>
                <w:del w:id="12075" w:author="jiefang chen" w:date="2016-04-20T16:54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CA0E0C" w:rsidDel="0087541B" w:rsidRDefault="00CA0E0C">
      <w:pPr>
        <w:spacing w:before="120" w:after="120"/>
        <w:jc w:val="left"/>
        <w:rPr>
          <w:ins w:id="12076" w:author="longshine_LPF" w:date="2016-04-08T09:33:00Z"/>
          <w:del w:id="12077" w:author="jiefang chen" w:date="2016-04-20T16:54:00Z"/>
        </w:rPr>
        <w:pPrChange w:id="12078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821BEA" w:rsidRPr="00821BEA" w:rsidDel="0087541B" w:rsidRDefault="004F4CE0">
      <w:pPr>
        <w:pStyle w:val="3"/>
        <w:rPr>
          <w:ins w:id="12079" w:author="longshine_LPF" w:date="2016-04-12T20:05:00Z"/>
          <w:del w:id="12080" w:author="jiefang chen" w:date="2016-04-20T16:54:00Z"/>
        </w:rPr>
        <w:pPrChange w:id="12081" w:author="longshine_LPF" w:date="2016-04-12T20:06:00Z">
          <w:pPr>
            <w:pStyle w:val="3"/>
            <w:numPr>
              <w:numId w:val="18"/>
            </w:numPr>
          </w:pPr>
        </w:pPrChange>
      </w:pPr>
      <w:ins w:id="12082" w:author="longshine_LPF" w:date="2016-04-12T20:06:00Z">
        <w:del w:id="12083" w:author="jiefang chen" w:date="2016-04-20T16:54:00Z">
          <w:r w:rsidDel="0087541B">
            <w:rPr>
              <w:rFonts w:hint="eastAsia"/>
            </w:rPr>
            <w:delText>获取提交订单信息</w:delText>
          </w:r>
        </w:del>
      </w:ins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821BEA" w:rsidDel="0087541B" w:rsidTr="004E48BC">
        <w:trPr>
          <w:ins w:id="12084" w:author="longshine_LPF" w:date="2016-04-12T20:05:00Z"/>
          <w:del w:id="12085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086" w:author="longshine_LPF" w:date="2016-04-12T20:05:00Z"/>
                <w:del w:id="12087" w:author="jiefang chen" w:date="2016-04-20T16:54:00Z"/>
                <w:b/>
                <w:szCs w:val="21"/>
              </w:rPr>
            </w:pPr>
            <w:ins w:id="12088" w:author="longshine_LPF" w:date="2016-04-12T20:05:00Z">
              <w:del w:id="12089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4F4CE0" w:rsidP="004E48BC">
            <w:pPr>
              <w:spacing w:before="60" w:after="60"/>
              <w:rPr>
                <w:ins w:id="12090" w:author="longshine_LPF" w:date="2016-04-12T20:05:00Z"/>
                <w:del w:id="12091" w:author="jiefang chen" w:date="2016-04-20T16:54:00Z"/>
                <w:szCs w:val="21"/>
              </w:rPr>
            </w:pPr>
            <w:ins w:id="12092" w:author="longshine_LPF" w:date="2016-04-12T20:06:00Z">
              <w:del w:id="12093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获取提交订单信息</w:delText>
                </w:r>
              </w:del>
            </w:ins>
          </w:p>
        </w:tc>
      </w:tr>
      <w:tr w:rsidR="00821BEA" w:rsidDel="0087541B" w:rsidTr="004E48BC">
        <w:trPr>
          <w:ins w:id="12094" w:author="longshine_LPF" w:date="2016-04-12T20:05:00Z"/>
          <w:del w:id="12095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096" w:author="longshine_LPF" w:date="2016-04-12T20:05:00Z"/>
                <w:del w:id="12097" w:author="jiefang chen" w:date="2016-04-20T16:54:00Z"/>
                <w:b/>
                <w:szCs w:val="21"/>
              </w:rPr>
            </w:pPr>
            <w:ins w:id="12098" w:author="longshine_LPF" w:date="2016-04-12T20:05:00Z">
              <w:del w:id="12099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接口描述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4F4CE0" w:rsidP="004E48BC">
            <w:pPr>
              <w:spacing w:before="60" w:after="60"/>
              <w:rPr>
                <w:ins w:id="12100" w:author="longshine_LPF" w:date="2016-04-12T20:05:00Z"/>
                <w:del w:id="12101" w:author="jiefang chen" w:date="2016-04-20T16:54:00Z"/>
                <w:szCs w:val="21"/>
              </w:rPr>
            </w:pPr>
            <w:ins w:id="12102" w:author="longshine_LPF" w:date="2016-04-12T20:06:00Z">
              <w:del w:id="12103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进行下单操作</w:delText>
                </w:r>
              </w:del>
            </w:ins>
            <w:ins w:id="12104" w:author="longshine_LPF" w:date="2016-04-12T20:07:00Z">
              <w:del w:id="12105" w:author="jiefang chen" w:date="2016-04-20T16:54:00Z">
                <w:r w:rsidDel="0087541B">
                  <w:rPr>
                    <w:rFonts w:hint="eastAsia"/>
                    <w:kern w:val="0"/>
                    <w:szCs w:val="20"/>
                  </w:rPr>
                  <w:delText>时，获取下单</w:delText>
                </w:r>
              </w:del>
            </w:ins>
            <w:ins w:id="12106" w:author="longshine_LPF" w:date="2016-04-18T16:46:00Z">
              <w:del w:id="12107" w:author="jiefang chen" w:date="2016-04-20T16:54:00Z">
                <w:r w:rsidR="00F4112D" w:rsidDel="0087541B">
                  <w:rPr>
                    <w:rFonts w:hint="eastAsia"/>
                    <w:kern w:val="0"/>
                    <w:szCs w:val="20"/>
                  </w:rPr>
                  <w:delText>操作的对应信息</w:delText>
                </w:r>
              </w:del>
            </w:ins>
          </w:p>
        </w:tc>
      </w:tr>
      <w:tr w:rsidR="00821BEA" w:rsidDel="0087541B" w:rsidTr="004E48BC">
        <w:trPr>
          <w:ins w:id="12108" w:author="longshine_LPF" w:date="2016-04-12T20:05:00Z"/>
          <w:del w:id="12109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10" w:author="longshine_LPF" w:date="2016-04-12T20:05:00Z"/>
                <w:del w:id="12111" w:author="jiefang chen" w:date="2016-04-20T16:54:00Z"/>
                <w:b/>
                <w:szCs w:val="21"/>
              </w:rPr>
            </w:pPr>
            <w:ins w:id="12112" w:author="longshine_LPF" w:date="2016-04-12T20:05:00Z">
              <w:del w:id="12113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接口路径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14" w:author="longshine_LPF" w:date="2016-04-12T20:05:00Z"/>
                <w:del w:id="12115" w:author="jiefang chen" w:date="2016-04-20T16:54:00Z"/>
                <w:szCs w:val="21"/>
              </w:rPr>
            </w:pPr>
          </w:p>
        </w:tc>
      </w:tr>
      <w:tr w:rsidR="00821BEA" w:rsidDel="0087541B" w:rsidTr="004E48BC">
        <w:trPr>
          <w:ins w:id="12116" w:author="longshine_LPF" w:date="2016-04-12T20:05:00Z"/>
          <w:del w:id="1211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18" w:author="longshine_LPF" w:date="2016-04-12T20:05:00Z"/>
                <w:del w:id="12119" w:author="jiefang chen" w:date="2016-04-20T16:54:00Z"/>
                <w:b/>
                <w:szCs w:val="21"/>
              </w:rPr>
            </w:pPr>
            <w:ins w:id="12120" w:author="longshine_LPF" w:date="2016-04-12T20:05:00Z">
              <w:del w:id="1212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方法名称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040430" w:rsidP="004E48BC">
            <w:pPr>
              <w:spacing w:before="60" w:after="60"/>
              <w:rPr>
                <w:ins w:id="12122" w:author="longshine_LPF" w:date="2016-04-12T20:05:00Z"/>
                <w:del w:id="12123" w:author="jiefang chen" w:date="2016-04-20T16:54:00Z"/>
                <w:szCs w:val="21"/>
              </w:rPr>
            </w:pPr>
            <w:ins w:id="12124" w:author="longshine_LPF" w:date="2016-04-18T16:48:00Z">
              <w:del w:id="12125" w:author="jiefang chen" w:date="2016-04-20T16:54:00Z">
                <w:r w:rsidDel="0087541B">
                  <w:rPr>
                    <w:szCs w:val="21"/>
                  </w:rPr>
                  <w:delText>getOrder</w:delText>
                </w:r>
                <w:r w:rsidR="007B79D3" w:rsidDel="0087541B">
                  <w:rPr>
                    <w:szCs w:val="21"/>
                  </w:rPr>
                  <w:delText>Info</w:delText>
                </w:r>
              </w:del>
            </w:ins>
          </w:p>
        </w:tc>
      </w:tr>
      <w:tr w:rsidR="00821BEA" w:rsidDel="0087541B" w:rsidTr="004E48BC">
        <w:trPr>
          <w:ins w:id="12126" w:author="longshine_LPF" w:date="2016-04-12T20:05:00Z"/>
          <w:del w:id="1212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28" w:author="longshine_LPF" w:date="2016-04-12T20:05:00Z"/>
                <w:del w:id="12129" w:author="jiefang chen" w:date="2016-04-20T16:54:00Z"/>
                <w:b/>
                <w:szCs w:val="21"/>
              </w:rPr>
            </w:pPr>
            <w:ins w:id="12130" w:author="longshine_LPF" w:date="2016-04-12T20:05:00Z">
              <w:del w:id="1213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接口方式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32" w:author="longshine_LPF" w:date="2016-04-12T20:05:00Z"/>
                <w:del w:id="12133" w:author="jiefang chen" w:date="2016-04-20T16:54:00Z"/>
                <w:szCs w:val="21"/>
              </w:rPr>
            </w:pPr>
            <w:ins w:id="12134" w:author="longshine_LPF" w:date="2016-04-12T20:05:00Z">
              <w:del w:id="12135" w:author="jiefang chen" w:date="2016-04-20T16:54:00Z">
                <w:r w:rsidDel="0087541B">
                  <w:rPr>
                    <w:rFonts w:hint="eastAsia"/>
                    <w:szCs w:val="21"/>
                  </w:rPr>
                  <w:delText>WebService</w:delText>
                </w:r>
              </w:del>
            </w:ins>
          </w:p>
        </w:tc>
      </w:tr>
      <w:tr w:rsidR="00821BEA" w:rsidDel="0087541B" w:rsidTr="004E48BC">
        <w:trPr>
          <w:ins w:id="12136" w:author="longshine_LPF" w:date="2016-04-12T20:05:00Z"/>
          <w:del w:id="1213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38" w:author="longshine_LPF" w:date="2016-04-12T20:05:00Z"/>
                <w:del w:id="12139" w:author="jiefang chen" w:date="2016-04-20T16:54:00Z"/>
                <w:b/>
                <w:szCs w:val="21"/>
              </w:rPr>
            </w:pPr>
            <w:ins w:id="12140" w:author="longshine_LPF" w:date="2016-04-12T20:05:00Z">
              <w:del w:id="1214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数据流向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42" w:author="longshine_LPF" w:date="2016-04-12T20:05:00Z"/>
                <w:del w:id="12143" w:author="jiefang chen" w:date="2016-04-20T16:54:00Z"/>
                <w:szCs w:val="21"/>
              </w:rPr>
            </w:pPr>
            <w:ins w:id="12144" w:author="longshine_LPF" w:date="2016-04-12T20:05:00Z">
              <w:del w:id="12145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  <w:r w:rsidDel="0087541B">
                  <w:rPr>
                    <w:szCs w:val="21"/>
                  </w:rPr>
                  <w:sym w:font="Wingdings" w:char="00E0"/>
                </w:r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821BEA" w:rsidDel="0087541B" w:rsidTr="004E48BC">
        <w:trPr>
          <w:ins w:id="12146" w:author="longshine_LPF" w:date="2016-04-12T20:05:00Z"/>
          <w:del w:id="1214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48" w:author="longshine_LPF" w:date="2016-04-12T20:05:00Z"/>
                <w:del w:id="12149" w:author="jiefang chen" w:date="2016-04-20T16:54:00Z"/>
                <w:b/>
                <w:szCs w:val="21"/>
              </w:rPr>
            </w:pPr>
            <w:ins w:id="12150" w:author="longshine_LPF" w:date="2016-04-12T20:05:00Z">
              <w:del w:id="1215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52" w:author="longshine_LPF" w:date="2016-04-12T20:05:00Z"/>
                <w:del w:id="12153" w:author="jiefang chen" w:date="2016-04-20T16:54:00Z"/>
                <w:szCs w:val="21"/>
              </w:rPr>
            </w:pPr>
            <w:ins w:id="12154" w:author="longshine_LPF" w:date="2016-04-12T20:05:00Z">
              <w:del w:id="12155" w:author="jiefang chen" w:date="2016-04-20T16:54:00Z">
                <w:r w:rsidDel="0087541B">
                  <w:rPr>
                    <w:rFonts w:hint="eastAsia"/>
                    <w:szCs w:val="21"/>
                  </w:rPr>
                  <w:delText>移动终端</w:delText>
                </w:r>
              </w:del>
            </w:ins>
          </w:p>
        </w:tc>
      </w:tr>
      <w:tr w:rsidR="00821BEA" w:rsidDel="0087541B" w:rsidTr="004E48BC">
        <w:trPr>
          <w:ins w:id="12156" w:author="longshine_LPF" w:date="2016-04-12T20:05:00Z"/>
          <w:del w:id="1215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58" w:author="longshine_LPF" w:date="2016-04-12T20:05:00Z"/>
                <w:del w:id="12159" w:author="jiefang chen" w:date="2016-04-20T16:54:00Z"/>
                <w:b/>
                <w:szCs w:val="21"/>
              </w:rPr>
            </w:pPr>
            <w:ins w:id="12160" w:author="longshine_LPF" w:date="2016-04-12T20:05:00Z">
              <w:del w:id="1216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服务端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62" w:author="longshine_LPF" w:date="2016-04-12T20:05:00Z"/>
                <w:del w:id="12163" w:author="jiefang chen" w:date="2016-04-20T16:54:00Z"/>
                <w:szCs w:val="21"/>
              </w:rPr>
            </w:pPr>
            <w:ins w:id="12164" w:author="longshine_LPF" w:date="2016-04-12T20:05:00Z">
              <w:del w:id="12165" w:author="jiefang chen" w:date="2016-04-20T16:54:00Z">
                <w:r w:rsidDel="0087541B">
                  <w:rPr>
                    <w:rFonts w:hint="eastAsia"/>
                    <w:szCs w:val="21"/>
                  </w:rPr>
                  <w:delText>移动平台</w:delText>
                </w:r>
              </w:del>
            </w:ins>
          </w:p>
        </w:tc>
      </w:tr>
      <w:tr w:rsidR="00821BEA" w:rsidDel="0087541B" w:rsidTr="004E48BC">
        <w:trPr>
          <w:ins w:id="12166" w:author="longshine_LPF" w:date="2016-04-12T20:05:00Z"/>
          <w:del w:id="1216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68" w:author="longshine_LPF" w:date="2016-04-12T20:05:00Z"/>
                <w:del w:id="12169" w:author="jiefang chen" w:date="2016-04-20T16:54:00Z"/>
                <w:b/>
                <w:szCs w:val="21"/>
              </w:rPr>
            </w:pPr>
            <w:ins w:id="12170" w:author="longshine_LPF" w:date="2016-04-12T20:05:00Z">
              <w:del w:id="1217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数据频率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72" w:author="longshine_LPF" w:date="2016-04-12T20:05:00Z"/>
                <w:del w:id="12173" w:author="jiefang chen" w:date="2016-04-20T16:54:00Z"/>
                <w:szCs w:val="21"/>
              </w:rPr>
            </w:pPr>
            <w:ins w:id="12174" w:author="longshine_LPF" w:date="2016-04-12T20:05:00Z">
              <w:del w:id="12175" w:author="jiefang chen" w:date="2016-04-20T16:54:00Z">
                <w:r w:rsidDel="0087541B">
                  <w:rPr>
                    <w:rFonts w:hint="eastAsia"/>
                    <w:szCs w:val="21"/>
                  </w:rPr>
                  <w:delText>实时</w:delText>
                </w:r>
              </w:del>
            </w:ins>
          </w:p>
        </w:tc>
      </w:tr>
      <w:tr w:rsidR="00821BEA" w:rsidDel="0087541B" w:rsidTr="004E48BC">
        <w:trPr>
          <w:ins w:id="12176" w:author="longshine_LPF" w:date="2016-04-12T20:05:00Z"/>
          <w:del w:id="12177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78" w:author="longshine_LPF" w:date="2016-04-12T20:05:00Z"/>
                <w:del w:id="12179" w:author="jiefang chen" w:date="2016-04-20T16:54:00Z"/>
                <w:b/>
                <w:szCs w:val="21"/>
              </w:rPr>
            </w:pPr>
            <w:ins w:id="12180" w:author="longshine_LPF" w:date="2016-04-12T20:05:00Z">
              <w:del w:id="12181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调用</w:delText>
                </w:r>
                <w:r w:rsidDel="0087541B">
                  <w:rPr>
                    <w:b/>
                    <w:szCs w:val="21"/>
                  </w:rPr>
                  <w:delText>规则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spacing w:before="60" w:after="60"/>
              <w:rPr>
                <w:ins w:id="12182" w:author="longshine_LPF" w:date="2016-04-12T20:05:00Z"/>
                <w:del w:id="12183" w:author="jiefang chen" w:date="2016-04-20T16:54:00Z"/>
                <w:szCs w:val="21"/>
              </w:rPr>
            </w:pPr>
          </w:p>
        </w:tc>
      </w:tr>
      <w:tr w:rsidR="00821BEA" w:rsidDel="0087541B" w:rsidTr="004E48BC">
        <w:trPr>
          <w:ins w:id="12184" w:author="longshine_LPF" w:date="2016-04-12T20:05:00Z"/>
          <w:del w:id="12185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821BEA" w:rsidDel="0087541B" w:rsidRDefault="00821BEA" w:rsidP="004E48BC">
            <w:pPr>
              <w:spacing w:before="60" w:after="60"/>
              <w:ind w:firstLineChars="200" w:firstLine="422"/>
              <w:jc w:val="center"/>
              <w:rPr>
                <w:ins w:id="12186" w:author="longshine_LPF" w:date="2016-04-12T20:05:00Z"/>
                <w:del w:id="12187" w:author="jiefang chen" w:date="2016-04-20T16:54:00Z"/>
                <w:sz w:val="24"/>
              </w:rPr>
            </w:pPr>
            <w:ins w:id="12188" w:author="longshine_LPF" w:date="2016-04-12T20:05:00Z">
              <w:del w:id="12189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输入输出参数数据类型定义</w:delText>
                </w:r>
              </w:del>
            </w:ins>
          </w:p>
        </w:tc>
      </w:tr>
      <w:tr w:rsidR="00821BEA" w:rsidDel="0087541B" w:rsidTr="004E48BC">
        <w:trPr>
          <w:ins w:id="12190" w:author="longshine_LPF" w:date="2016-04-12T20:05:00Z"/>
          <w:del w:id="12191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 w:line="360" w:lineRule="auto"/>
              <w:rPr>
                <w:ins w:id="12192" w:author="longshine_LPF" w:date="2016-04-12T20:05:00Z"/>
                <w:del w:id="12193" w:author="jiefang chen" w:date="2016-04-20T16:54:00Z"/>
                <w:b/>
                <w:szCs w:val="21"/>
              </w:rPr>
            </w:pPr>
            <w:ins w:id="12194" w:author="longshine_LPF" w:date="2016-04-12T20:05:00Z">
              <w:del w:id="12195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输入参数</w:delText>
                </w:r>
              </w:del>
            </w:ins>
          </w:p>
        </w:tc>
        <w:tc>
          <w:tcPr>
            <w:tcW w:w="7488" w:type="dxa"/>
            <w:vAlign w:val="center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  <w:tblGridChange w:id="12196">
                <w:tblGrid>
                  <w:gridCol w:w="1588"/>
                  <w:gridCol w:w="1418"/>
                  <w:gridCol w:w="1701"/>
                  <w:gridCol w:w="708"/>
                  <w:gridCol w:w="1843"/>
                </w:tblGrid>
              </w:tblGridChange>
            </w:tblGrid>
            <w:tr w:rsidR="00821BEA" w:rsidDel="0087541B" w:rsidTr="004E48BC">
              <w:trPr>
                <w:trHeight w:val="361"/>
                <w:ins w:id="12197" w:author="longshine_LPF" w:date="2016-04-12T20:05:00Z"/>
                <w:del w:id="12198" w:author="jiefang chen" w:date="2016-04-20T16:54:00Z"/>
              </w:trPr>
              <w:tc>
                <w:tcPr>
                  <w:tcW w:w="158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199" w:author="longshine_LPF" w:date="2016-04-12T20:05:00Z"/>
                      <w:del w:id="12200" w:author="jiefang chen" w:date="2016-04-20T16:54:00Z"/>
                      <w:b/>
                      <w:kern w:val="0"/>
                      <w:szCs w:val="21"/>
                    </w:rPr>
                  </w:pPr>
                  <w:ins w:id="12201" w:author="longshine_LPF" w:date="2016-04-12T20:05:00Z">
                    <w:del w:id="12202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203" w:author="longshine_LPF" w:date="2016-04-12T20:05:00Z"/>
                      <w:del w:id="12204" w:author="jiefang chen" w:date="2016-04-20T16:54:00Z"/>
                      <w:b/>
                      <w:kern w:val="0"/>
                      <w:szCs w:val="21"/>
                    </w:rPr>
                  </w:pPr>
                  <w:ins w:id="12205" w:author="longshine_LPF" w:date="2016-04-12T20:05:00Z">
                    <w:del w:id="12206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207" w:author="longshine_LPF" w:date="2016-04-12T20:05:00Z"/>
                      <w:del w:id="12208" w:author="jiefang chen" w:date="2016-04-20T16:54:00Z"/>
                      <w:b/>
                      <w:kern w:val="0"/>
                      <w:szCs w:val="21"/>
                    </w:rPr>
                  </w:pPr>
                  <w:ins w:id="12209" w:author="longshine_LPF" w:date="2016-04-12T20:05:00Z">
                    <w:del w:id="12210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211" w:author="longshine_LPF" w:date="2016-04-12T20:05:00Z"/>
                      <w:del w:id="12212" w:author="jiefang chen" w:date="2016-04-20T16:54:00Z"/>
                      <w:b/>
                      <w:kern w:val="0"/>
                      <w:szCs w:val="21"/>
                    </w:rPr>
                  </w:pPr>
                  <w:ins w:id="12213" w:author="longshine_LPF" w:date="2016-04-12T20:05:00Z">
                    <w:del w:id="12214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215" w:author="longshine_LPF" w:date="2016-04-12T20:05:00Z"/>
                      <w:del w:id="12216" w:author="jiefang chen" w:date="2016-04-20T16:54:00Z"/>
                      <w:b/>
                      <w:kern w:val="0"/>
                      <w:szCs w:val="21"/>
                    </w:rPr>
                  </w:pPr>
                  <w:ins w:id="12217" w:author="longshine_LPF" w:date="2016-04-12T20:05:00Z">
                    <w:del w:id="12218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132570" w:rsidDel="0087541B" w:rsidTr="00132570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219" w:author="longshine_LPF" w:date="2016-04-18T17:06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220" w:author="longshine_LPF" w:date="2016-04-18T17:06:00Z"/>
                <w:del w:id="12221" w:author="jiefang chen" w:date="2016-04-20T16:54:00Z"/>
                <w:trPrChange w:id="12222" w:author="longshine_LPF" w:date="2016-04-18T17:06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12223" w:author="longshine_LPF" w:date="2016-04-18T17:06:00Z">
                    <w:tcPr>
                      <w:tcW w:w="1588" w:type="dxa"/>
                    </w:tcPr>
                  </w:tcPrChange>
                </w:tcPr>
                <w:p w:rsidR="00132570" w:rsidRPr="005A7AFC" w:rsidDel="0087541B" w:rsidRDefault="00132570" w:rsidP="00132570">
                  <w:pPr>
                    <w:spacing w:line="360" w:lineRule="auto"/>
                    <w:rPr>
                      <w:ins w:id="12224" w:author="longshine_LPF" w:date="2016-04-18T17:06:00Z"/>
                      <w:del w:id="12225" w:author="jiefang chen" w:date="2016-04-20T16:54:00Z"/>
                      <w:szCs w:val="21"/>
                    </w:rPr>
                  </w:pPr>
                  <w:ins w:id="12226" w:author="longshine_LPF" w:date="2016-04-18T17:06:00Z">
                    <w:del w:id="12227" w:author="jiefang chen" w:date="2016-04-20T16:54:00Z">
                      <w:r w:rsidDel="0087541B">
                        <w:rPr>
                          <w:szCs w:val="21"/>
                        </w:rPr>
                        <w:delText>entId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228" w:author="longshine_LPF" w:date="2016-04-18T17:06:00Z">
                    <w:tcPr>
                      <w:tcW w:w="1418" w:type="dxa"/>
                    </w:tcPr>
                  </w:tcPrChange>
                </w:tcPr>
                <w:p w:rsidR="00132570" w:rsidRPr="005A7AFC" w:rsidDel="0087541B" w:rsidRDefault="00132570" w:rsidP="00132570">
                  <w:pPr>
                    <w:spacing w:line="360" w:lineRule="auto"/>
                    <w:rPr>
                      <w:ins w:id="12229" w:author="longshine_LPF" w:date="2016-04-18T17:06:00Z"/>
                      <w:del w:id="12230" w:author="jiefang chen" w:date="2016-04-20T16:54:00Z"/>
                      <w:szCs w:val="21"/>
                    </w:rPr>
                  </w:pPr>
                  <w:ins w:id="12231" w:author="longshine_LPF" w:date="2016-04-18T17:06:00Z">
                    <w:del w:id="1223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企业账号标识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233" w:author="longshine_LPF" w:date="2016-04-18T17:06:00Z">
                    <w:tcPr>
                      <w:tcW w:w="1701" w:type="dxa"/>
                    </w:tcPr>
                  </w:tcPrChange>
                </w:tcPr>
                <w:p w:rsidR="00132570" w:rsidRPr="005A7AFC" w:rsidDel="0087541B" w:rsidRDefault="00132570" w:rsidP="00132570">
                  <w:pPr>
                    <w:spacing w:line="360" w:lineRule="auto"/>
                    <w:rPr>
                      <w:ins w:id="12234" w:author="longshine_LPF" w:date="2016-04-18T17:06:00Z"/>
                      <w:del w:id="12235" w:author="jiefang chen" w:date="2016-04-20T16:54:00Z"/>
                      <w:szCs w:val="21"/>
                    </w:rPr>
                  </w:pPr>
                  <w:ins w:id="12236" w:author="longshine_LPF" w:date="2016-04-18T17:06:00Z">
                    <w:del w:id="1223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238" w:author="longshine_LPF" w:date="2016-04-18T17:06:00Z">
                    <w:tcPr>
                      <w:tcW w:w="708" w:type="dxa"/>
                    </w:tcPr>
                  </w:tcPrChange>
                </w:tcPr>
                <w:p w:rsidR="00132570" w:rsidDel="0087541B" w:rsidRDefault="00132570" w:rsidP="00132570">
                  <w:pPr>
                    <w:rPr>
                      <w:ins w:id="12239" w:author="longshine_LPF" w:date="2016-04-18T17:06:00Z"/>
                      <w:del w:id="12240" w:author="jiefang chen" w:date="2016-04-20T16:54:00Z"/>
                      <w:szCs w:val="21"/>
                    </w:rPr>
                  </w:pPr>
                  <w:ins w:id="12241" w:author="longshine_LPF" w:date="2016-04-18T17:06:00Z">
                    <w:del w:id="1224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tcPrChange w:id="12243" w:author="longshine_LPF" w:date="2016-04-18T17:06:00Z">
                    <w:tcPr>
                      <w:tcW w:w="1843" w:type="dxa"/>
                      <w:vAlign w:val="center"/>
                    </w:tcPr>
                  </w:tcPrChange>
                </w:tcPr>
                <w:p w:rsidR="00132570" w:rsidDel="0087541B" w:rsidRDefault="00132570" w:rsidP="00132570">
                  <w:pPr>
                    <w:pStyle w:val="aff2"/>
                    <w:rPr>
                      <w:ins w:id="12244" w:author="longshine_LPF" w:date="2016-04-18T17:06:00Z"/>
                      <w:del w:id="12245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246" w:author="longshine_LPF" w:date="2016-04-18T17:33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247" w:author="longshine_LPF" w:date="2016-04-18T17:33:00Z"/>
                <w:del w:id="12248" w:author="jiefang chen" w:date="2016-04-20T16:54:00Z"/>
                <w:trPrChange w:id="12249" w:author="longshine_LPF" w:date="2016-04-18T17:33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12250" w:author="longshine_LPF" w:date="2016-04-18T17:33:00Z">
                    <w:tcPr>
                      <w:tcW w:w="1588" w:type="dxa"/>
                    </w:tcPr>
                  </w:tcPrChange>
                </w:tcPr>
                <w:p w:rsidR="002C7A4A" w:rsidDel="0087541B" w:rsidRDefault="002C7A4A" w:rsidP="002C7A4A">
                  <w:pPr>
                    <w:spacing w:line="360" w:lineRule="auto"/>
                    <w:rPr>
                      <w:ins w:id="12251" w:author="longshine_LPF" w:date="2016-04-18T17:33:00Z"/>
                      <w:del w:id="12252" w:author="jiefang chen" w:date="2016-04-20T16:54:00Z"/>
                      <w:szCs w:val="21"/>
                    </w:rPr>
                  </w:pPr>
                  <w:ins w:id="12253" w:author="longshine_LPF" w:date="2016-04-18T17:33:00Z">
                    <w:del w:id="12254" w:author="jiefang chen" w:date="2016-04-20T16:54:00Z">
                      <w:r w:rsidRPr="005A7AFC" w:rsidDel="0087541B">
                        <w:rPr>
                          <w:szCs w:val="21"/>
                        </w:rPr>
                        <w:delText>trading</w:delText>
                      </w:r>
                      <w:r w:rsidDel="0087541B">
                        <w:rPr>
                          <w:szCs w:val="21"/>
                        </w:rPr>
                        <w:delText>P</w:delText>
                      </w:r>
                      <w:r w:rsidRPr="005A7AFC" w:rsidDel="0087541B">
                        <w:rPr>
                          <w:szCs w:val="21"/>
                        </w:rPr>
                        <w:delText>attern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255" w:author="longshine_LPF" w:date="2016-04-18T17:33:00Z">
                    <w:tcPr>
                      <w:tcW w:w="1418" w:type="dxa"/>
                    </w:tcPr>
                  </w:tcPrChange>
                </w:tcPr>
                <w:p w:rsidR="002C7A4A" w:rsidDel="0087541B" w:rsidRDefault="002C7A4A" w:rsidP="002C7A4A">
                  <w:pPr>
                    <w:spacing w:line="360" w:lineRule="auto"/>
                    <w:rPr>
                      <w:ins w:id="12256" w:author="longshine_LPF" w:date="2016-04-18T17:33:00Z"/>
                      <w:del w:id="12257" w:author="jiefang chen" w:date="2016-04-20T16:54:00Z"/>
                      <w:szCs w:val="21"/>
                    </w:rPr>
                  </w:pPr>
                  <w:ins w:id="12258" w:author="longshine_LPF" w:date="2016-04-18T17:33:00Z">
                    <w:del w:id="12259" w:author="jiefang chen" w:date="2016-04-20T16:54:00Z">
                      <w:r w:rsidRPr="005A7AFC" w:rsidDel="0087541B">
                        <w:rPr>
                          <w:rFonts w:hint="eastAsia"/>
                          <w:szCs w:val="21"/>
                        </w:rPr>
                        <w:delText>交易模式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260" w:author="longshine_LPF" w:date="2016-04-18T17:33:00Z">
                    <w:tcPr>
                      <w:tcW w:w="1701" w:type="dxa"/>
                    </w:tcPr>
                  </w:tcPrChange>
                </w:tcPr>
                <w:p w:rsidR="002C7A4A" w:rsidDel="0087541B" w:rsidRDefault="002C7A4A" w:rsidP="002C7A4A">
                  <w:pPr>
                    <w:spacing w:line="360" w:lineRule="auto"/>
                    <w:rPr>
                      <w:ins w:id="12261" w:author="longshine_LPF" w:date="2016-04-18T17:33:00Z"/>
                      <w:del w:id="12262" w:author="jiefang chen" w:date="2016-04-20T16:54:00Z"/>
                      <w:szCs w:val="21"/>
                    </w:rPr>
                  </w:pPr>
                  <w:ins w:id="12263" w:author="longshine_LPF" w:date="2016-04-18T17:33:00Z">
                    <w:del w:id="12264" w:author="jiefang chen" w:date="2016-04-20T16:54:00Z">
                      <w:r w:rsidRPr="005A7AFC" w:rsidDel="0087541B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265" w:author="longshine_LPF" w:date="2016-04-18T17:33:00Z">
                    <w:tcPr>
                      <w:tcW w:w="708" w:type="dxa"/>
                    </w:tcPr>
                  </w:tcPrChange>
                </w:tcPr>
                <w:p w:rsidR="002C7A4A" w:rsidDel="0087541B" w:rsidRDefault="002C7A4A" w:rsidP="002C7A4A">
                  <w:pPr>
                    <w:rPr>
                      <w:ins w:id="12266" w:author="longshine_LPF" w:date="2016-04-18T17:33:00Z"/>
                      <w:del w:id="12267" w:author="jiefang chen" w:date="2016-04-20T16:54:00Z"/>
                      <w:szCs w:val="21"/>
                    </w:rPr>
                  </w:pPr>
                  <w:ins w:id="12268" w:author="longshine_LPF" w:date="2016-04-18T17:33:00Z">
                    <w:del w:id="12269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270" w:author="longshine_LPF" w:date="2016-04-18T17:33:00Z">
                    <w:tcPr>
                      <w:tcW w:w="1843" w:type="dxa"/>
                    </w:tcPr>
                  </w:tcPrChange>
                </w:tcPr>
                <w:p w:rsidR="002C7A4A" w:rsidDel="0087541B" w:rsidRDefault="002C7A4A" w:rsidP="002C7A4A">
                  <w:pPr>
                    <w:pStyle w:val="aff2"/>
                    <w:rPr>
                      <w:ins w:id="12271" w:author="longshine_LPF" w:date="2016-04-18T17:33:00Z"/>
                      <w:del w:id="12272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132570">
              <w:trPr>
                <w:trHeight w:val="361"/>
                <w:ins w:id="12273" w:author="longshine_LPF" w:date="2016-04-18T17:03:00Z"/>
                <w:del w:id="12274" w:author="jiefang chen" w:date="2016-04-20T16:54:00Z"/>
              </w:trPr>
              <w:tc>
                <w:tcPr>
                  <w:tcW w:w="7258" w:type="dxa"/>
                  <w:gridSpan w:val="5"/>
                </w:tcPr>
                <w:p w:rsidR="002C7A4A" w:rsidDel="0087541B" w:rsidRDefault="002C7A4A" w:rsidP="002C7A4A">
                  <w:pPr>
                    <w:pStyle w:val="aff2"/>
                    <w:rPr>
                      <w:ins w:id="12275" w:author="longshine_LPF" w:date="2016-04-18T17:03:00Z"/>
                      <w:del w:id="12276" w:author="jiefang chen" w:date="2016-04-20T16:54:00Z"/>
                      <w:szCs w:val="21"/>
                    </w:rPr>
                  </w:pPr>
                  <w:ins w:id="12277" w:author="longshine_LPF" w:date="2016-04-18T17:04:00Z">
                    <w:del w:id="12278" w:author="jiefang chen" w:date="2016-04-20T16:54:00Z">
                      <w:r w:rsidDel="0087541B">
                        <w:rPr>
                          <w:szCs w:val="21"/>
                        </w:rPr>
                        <w:delText>下单</w:delText>
                      </w:r>
                    </w:del>
                  </w:ins>
                  <w:ins w:id="12279" w:author="longshine_LPF" w:date="2016-04-18T17:03:00Z">
                    <w:del w:id="1228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商品列表（</w:delText>
                      </w:r>
                      <w:r w:rsidDel="0087541B">
                        <w:rPr>
                          <w:szCs w:val="21"/>
                        </w:rPr>
                        <w:delText>orderProList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2C7A4A" w:rsidDel="0087541B" w:rsidTr="00545BB3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281" w:author="longshine_LPF" w:date="2016-04-18T17:0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282" w:author="longshine_LPF" w:date="2016-04-18T17:03:00Z"/>
                <w:del w:id="12283" w:author="jiefang chen" w:date="2016-04-20T16:54:00Z"/>
                <w:trPrChange w:id="12284" w:author="longshine_LPF" w:date="2016-04-18T17:04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12285" w:author="longshine_LPF" w:date="2016-04-18T17:04:00Z">
                    <w:tcPr>
                      <w:tcW w:w="158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286" w:author="longshine_LPF" w:date="2016-04-18T17:03:00Z"/>
                      <w:del w:id="12287" w:author="jiefang chen" w:date="2016-04-20T16:54:00Z"/>
                      <w:szCs w:val="21"/>
                    </w:rPr>
                  </w:pPr>
                  <w:ins w:id="12288" w:author="longshine_LPF" w:date="2016-04-18T17:03:00Z">
                    <w:del w:id="12289" w:author="jiefang chen" w:date="2016-04-20T16:54:00Z">
                      <w:r w:rsidDel="0087541B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290" w:author="longshine_LPF" w:date="2016-04-18T17:04:00Z">
                    <w:tcPr>
                      <w:tcW w:w="141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291" w:author="longshine_LPF" w:date="2016-04-18T17:03:00Z"/>
                      <w:del w:id="12292" w:author="jiefang chen" w:date="2016-04-20T16:54:00Z"/>
                      <w:szCs w:val="21"/>
                    </w:rPr>
                  </w:pPr>
                  <w:ins w:id="12293" w:author="longshine_LPF" w:date="2016-04-18T17:03:00Z">
                    <w:del w:id="1229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295" w:author="longshine_LPF" w:date="2016-04-18T17:04:00Z">
                    <w:tcPr>
                      <w:tcW w:w="1701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296" w:author="longshine_LPF" w:date="2016-04-18T17:03:00Z"/>
                      <w:del w:id="12297" w:author="jiefang chen" w:date="2016-04-20T16:54:00Z"/>
                      <w:szCs w:val="21"/>
                    </w:rPr>
                  </w:pPr>
                  <w:ins w:id="12298" w:author="longshine_LPF" w:date="2016-04-18T17:03:00Z">
                    <w:del w:id="12299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12300" w:author="longshine_LPF" w:date="2016-04-18T17:04:00Z">
                    <w:tcPr>
                      <w:tcW w:w="708" w:type="dxa"/>
                    </w:tcPr>
                  </w:tcPrChange>
                </w:tcPr>
                <w:p w:rsidR="002C7A4A" w:rsidDel="0087541B" w:rsidRDefault="002C7A4A">
                  <w:pPr>
                    <w:jc w:val="center"/>
                    <w:rPr>
                      <w:ins w:id="12301" w:author="longshine_LPF" w:date="2016-04-18T17:03:00Z"/>
                      <w:del w:id="12302" w:author="jiefang chen" w:date="2016-04-20T16:54:00Z"/>
                      <w:szCs w:val="21"/>
                    </w:rPr>
                    <w:pPrChange w:id="12303" w:author="longshine_LPF" w:date="2016-04-18T17:04:00Z">
                      <w:pPr/>
                    </w:pPrChange>
                  </w:pPr>
                  <w:ins w:id="12304" w:author="longshine_LPF" w:date="2016-04-18T17:04:00Z">
                    <w:del w:id="12305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306" w:author="longshine_LPF" w:date="2016-04-18T17:04:00Z">
                    <w:tcPr>
                      <w:tcW w:w="1843" w:type="dxa"/>
                      <w:vAlign w:val="center"/>
                    </w:tcPr>
                  </w:tcPrChange>
                </w:tcPr>
                <w:p w:rsidR="002C7A4A" w:rsidDel="0087541B" w:rsidRDefault="002C7A4A" w:rsidP="002C7A4A">
                  <w:pPr>
                    <w:pStyle w:val="aff2"/>
                    <w:rPr>
                      <w:ins w:id="12307" w:author="longshine_LPF" w:date="2016-04-18T17:03:00Z"/>
                      <w:del w:id="12308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545BB3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309" w:author="longshine_LPF" w:date="2016-04-18T17:0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310" w:author="longshine_LPF" w:date="2016-04-18T17:03:00Z"/>
                <w:del w:id="12311" w:author="jiefang chen" w:date="2016-04-20T16:54:00Z"/>
                <w:trPrChange w:id="12312" w:author="longshine_LPF" w:date="2016-04-18T17:04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12313" w:author="longshine_LPF" w:date="2016-04-18T17:04:00Z">
                    <w:tcPr>
                      <w:tcW w:w="158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14" w:author="longshine_LPF" w:date="2016-04-18T17:03:00Z"/>
                      <w:del w:id="12315" w:author="jiefang chen" w:date="2016-04-20T16:54:00Z"/>
                      <w:szCs w:val="21"/>
                    </w:rPr>
                  </w:pPr>
                  <w:ins w:id="12316" w:author="longshine_LPF" w:date="2016-04-18T17:03:00Z">
                    <w:del w:id="12317" w:author="jiefang chen" w:date="2016-04-20T16:54:00Z">
                      <w:r w:rsidDel="0087541B">
                        <w:rPr>
                          <w:szCs w:val="21"/>
                        </w:rPr>
                        <w:delText>paymentWay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318" w:author="longshine_LPF" w:date="2016-04-18T17:04:00Z">
                    <w:tcPr>
                      <w:tcW w:w="141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19" w:author="longshine_LPF" w:date="2016-04-18T17:03:00Z"/>
                      <w:del w:id="12320" w:author="jiefang chen" w:date="2016-04-20T16:54:00Z"/>
                      <w:szCs w:val="21"/>
                    </w:rPr>
                  </w:pPr>
                  <w:ins w:id="12321" w:author="longshine_LPF" w:date="2016-04-18T17:03:00Z">
                    <w:del w:id="1232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付款方式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323" w:author="longshine_LPF" w:date="2016-04-18T17:04:00Z">
                    <w:tcPr>
                      <w:tcW w:w="1701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24" w:author="longshine_LPF" w:date="2016-04-18T17:03:00Z"/>
                      <w:del w:id="12325" w:author="jiefang chen" w:date="2016-04-20T16:54:00Z"/>
                      <w:szCs w:val="21"/>
                    </w:rPr>
                  </w:pPr>
                  <w:ins w:id="12326" w:author="longshine_LPF" w:date="2016-04-18T17:03:00Z">
                    <w:del w:id="12327" w:author="jiefang chen" w:date="2016-04-20T16:54:00Z">
                      <w:r w:rsidDel="0087541B">
                        <w:rPr>
                          <w:szCs w:val="21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12328" w:author="longshine_LPF" w:date="2016-04-18T17:04:00Z">
                    <w:tcPr>
                      <w:tcW w:w="708" w:type="dxa"/>
                    </w:tcPr>
                  </w:tcPrChange>
                </w:tcPr>
                <w:p w:rsidR="002C7A4A" w:rsidDel="0087541B" w:rsidRDefault="002C7A4A">
                  <w:pPr>
                    <w:jc w:val="center"/>
                    <w:rPr>
                      <w:ins w:id="12329" w:author="longshine_LPF" w:date="2016-04-18T17:03:00Z"/>
                      <w:del w:id="12330" w:author="jiefang chen" w:date="2016-04-20T16:54:00Z"/>
                      <w:szCs w:val="21"/>
                    </w:rPr>
                    <w:pPrChange w:id="12331" w:author="longshine_LPF" w:date="2016-04-18T17:04:00Z">
                      <w:pPr/>
                    </w:pPrChange>
                  </w:pPr>
                  <w:ins w:id="12332" w:author="longshine_LPF" w:date="2016-04-18T17:04:00Z">
                    <w:del w:id="12333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334" w:author="longshine_LPF" w:date="2016-04-18T17:04:00Z">
                    <w:tcPr>
                      <w:tcW w:w="1843" w:type="dxa"/>
                      <w:vAlign w:val="center"/>
                    </w:tcPr>
                  </w:tcPrChange>
                </w:tcPr>
                <w:p w:rsidR="002C7A4A" w:rsidDel="0087541B" w:rsidRDefault="002C7A4A" w:rsidP="002C7A4A">
                  <w:pPr>
                    <w:pStyle w:val="aff2"/>
                    <w:rPr>
                      <w:ins w:id="12335" w:author="longshine_LPF" w:date="2016-04-18T17:03:00Z"/>
                      <w:del w:id="12336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545BB3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337" w:author="longshine_LPF" w:date="2016-04-18T17:0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338" w:author="longshine_LPF" w:date="2016-04-18T17:03:00Z"/>
                <w:del w:id="12339" w:author="jiefang chen" w:date="2016-04-20T16:54:00Z"/>
                <w:trPrChange w:id="12340" w:author="longshine_LPF" w:date="2016-04-18T17:04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tcPrChange w:id="12341" w:author="longshine_LPF" w:date="2016-04-18T17:04:00Z">
                    <w:tcPr>
                      <w:tcW w:w="158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42" w:author="longshine_LPF" w:date="2016-04-18T17:03:00Z"/>
                      <w:del w:id="12343" w:author="jiefang chen" w:date="2016-04-20T16:54:00Z"/>
                      <w:szCs w:val="21"/>
                    </w:rPr>
                  </w:pPr>
                  <w:ins w:id="12344" w:author="longshine_LPF" w:date="2016-04-18T17:03:00Z">
                    <w:del w:id="12345" w:author="jiefang chen" w:date="2016-04-20T16:54:00Z">
                      <w:r w:rsidDel="0087541B">
                        <w:rPr>
                          <w:szCs w:val="21"/>
                        </w:rPr>
                        <w:delText>buyNum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346" w:author="longshine_LPF" w:date="2016-04-18T17:04:00Z">
                    <w:tcPr>
                      <w:tcW w:w="141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47" w:author="longshine_LPF" w:date="2016-04-18T17:03:00Z"/>
                      <w:del w:id="12348" w:author="jiefang chen" w:date="2016-04-20T16:54:00Z"/>
                      <w:szCs w:val="21"/>
                    </w:rPr>
                  </w:pPr>
                  <w:ins w:id="12349" w:author="longshine_LPF" w:date="2016-04-18T17:03:00Z">
                    <w:del w:id="1235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购买数量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351" w:author="longshine_LPF" w:date="2016-04-18T17:04:00Z">
                    <w:tcPr>
                      <w:tcW w:w="1701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52" w:author="longshine_LPF" w:date="2016-04-18T17:03:00Z"/>
                      <w:del w:id="12353" w:author="jiefang chen" w:date="2016-04-20T16:54:00Z"/>
                      <w:szCs w:val="21"/>
                    </w:rPr>
                  </w:pPr>
                  <w:ins w:id="12354" w:author="longshine_LPF" w:date="2016-04-18T17:03:00Z">
                    <w:del w:id="12355" w:author="jiefang chen" w:date="2016-04-20T16:54:00Z">
                      <w:r w:rsidDel="0087541B">
                        <w:rPr>
                          <w:szCs w:val="21"/>
                        </w:rPr>
                        <w:delText>number(15)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12356" w:author="longshine_LPF" w:date="2016-04-18T17:04:00Z">
                    <w:tcPr>
                      <w:tcW w:w="708" w:type="dxa"/>
                    </w:tcPr>
                  </w:tcPrChange>
                </w:tcPr>
                <w:p w:rsidR="002C7A4A" w:rsidDel="0087541B" w:rsidRDefault="002C7A4A">
                  <w:pPr>
                    <w:jc w:val="center"/>
                    <w:rPr>
                      <w:ins w:id="12357" w:author="longshine_LPF" w:date="2016-04-18T17:03:00Z"/>
                      <w:del w:id="12358" w:author="jiefang chen" w:date="2016-04-20T16:54:00Z"/>
                      <w:szCs w:val="21"/>
                    </w:rPr>
                    <w:pPrChange w:id="12359" w:author="longshine_LPF" w:date="2016-04-18T17:04:00Z">
                      <w:pPr/>
                    </w:pPrChange>
                  </w:pPr>
                  <w:ins w:id="12360" w:author="longshine_LPF" w:date="2016-04-18T17:04:00Z">
                    <w:del w:id="12361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362" w:author="longshine_LPF" w:date="2016-04-18T17:04:00Z">
                    <w:tcPr>
                      <w:tcW w:w="1843" w:type="dxa"/>
                      <w:vAlign w:val="center"/>
                    </w:tcPr>
                  </w:tcPrChange>
                </w:tcPr>
                <w:p w:rsidR="002C7A4A" w:rsidDel="0087541B" w:rsidRDefault="002C7A4A" w:rsidP="002C7A4A">
                  <w:pPr>
                    <w:pStyle w:val="aff2"/>
                    <w:rPr>
                      <w:ins w:id="12363" w:author="longshine_LPF" w:date="2016-04-18T17:03:00Z"/>
                      <w:del w:id="12364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545BB3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365" w:author="longshine_LPF" w:date="2016-04-18T17:04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361"/>
                <w:ins w:id="12366" w:author="longshine_LPF" w:date="2016-04-18T17:03:00Z"/>
                <w:del w:id="12367" w:author="jiefang chen" w:date="2016-04-20T16:54:00Z"/>
                <w:trPrChange w:id="12368" w:author="longshine_LPF" w:date="2016-04-18T17:04:00Z">
                  <w:trPr>
                    <w:trHeight w:val="361"/>
                  </w:trPr>
                </w:trPrChange>
              </w:trPr>
              <w:tc>
                <w:tcPr>
                  <w:tcW w:w="1588" w:type="dxa"/>
                  <w:vAlign w:val="center"/>
                  <w:tcPrChange w:id="12369" w:author="longshine_LPF" w:date="2016-04-18T17:04:00Z">
                    <w:tcPr>
                      <w:tcW w:w="158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70" w:author="longshine_LPF" w:date="2016-04-18T17:03:00Z"/>
                      <w:del w:id="12371" w:author="jiefang chen" w:date="2016-04-20T16:54:00Z"/>
                      <w:szCs w:val="21"/>
                    </w:rPr>
                  </w:pPr>
                  <w:ins w:id="12372" w:author="longshine_LPF" w:date="2016-04-18T17:03:00Z">
                    <w:del w:id="12373" w:author="jiefang chen" w:date="2016-04-20T16:54:00Z">
                      <w:r w:rsidDel="0087541B">
                        <w:rPr>
                          <w:szCs w:val="21"/>
                        </w:rPr>
                        <w:delText>distribMode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  <w:tcPrChange w:id="12374" w:author="longshine_LPF" w:date="2016-04-18T17:04:00Z">
                    <w:tcPr>
                      <w:tcW w:w="1418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75" w:author="longshine_LPF" w:date="2016-04-18T17:03:00Z"/>
                      <w:del w:id="12376" w:author="jiefang chen" w:date="2016-04-20T16:54:00Z"/>
                      <w:szCs w:val="21"/>
                    </w:rPr>
                  </w:pPr>
                  <w:ins w:id="12377" w:author="longshine_LPF" w:date="2016-04-18T17:03:00Z">
                    <w:del w:id="1237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配送方式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2379" w:author="longshine_LPF" w:date="2016-04-18T17:04:00Z">
                    <w:tcPr>
                      <w:tcW w:w="1701" w:type="dxa"/>
                    </w:tcPr>
                  </w:tcPrChange>
                </w:tcPr>
                <w:p w:rsidR="002C7A4A" w:rsidRPr="005A7AFC" w:rsidDel="0087541B" w:rsidRDefault="002C7A4A" w:rsidP="002C7A4A">
                  <w:pPr>
                    <w:spacing w:line="360" w:lineRule="auto"/>
                    <w:rPr>
                      <w:ins w:id="12380" w:author="longshine_LPF" w:date="2016-04-18T17:03:00Z"/>
                      <w:del w:id="12381" w:author="jiefang chen" w:date="2016-04-20T16:54:00Z"/>
                      <w:szCs w:val="21"/>
                    </w:rPr>
                  </w:pPr>
                  <w:ins w:id="12382" w:author="longshine_LPF" w:date="2016-04-18T17:03:00Z">
                    <w:del w:id="12383" w:author="jiefang chen" w:date="2016-04-20T16:54:00Z">
                      <w:r w:rsidDel="0087541B">
                        <w:rPr>
                          <w:szCs w:val="21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  <w:vAlign w:val="center"/>
                  <w:tcPrChange w:id="12384" w:author="longshine_LPF" w:date="2016-04-18T17:04:00Z">
                    <w:tcPr>
                      <w:tcW w:w="708" w:type="dxa"/>
                    </w:tcPr>
                  </w:tcPrChange>
                </w:tcPr>
                <w:p w:rsidR="002C7A4A" w:rsidDel="0087541B" w:rsidRDefault="002C7A4A">
                  <w:pPr>
                    <w:jc w:val="center"/>
                    <w:rPr>
                      <w:ins w:id="12385" w:author="longshine_LPF" w:date="2016-04-18T17:03:00Z"/>
                      <w:del w:id="12386" w:author="jiefang chen" w:date="2016-04-20T16:54:00Z"/>
                      <w:szCs w:val="21"/>
                    </w:rPr>
                    <w:pPrChange w:id="12387" w:author="longshine_LPF" w:date="2016-04-18T17:04:00Z">
                      <w:pPr/>
                    </w:pPrChange>
                  </w:pPr>
                  <w:ins w:id="12388" w:author="longshine_LPF" w:date="2016-04-18T17:04:00Z">
                    <w:del w:id="12389" w:author="jiefang chen" w:date="2016-04-20T16:54:00Z">
                      <w:r w:rsidDel="0087541B">
                        <w:rPr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390" w:author="longshine_LPF" w:date="2016-04-18T17:04:00Z">
                    <w:tcPr>
                      <w:tcW w:w="1843" w:type="dxa"/>
                      <w:vAlign w:val="center"/>
                    </w:tcPr>
                  </w:tcPrChange>
                </w:tcPr>
                <w:p w:rsidR="002C7A4A" w:rsidDel="0087541B" w:rsidRDefault="002C7A4A" w:rsidP="002C7A4A">
                  <w:pPr>
                    <w:pStyle w:val="aff2"/>
                    <w:rPr>
                      <w:ins w:id="12391" w:author="longshine_LPF" w:date="2016-04-18T17:03:00Z"/>
                      <w:del w:id="12392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4E48BC">
              <w:trPr>
                <w:trHeight w:val="361"/>
                <w:ins w:id="12393" w:author="longshine_LPF" w:date="2016-04-12T20:05:00Z"/>
                <w:del w:id="12394" w:author="jiefang chen" w:date="2016-04-20T16:54:00Z"/>
              </w:trPr>
              <w:tc>
                <w:tcPr>
                  <w:tcW w:w="1588" w:type="dxa"/>
                </w:tcPr>
                <w:p w:rsidR="002C7A4A" w:rsidDel="0087541B" w:rsidRDefault="002C7A4A" w:rsidP="002C7A4A">
                  <w:pPr>
                    <w:rPr>
                      <w:ins w:id="12395" w:author="longshine_LPF" w:date="2016-04-12T20:05:00Z"/>
                      <w:del w:id="12396" w:author="jiefang chen" w:date="2016-04-20T16:54:00Z"/>
                    </w:rPr>
                  </w:pPr>
                </w:p>
              </w:tc>
              <w:tc>
                <w:tcPr>
                  <w:tcW w:w="1418" w:type="dxa"/>
                </w:tcPr>
                <w:p w:rsidR="002C7A4A" w:rsidDel="0087541B" w:rsidRDefault="002C7A4A" w:rsidP="002C7A4A">
                  <w:pPr>
                    <w:rPr>
                      <w:ins w:id="12397" w:author="longshine_LPF" w:date="2016-04-12T20:05:00Z"/>
                      <w:del w:id="12398" w:author="jiefang chen" w:date="2016-04-20T16:54:00Z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2C7A4A" w:rsidDel="0087541B" w:rsidRDefault="002C7A4A" w:rsidP="002C7A4A">
                  <w:pPr>
                    <w:pStyle w:val="aff2"/>
                    <w:rPr>
                      <w:ins w:id="12399" w:author="longshine_LPF" w:date="2016-04-12T20:05:00Z"/>
                      <w:del w:id="12400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2C7A4A" w:rsidDel="0087541B" w:rsidRDefault="002C7A4A" w:rsidP="002C7A4A">
                  <w:pPr>
                    <w:jc w:val="center"/>
                    <w:rPr>
                      <w:ins w:id="12401" w:author="longshine_LPF" w:date="2016-04-12T20:05:00Z"/>
                      <w:del w:id="12402" w:author="jiefang chen" w:date="2016-04-20T16:54:00Z"/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2C7A4A" w:rsidDel="0087541B" w:rsidRDefault="002C7A4A" w:rsidP="002C7A4A">
                  <w:pPr>
                    <w:pStyle w:val="aff2"/>
                    <w:rPr>
                      <w:ins w:id="12403" w:author="longshine_LPF" w:date="2016-04-12T20:05:00Z"/>
                      <w:del w:id="12404" w:author="jiefang chen" w:date="2016-04-20T16:54:00Z"/>
                      <w:szCs w:val="21"/>
                    </w:rPr>
                  </w:pPr>
                </w:p>
              </w:tc>
            </w:tr>
          </w:tbl>
          <w:p w:rsidR="00821BEA" w:rsidDel="0087541B" w:rsidRDefault="00821BEA" w:rsidP="004E48BC">
            <w:pPr>
              <w:widowControl/>
              <w:jc w:val="left"/>
              <w:rPr>
                <w:ins w:id="12405" w:author="longshine_LPF" w:date="2016-04-12T20:05:00Z"/>
                <w:del w:id="12406" w:author="jiefang chen" w:date="2016-04-20T16:54:00Z"/>
                <w:kern w:val="0"/>
                <w:szCs w:val="21"/>
              </w:rPr>
            </w:pPr>
          </w:p>
        </w:tc>
      </w:tr>
      <w:tr w:rsidR="00821BEA" w:rsidDel="0087541B" w:rsidTr="004E48BC">
        <w:trPr>
          <w:trHeight w:val="70"/>
          <w:ins w:id="12407" w:author="longshine_LPF" w:date="2016-04-12T20:05:00Z"/>
          <w:del w:id="12408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/>
              <w:rPr>
                <w:ins w:id="12409" w:author="longshine_LPF" w:date="2016-04-12T20:05:00Z"/>
                <w:del w:id="12410" w:author="jiefang chen" w:date="2016-04-20T16:54:00Z"/>
                <w:b/>
                <w:kern w:val="0"/>
                <w:szCs w:val="21"/>
              </w:rPr>
            </w:pPr>
            <w:ins w:id="12411" w:author="longshine_LPF" w:date="2016-04-12T20:05:00Z">
              <w:del w:id="12412" w:author="jiefang chen" w:date="2016-04-20T16:54:00Z">
                <w:r w:rsidDel="0087541B">
                  <w:rPr>
                    <w:rFonts w:hint="eastAsia"/>
                    <w:b/>
                    <w:szCs w:val="21"/>
                  </w:rPr>
                  <w:delText>返回参数</w:delText>
                </w:r>
              </w:del>
            </w:ins>
          </w:p>
        </w:tc>
        <w:tc>
          <w:tcPr>
            <w:tcW w:w="7488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418"/>
              <w:gridCol w:w="1701"/>
              <w:gridCol w:w="708"/>
              <w:gridCol w:w="1843"/>
              <w:tblGridChange w:id="12413">
                <w:tblGrid>
                  <w:gridCol w:w="1588"/>
                  <w:gridCol w:w="1418"/>
                  <w:gridCol w:w="1701"/>
                  <w:gridCol w:w="708"/>
                  <w:gridCol w:w="1843"/>
                </w:tblGrid>
              </w:tblGridChange>
            </w:tblGrid>
            <w:tr w:rsidR="00821BEA" w:rsidDel="0087541B" w:rsidTr="004E48BC">
              <w:trPr>
                <w:trHeight w:val="297"/>
                <w:ins w:id="12414" w:author="longshine_LPF" w:date="2016-04-12T20:05:00Z"/>
                <w:del w:id="12415" w:author="jiefang chen" w:date="2016-04-20T16:54:00Z"/>
              </w:trPr>
              <w:tc>
                <w:tcPr>
                  <w:tcW w:w="158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416" w:author="longshine_LPF" w:date="2016-04-12T20:05:00Z"/>
                      <w:del w:id="12417" w:author="jiefang chen" w:date="2016-04-20T16:54:00Z"/>
                      <w:b/>
                      <w:kern w:val="0"/>
                      <w:szCs w:val="21"/>
                    </w:rPr>
                  </w:pPr>
                  <w:ins w:id="12418" w:author="longshine_LPF" w:date="2016-04-12T20:05:00Z">
                    <w:del w:id="12419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参数代码</w:delText>
                      </w:r>
                    </w:del>
                  </w:ins>
                </w:p>
              </w:tc>
              <w:tc>
                <w:tcPr>
                  <w:tcW w:w="141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420" w:author="longshine_LPF" w:date="2016-04-12T20:05:00Z"/>
                      <w:del w:id="12421" w:author="jiefang chen" w:date="2016-04-20T16:54:00Z"/>
                      <w:b/>
                      <w:kern w:val="0"/>
                      <w:szCs w:val="21"/>
                    </w:rPr>
                  </w:pPr>
                  <w:ins w:id="12422" w:author="longshine_LPF" w:date="2016-04-12T20:05:00Z">
                    <w:del w:id="12423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参数名称</w:delText>
                      </w:r>
                    </w:del>
                  </w:ins>
                </w:p>
              </w:tc>
              <w:tc>
                <w:tcPr>
                  <w:tcW w:w="1701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424" w:author="longshine_LPF" w:date="2016-04-12T20:05:00Z"/>
                      <w:del w:id="12425" w:author="jiefang chen" w:date="2016-04-20T16:54:00Z"/>
                      <w:b/>
                      <w:kern w:val="0"/>
                      <w:szCs w:val="21"/>
                    </w:rPr>
                  </w:pPr>
                  <w:ins w:id="12426" w:author="longshine_LPF" w:date="2016-04-12T20:05:00Z">
                    <w:del w:id="12427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数据格式</w:delText>
                      </w:r>
                    </w:del>
                  </w:ins>
                </w:p>
              </w:tc>
              <w:tc>
                <w:tcPr>
                  <w:tcW w:w="708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428" w:author="longshine_LPF" w:date="2016-04-12T20:05:00Z"/>
                      <w:del w:id="12429" w:author="jiefang chen" w:date="2016-04-20T16:54:00Z"/>
                      <w:b/>
                      <w:kern w:val="0"/>
                      <w:szCs w:val="21"/>
                    </w:rPr>
                  </w:pPr>
                  <w:ins w:id="12430" w:author="longshine_LPF" w:date="2016-04-12T20:05:00Z">
                    <w:del w:id="12431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非空</w:delText>
                      </w:r>
                    </w:del>
                  </w:ins>
                </w:p>
              </w:tc>
              <w:tc>
                <w:tcPr>
                  <w:tcW w:w="1843" w:type="dxa"/>
                  <w:shd w:val="pct10" w:color="auto" w:fill="auto"/>
                </w:tcPr>
                <w:p w:rsidR="00821BEA" w:rsidDel="0087541B" w:rsidRDefault="00821BEA" w:rsidP="004E48BC">
                  <w:pPr>
                    <w:spacing w:before="60" w:after="60"/>
                    <w:rPr>
                      <w:ins w:id="12432" w:author="longshine_LPF" w:date="2016-04-12T20:05:00Z"/>
                      <w:del w:id="12433" w:author="jiefang chen" w:date="2016-04-20T16:54:00Z"/>
                      <w:b/>
                      <w:kern w:val="0"/>
                      <w:szCs w:val="21"/>
                    </w:rPr>
                  </w:pPr>
                  <w:ins w:id="12434" w:author="longshine_LPF" w:date="2016-04-12T20:05:00Z">
                    <w:del w:id="12435" w:author="jiefang chen" w:date="2016-04-20T16:54:00Z">
                      <w:r w:rsidDel="0087541B">
                        <w:rPr>
                          <w:rFonts w:hint="eastAsia"/>
                          <w:b/>
                          <w:kern w:val="0"/>
                          <w:szCs w:val="21"/>
                        </w:rPr>
                        <w:delText>参数说明</w:delText>
                      </w:r>
                    </w:del>
                  </w:ins>
                </w:p>
              </w:tc>
            </w:tr>
            <w:tr w:rsidR="00821BEA" w:rsidDel="0087541B" w:rsidTr="004E48BC">
              <w:trPr>
                <w:trHeight w:val="297"/>
                <w:ins w:id="12436" w:author="longshine_LPF" w:date="2016-04-12T20:05:00Z"/>
                <w:del w:id="12437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38" w:author="longshine_LPF" w:date="2016-04-12T20:05:00Z"/>
                      <w:del w:id="12439" w:author="jiefang chen" w:date="2016-04-20T16:54:00Z"/>
                      <w:szCs w:val="21"/>
                    </w:rPr>
                  </w:pPr>
                  <w:ins w:id="12440" w:author="longshine_LPF" w:date="2016-04-12T20:05:00Z">
                    <w:del w:id="1244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returnCode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42" w:author="longshine_LPF" w:date="2016-04-12T20:05:00Z"/>
                      <w:del w:id="12443" w:author="jiefang chen" w:date="2016-04-20T16:54:00Z"/>
                      <w:szCs w:val="21"/>
                    </w:rPr>
                  </w:pPr>
                  <w:ins w:id="12444" w:author="longshine_LPF" w:date="2016-04-12T20:05:00Z">
                    <w:del w:id="1244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结果代码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46" w:author="longshine_LPF" w:date="2016-04-12T20:05:00Z"/>
                      <w:del w:id="12447" w:author="jiefang chen" w:date="2016-04-20T16:54:00Z"/>
                      <w:szCs w:val="21"/>
                    </w:rPr>
                  </w:pPr>
                  <w:ins w:id="12448" w:author="longshine_LPF" w:date="2016-04-12T20:05:00Z">
                    <w:del w:id="1244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VARCHAR2(4)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821BEA" w:rsidDel="0087541B" w:rsidRDefault="00821BEA" w:rsidP="004E48BC">
                  <w:pPr>
                    <w:spacing w:line="360" w:lineRule="auto"/>
                    <w:jc w:val="center"/>
                    <w:rPr>
                      <w:ins w:id="12450" w:author="longshine_LPF" w:date="2016-04-12T20:05:00Z"/>
                      <w:del w:id="12451" w:author="jiefang chen" w:date="2016-04-20T16:54:00Z"/>
                      <w:szCs w:val="21"/>
                    </w:rPr>
                  </w:pPr>
                  <w:ins w:id="12452" w:author="longshine_LPF" w:date="2016-04-12T20:05:00Z">
                    <w:del w:id="1245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54" w:author="longshine_LPF" w:date="2016-04-12T20:05:00Z"/>
                      <w:del w:id="12455" w:author="jiefang chen" w:date="2016-04-20T16:54:00Z"/>
                      <w:szCs w:val="21"/>
                    </w:rPr>
                  </w:pPr>
                  <w:ins w:id="12456" w:author="longshine_LPF" w:date="2016-04-12T20:05:00Z">
                    <w:del w:id="1245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详见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5.2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返回结果代码说明</w:delText>
                      </w:r>
                    </w:del>
                  </w:ins>
                </w:p>
              </w:tc>
            </w:tr>
            <w:tr w:rsidR="00821BEA" w:rsidDel="0087541B" w:rsidTr="004E48BC">
              <w:trPr>
                <w:trHeight w:val="297"/>
                <w:ins w:id="12458" w:author="longshine_LPF" w:date="2016-04-12T20:05:00Z"/>
                <w:del w:id="12459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60" w:author="longshine_LPF" w:date="2016-04-12T20:05:00Z"/>
                      <w:del w:id="12461" w:author="jiefang chen" w:date="2016-04-20T16:54:00Z"/>
                      <w:szCs w:val="21"/>
                    </w:rPr>
                  </w:pPr>
                  <w:ins w:id="12462" w:author="longshine_LPF" w:date="2016-04-12T20:05:00Z">
                    <w:del w:id="1246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returnMsg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64" w:author="longshine_LPF" w:date="2016-04-12T20:05:00Z"/>
                      <w:del w:id="12465" w:author="jiefang chen" w:date="2016-04-20T16:54:00Z"/>
                      <w:szCs w:val="21"/>
                    </w:rPr>
                  </w:pPr>
                  <w:ins w:id="12466" w:author="longshine_LPF" w:date="2016-04-12T20:05:00Z">
                    <w:del w:id="1246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结果描述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68" w:author="longshine_LPF" w:date="2016-04-12T20:05:00Z"/>
                      <w:del w:id="12469" w:author="jiefang chen" w:date="2016-04-20T16:54:00Z"/>
                      <w:szCs w:val="21"/>
                    </w:rPr>
                  </w:pPr>
                  <w:ins w:id="12470" w:author="longshine_LPF" w:date="2016-04-12T20:05:00Z">
                    <w:del w:id="1247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VARCHAR2(128)</w:delText>
                      </w:r>
                    </w:del>
                  </w:ins>
                </w:p>
              </w:tc>
              <w:tc>
                <w:tcPr>
                  <w:tcW w:w="708" w:type="dxa"/>
                </w:tcPr>
                <w:p w:rsidR="00821BEA" w:rsidDel="0087541B" w:rsidRDefault="00821BEA" w:rsidP="004E48BC">
                  <w:pPr>
                    <w:spacing w:line="360" w:lineRule="auto"/>
                    <w:jc w:val="center"/>
                    <w:rPr>
                      <w:ins w:id="12472" w:author="longshine_LPF" w:date="2016-04-12T20:05:00Z"/>
                      <w:del w:id="12473" w:author="jiefang chen" w:date="2016-04-20T16:54:00Z"/>
                      <w:szCs w:val="21"/>
                    </w:rPr>
                  </w:pPr>
                  <w:ins w:id="12474" w:author="longshine_LPF" w:date="2016-04-12T20:05:00Z">
                    <w:del w:id="1247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</w:tcPr>
                <w:p w:rsidR="00821BEA" w:rsidDel="0087541B" w:rsidRDefault="00821BEA" w:rsidP="004E48BC">
                  <w:pPr>
                    <w:spacing w:line="360" w:lineRule="auto"/>
                    <w:rPr>
                      <w:ins w:id="12476" w:author="longshine_LPF" w:date="2016-04-12T20:05:00Z"/>
                      <w:del w:id="12477" w:author="jiefang chen" w:date="2016-04-20T16:54:00Z"/>
                      <w:szCs w:val="21"/>
                    </w:rPr>
                  </w:pPr>
                </w:p>
              </w:tc>
            </w:tr>
            <w:tr w:rsidR="002C7A4A" w:rsidDel="0087541B" w:rsidTr="004E48BC">
              <w:trPr>
                <w:trHeight w:val="297"/>
                <w:ins w:id="12478" w:author="longshine_LPF" w:date="2016-04-18T17:33:00Z"/>
                <w:del w:id="12479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2C7A4A" w:rsidDel="0087541B" w:rsidRDefault="002C7A4A" w:rsidP="004E48BC">
                  <w:pPr>
                    <w:spacing w:line="360" w:lineRule="auto"/>
                    <w:rPr>
                      <w:ins w:id="12480" w:author="longshine_LPF" w:date="2016-04-18T17:33:00Z"/>
                      <w:del w:id="1248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2C7A4A" w:rsidDel="0087541B" w:rsidRDefault="002C7A4A" w:rsidP="004E48BC">
                  <w:pPr>
                    <w:spacing w:line="360" w:lineRule="auto"/>
                    <w:rPr>
                      <w:ins w:id="12482" w:author="longshine_LPF" w:date="2016-04-18T17:33:00Z"/>
                      <w:del w:id="12483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2C7A4A" w:rsidDel="0087541B" w:rsidRDefault="002C7A4A" w:rsidP="004E48BC">
                  <w:pPr>
                    <w:spacing w:line="360" w:lineRule="auto"/>
                    <w:rPr>
                      <w:ins w:id="12484" w:author="longshine_LPF" w:date="2016-04-18T17:33:00Z"/>
                      <w:del w:id="12485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2C7A4A" w:rsidDel="0087541B" w:rsidRDefault="002C7A4A" w:rsidP="004E48BC">
                  <w:pPr>
                    <w:spacing w:line="360" w:lineRule="auto"/>
                    <w:jc w:val="center"/>
                    <w:rPr>
                      <w:ins w:id="12486" w:author="longshine_LPF" w:date="2016-04-18T17:33:00Z"/>
                      <w:del w:id="12487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2C7A4A" w:rsidDel="0087541B" w:rsidRDefault="002C7A4A" w:rsidP="004E48BC">
                  <w:pPr>
                    <w:spacing w:line="360" w:lineRule="auto"/>
                    <w:rPr>
                      <w:ins w:id="12488" w:author="longshine_LPF" w:date="2016-04-18T17:33:00Z"/>
                      <w:del w:id="12489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490" w:author="longshine_LPF" w:date="2016-04-19T14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491" w:author="longshine_LPF" w:date="2016-04-18T17:33:00Z"/>
                <w:del w:id="12492" w:author="jiefang chen" w:date="2016-04-20T16:54:00Z"/>
                <w:trPrChange w:id="12493" w:author="longshine_LPF" w:date="2016-04-19T14:20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vAlign w:val="center"/>
                  <w:tcPrChange w:id="12494" w:author="longshine_LPF" w:date="2016-04-19T14:20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495" w:author="longshine_LPF" w:date="2016-04-18T17:33:00Z"/>
                      <w:del w:id="12496" w:author="jiefang chen" w:date="2016-04-20T16:54:00Z"/>
                      <w:szCs w:val="21"/>
                    </w:rPr>
                  </w:pPr>
                  <w:ins w:id="12497" w:author="longshine_LPF" w:date="2016-04-19T14:20:00Z">
                    <w:del w:id="12498" w:author="jiefang chen" w:date="2016-04-20T16:54:00Z">
                      <w:r w:rsidDel="0087541B">
                        <w:rPr>
                          <w:szCs w:val="21"/>
                        </w:rPr>
                        <w:delText>arrivalTime</w:delText>
                      </w:r>
                    </w:del>
                  </w:ins>
                </w:p>
              </w:tc>
              <w:tc>
                <w:tcPr>
                  <w:tcW w:w="1418" w:type="dxa"/>
                  <w:vAlign w:val="center"/>
                  <w:tcPrChange w:id="12499" w:author="longshine_LPF" w:date="2016-04-19T14:20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00" w:author="longshine_LPF" w:date="2016-04-18T17:33:00Z"/>
                      <w:del w:id="12501" w:author="jiefang chen" w:date="2016-04-20T16:54:00Z"/>
                      <w:szCs w:val="21"/>
                    </w:rPr>
                  </w:pPr>
                  <w:ins w:id="12502" w:author="longshine_LPF" w:date="2016-04-19T14:20:00Z">
                    <w:del w:id="1250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到货时间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2504" w:author="longshine_LPF" w:date="2016-04-19T14:20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05" w:author="longshine_LPF" w:date="2016-04-18T17:33:00Z"/>
                      <w:del w:id="12506" w:author="jiefang chen" w:date="2016-04-20T16:54:00Z"/>
                      <w:szCs w:val="21"/>
                    </w:rPr>
                  </w:pPr>
                  <w:ins w:id="12507" w:author="longshine_LPF" w:date="2016-04-19T14:20:00Z">
                    <w:del w:id="12508" w:author="jiefang chen" w:date="2016-04-20T16:54:00Z">
                      <w:r w:rsidDel="0087541B">
                        <w:rPr>
                          <w:szCs w:val="21"/>
                        </w:rPr>
                        <w:delText>datetime</w:delText>
                      </w:r>
                    </w:del>
                  </w:ins>
                </w:p>
              </w:tc>
              <w:tc>
                <w:tcPr>
                  <w:tcW w:w="708" w:type="dxa"/>
                  <w:tcPrChange w:id="12509" w:author="longshine_LPF" w:date="2016-04-19T14:20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510" w:author="longshine_LPF" w:date="2016-04-18T17:33:00Z"/>
                      <w:del w:id="1251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512" w:author="longshine_LPF" w:date="2016-04-19T14:20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13" w:author="longshine_LPF" w:date="2016-04-18T17:33:00Z"/>
                      <w:del w:id="12514" w:author="jiefang chen" w:date="2016-04-20T16:54:00Z"/>
                      <w:szCs w:val="21"/>
                    </w:rPr>
                  </w:pPr>
                  <w:ins w:id="12515" w:author="longshine_LPF" w:date="2016-04-19T14:20:00Z">
                    <w:del w:id="1251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配送要求</w:delText>
                      </w:r>
                    </w:del>
                  </w:ins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517" w:author="longshine_LPF" w:date="2016-04-19T14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518" w:author="longshine_LPF" w:date="2016-04-18T17:33:00Z"/>
                <w:del w:id="12519" w:author="jiefang chen" w:date="2016-04-20T16:54:00Z"/>
                <w:trPrChange w:id="12520" w:author="longshine_LPF" w:date="2016-04-19T14:20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521" w:author="longshine_LPF" w:date="2016-04-19T14:20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22" w:author="longshine_LPF" w:date="2016-04-18T17:33:00Z"/>
                      <w:del w:id="12523" w:author="jiefang chen" w:date="2016-04-20T16:54:00Z"/>
                      <w:szCs w:val="21"/>
                    </w:rPr>
                  </w:pPr>
                  <w:ins w:id="12524" w:author="longshine_LPF" w:date="2016-04-19T14:20:00Z">
                    <w:del w:id="12525" w:author="jiefang chen" w:date="2016-04-20T16:54:00Z">
                      <w:r w:rsidDel="0087541B">
                        <w:rPr>
                          <w:szCs w:val="21"/>
                        </w:rPr>
                        <w:delText>paymentWay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526" w:author="longshine_LPF" w:date="2016-04-19T14:20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27" w:author="longshine_LPF" w:date="2016-04-18T17:33:00Z"/>
                      <w:del w:id="12528" w:author="jiefang chen" w:date="2016-04-20T16:54:00Z"/>
                      <w:szCs w:val="21"/>
                    </w:rPr>
                  </w:pPr>
                  <w:ins w:id="12529" w:author="longshine_LPF" w:date="2016-04-19T14:20:00Z">
                    <w:del w:id="1253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付款方式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531" w:author="longshine_LPF" w:date="2016-04-19T14:20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32" w:author="longshine_LPF" w:date="2016-04-18T17:33:00Z"/>
                      <w:del w:id="12533" w:author="jiefang chen" w:date="2016-04-20T16:54:00Z"/>
                      <w:szCs w:val="21"/>
                    </w:rPr>
                  </w:pPr>
                  <w:ins w:id="12534" w:author="longshine_LPF" w:date="2016-04-19T14:20:00Z">
                    <w:del w:id="12535" w:author="jiefang chen" w:date="2016-04-20T16:54:00Z">
                      <w:r w:rsidDel="0087541B">
                        <w:rPr>
                          <w:szCs w:val="21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536" w:author="longshine_LPF" w:date="2016-04-19T14:20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537" w:author="longshine_LPF" w:date="2016-04-18T17:33:00Z"/>
                      <w:del w:id="1253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539" w:author="longshine_LPF" w:date="2016-04-19T14:20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40" w:author="longshine_LPF" w:date="2016-04-18T17:33:00Z"/>
                      <w:del w:id="12541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542" w:author="longshine_LPF" w:date="2016-04-19T14:20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543" w:author="longshine_LPF" w:date="2016-04-18T17:33:00Z"/>
                <w:del w:id="12544" w:author="jiefang chen" w:date="2016-04-20T16:54:00Z"/>
                <w:trPrChange w:id="12545" w:author="longshine_LPF" w:date="2016-04-19T14:20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546" w:author="longshine_LPF" w:date="2016-04-19T14:20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47" w:author="longshine_LPF" w:date="2016-04-18T17:33:00Z"/>
                      <w:del w:id="12548" w:author="jiefang chen" w:date="2016-04-20T16:54:00Z"/>
                      <w:szCs w:val="21"/>
                    </w:rPr>
                  </w:pPr>
                  <w:ins w:id="12549" w:author="longshine_LPF" w:date="2016-04-19T14:20:00Z">
                    <w:del w:id="12550" w:author="jiefang chen" w:date="2016-04-20T16:54:00Z">
                      <w:r w:rsidDel="0087541B">
                        <w:rPr>
                          <w:szCs w:val="21"/>
                        </w:rPr>
                        <w:delText>paymentWay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551" w:author="longshine_LPF" w:date="2016-04-19T14:20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52" w:author="longshine_LPF" w:date="2016-04-18T17:33:00Z"/>
                      <w:del w:id="12553" w:author="jiefang chen" w:date="2016-04-20T16:54:00Z"/>
                      <w:szCs w:val="21"/>
                    </w:rPr>
                  </w:pPr>
                  <w:ins w:id="12554" w:author="longshine_LPF" w:date="2016-04-19T14:20:00Z">
                    <w:del w:id="1255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付款方式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556" w:author="longshine_LPF" w:date="2016-04-19T14:20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57" w:author="longshine_LPF" w:date="2016-04-18T17:33:00Z"/>
                      <w:del w:id="12558" w:author="jiefang chen" w:date="2016-04-20T16:54:00Z"/>
                      <w:szCs w:val="21"/>
                    </w:rPr>
                  </w:pPr>
                  <w:ins w:id="12559" w:author="longshine_LPF" w:date="2016-04-19T14:20:00Z">
                    <w:del w:id="12560" w:author="jiefang chen" w:date="2016-04-20T16:54:00Z">
                      <w:r w:rsidDel="0087541B">
                        <w:rPr>
                          <w:szCs w:val="21"/>
                        </w:rPr>
                        <w:delText>varchar(2)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561" w:author="longshine_LPF" w:date="2016-04-19T14:20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562" w:author="longshine_LPF" w:date="2016-04-18T17:33:00Z"/>
                      <w:del w:id="12563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564" w:author="longshine_LPF" w:date="2016-04-19T14:20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65" w:author="longshine_LPF" w:date="2016-04-18T17:33:00Z"/>
                      <w:del w:id="12566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567" w:author="longshine_LPF" w:date="2016-04-19T14:21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568" w:author="longshine_LPF" w:date="2016-04-18T17:33:00Z"/>
                <w:del w:id="12569" w:author="jiefang chen" w:date="2016-04-20T16:54:00Z"/>
                <w:trPrChange w:id="12570" w:author="longshine_LPF" w:date="2016-04-19T14:21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571" w:author="longshine_LPF" w:date="2016-04-19T14:21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72" w:author="longshine_LPF" w:date="2016-04-18T17:33:00Z"/>
                      <w:del w:id="12573" w:author="jiefang chen" w:date="2016-04-20T16:54:00Z"/>
                      <w:szCs w:val="21"/>
                    </w:rPr>
                  </w:pPr>
                  <w:ins w:id="12574" w:author="longshine_LPF" w:date="2016-04-19T14:21:00Z">
                    <w:del w:id="12575" w:author="jiefang chen" w:date="2016-04-20T16:54:00Z">
                      <w:r w:rsidDel="0087541B">
                        <w:delText>invoiceInfoId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576" w:author="longshine_LPF" w:date="2016-04-19T14:21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77" w:author="longshine_LPF" w:date="2016-04-18T17:33:00Z"/>
                      <w:del w:id="12578" w:author="jiefang chen" w:date="2016-04-20T16:54:00Z"/>
                      <w:szCs w:val="21"/>
                    </w:rPr>
                  </w:pPr>
                  <w:ins w:id="12579" w:author="longshine_LPF" w:date="2016-04-19T14:21:00Z">
                    <w:del w:id="12580" w:author="jiefang chen" w:date="2016-04-20T16:54:00Z">
                      <w:r w:rsidDel="0087541B">
                        <w:delText xml:space="preserve"> </w:delText>
                      </w:r>
                      <w:r w:rsidDel="0087541B">
                        <w:rPr>
                          <w:rFonts w:hint="eastAsia"/>
                        </w:rPr>
                        <w:delText>发票信息</w:delText>
                      </w:r>
                      <w:r w:rsidDel="0087541B">
                        <w:delText>id</w:delText>
                      </w:r>
                    </w:del>
                  </w:ins>
                </w:p>
              </w:tc>
              <w:tc>
                <w:tcPr>
                  <w:tcW w:w="1701" w:type="dxa"/>
                  <w:vAlign w:val="center"/>
                  <w:tcPrChange w:id="12581" w:author="longshine_LPF" w:date="2016-04-19T14:21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82" w:author="longshine_LPF" w:date="2016-04-18T17:33:00Z"/>
                      <w:del w:id="12583" w:author="jiefang chen" w:date="2016-04-20T16:54:00Z"/>
                      <w:szCs w:val="21"/>
                    </w:rPr>
                  </w:pPr>
                  <w:ins w:id="12584" w:author="longshine_LPF" w:date="2016-04-19T14:21:00Z">
                    <w:del w:id="12585" w:author="jiefang chen" w:date="2016-04-20T16:54:00Z">
                      <w:r w:rsidDel="0087541B">
                        <w:rPr>
                          <w:szCs w:val="21"/>
                        </w:rPr>
                        <w:delText>varchar(16)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586" w:author="longshine_LPF" w:date="2016-04-19T14:21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587" w:author="longshine_LPF" w:date="2016-04-18T17:33:00Z"/>
                      <w:del w:id="12588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  <w:vAlign w:val="center"/>
                  <w:tcPrChange w:id="12589" w:author="longshine_LPF" w:date="2016-04-19T14:21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90" w:author="longshine_LPF" w:date="2016-04-18T17:33:00Z"/>
                      <w:del w:id="12591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4E48BC">
              <w:trPr>
                <w:trHeight w:val="297"/>
                <w:ins w:id="12592" w:author="longshine_LPF" w:date="2016-04-19T14:16:00Z"/>
                <w:del w:id="12593" w:author="jiefang chen" w:date="2016-04-20T16:54:00Z"/>
              </w:trPr>
              <w:tc>
                <w:tcPr>
                  <w:tcW w:w="1588" w:type="dxa"/>
                  <w:vAlign w:val="center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94" w:author="longshine_LPF" w:date="2016-04-19T14:16:00Z"/>
                      <w:del w:id="1259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96" w:author="longshine_LPF" w:date="2016-04-19T14:16:00Z"/>
                      <w:del w:id="12597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598" w:author="longshine_LPF" w:date="2016-04-19T14:16:00Z"/>
                      <w:del w:id="12599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600" w:author="longshine_LPF" w:date="2016-04-19T14:16:00Z"/>
                      <w:del w:id="1260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02" w:author="longshine_LPF" w:date="2016-04-19T14:16:00Z"/>
                      <w:del w:id="12603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rPr>
                <w:trHeight w:val="297"/>
                <w:ins w:id="12604" w:author="longshine_LPF" w:date="2016-04-19T14:16:00Z"/>
                <w:del w:id="12605" w:author="jiefang chen" w:date="2016-04-20T16:54:00Z"/>
              </w:trPr>
              <w:tc>
                <w:tcPr>
                  <w:tcW w:w="7258" w:type="dxa"/>
                  <w:gridSpan w:val="5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06" w:author="longshine_LPF" w:date="2016-04-19T14:16:00Z"/>
                      <w:del w:id="12607" w:author="jiefang chen" w:date="2016-04-20T16:54:00Z"/>
                      <w:szCs w:val="21"/>
                    </w:rPr>
                  </w:pPr>
                  <w:ins w:id="12608" w:author="longshine_LPF" w:date="2016-04-19T14:16:00Z">
                    <w:del w:id="12609" w:author="jiefang chen" w:date="2016-04-20T16:54:00Z">
                      <w:r w:rsidDel="0087541B">
                        <w:rPr>
                          <w:szCs w:val="21"/>
                        </w:rPr>
                        <w:delText>下单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商品列表（</w:delText>
                      </w:r>
                      <w:r w:rsidDel="0087541B">
                        <w:rPr>
                          <w:szCs w:val="21"/>
                        </w:rPr>
                        <w:delText>orderProList</w:delText>
                      </w:r>
                      <w:r w:rsidDel="0087541B">
                        <w:rPr>
                          <w:rFonts w:hint="eastAsia"/>
                          <w:szCs w:val="21"/>
                        </w:rPr>
                        <w:delText>）</w:delText>
                      </w:r>
                    </w:del>
                  </w:ins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610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611" w:author="longshine_LPF" w:date="2016-04-19T14:16:00Z"/>
                <w:del w:id="12612" w:author="jiefang chen" w:date="2016-04-20T16:54:00Z"/>
                <w:trPrChange w:id="12613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614" w:author="longshine_LPF" w:date="2016-04-19T14:18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15" w:author="longshine_LPF" w:date="2016-04-19T14:16:00Z"/>
                      <w:del w:id="12616" w:author="jiefang chen" w:date="2016-04-20T16:54:00Z"/>
                      <w:szCs w:val="21"/>
                    </w:rPr>
                  </w:pPr>
                  <w:ins w:id="12617" w:author="longshine_LPF" w:date="2016-04-19T14:18:00Z">
                    <w:del w:id="12618" w:author="jiefang chen" w:date="2016-04-20T16:54:00Z">
                      <w:r w:rsidDel="0087541B">
                        <w:rPr>
                          <w:szCs w:val="21"/>
                        </w:rPr>
                        <w:delText>goodsNo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619" w:author="longshine_LPF" w:date="2016-04-19T14:18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20" w:author="longshine_LPF" w:date="2016-04-19T14:16:00Z"/>
                      <w:del w:id="12621" w:author="jiefang chen" w:date="2016-04-20T16:54:00Z"/>
                      <w:szCs w:val="21"/>
                    </w:rPr>
                  </w:pPr>
                  <w:ins w:id="12622" w:author="longshine_LPF" w:date="2016-04-19T14:18:00Z">
                    <w:del w:id="1262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商品编码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624" w:author="longshine_LPF" w:date="2016-04-19T14:18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25" w:author="longshine_LPF" w:date="2016-04-19T14:16:00Z"/>
                      <w:del w:id="12626" w:author="jiefang chen" w:date="2016-04-20T16:54:00Z"/>
                      <w:szCs w:val="21"/>
                    </w:rPr>
                  </w:pPr>
                  <w:ins w:id="12627" w:author="longshine_LPF" w:date="2016-04-19T14:18:00Z">
                    <w:del w:id="12628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629" w:author="longshine_LPF" w:date="2016-04-19T14:18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630" w:author="longshine_LPF" w:date="2016-04-19T14:16:00Z"/>
                      <w:del w:id="12631" w:author="jiefang chen" w:date="2016-04-20T16:54:00Z"/>
                      <w:szCs w:val="21"/>
                    </w:rPr>
                  </w:pPr>
                  <w:ins w:id="12632" w:author="longshine_LPF" w:date="2016-04-19T14:18:00Z">
                    <w:del w:id="1263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634" w:author="longshine_LPF" w:date="2016-04-19T14:18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35" w:author="longshine_LPF" w:date="2016-04-19T14:16:00Z"/>
                      <w:del w:id="12636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637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638" w:author="longshine_LPF" w:date="2016-04-19T14:18:00Z"/>
                <w:del w:id="12639" w:author="jiefang chen" w:date="2016-04-20T16:54:00Z"/>
                <w:trPrChange w:id="12640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641" w:author="longshine_LPF" w:date="2016-04-19T14:18:00Z">
                    <w:tcPr>
                      <w:tcW w:w="1588" w:type="dxa"/>
                    </w:tcPr>
                  </w:tcPrChange>
                </w:tcPr>
                <w:p w:rsidR="00192C75" w:rsidRPr="007322C1" w:rsidDel="0087541B" w:rsidRDefault="00192C75" w:rsidP="00192C75">
                  <w:pPr>
                    <w:spacing w:line="360" w:lineRule="auto"/>
                    <w:rPr>
                      <w:ins w:id="12642" w:author="longshine_LPF" w:date="2016-04-19T14:18:00Z"/>
                      <w:del w:id="12643" w:author="jiefang chen" w:date="2016-04-20T16:54:00Z"/>
                      <w:szCs w:val="21"/>
                    </w:rPr>
                  </w:pPr>
                  <w:ins w:id="12644" w:author="longshine_LPF" w:date="2016-04-19T14:18:00Z">
                    <w:del w:id="12645" w:author="jiefang chen" w:date="2016-04-20T16:54:00Z">
                      <w:r w:rsidRPr="007322C1" w:rsidDel="0087541B">
                        <w:delText>goodsName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646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47" w:author="longshine_LPF" w:date="2016-04-19T14:18:00Z"/>
                      <w:del w:id="12648" w:author="jiefang chen" w:date="2016-04-20T16:54:00Z"/>
                      <w:szCs w:val="21"/>
                    </w:rPr>
                  </w:pPr>
                  <w:ins w:id="12649" w:author="longshine_LPF" w:date="2016-04-19T14:18:00Z">
                    <w:del w:id="12650" w:author="jiefang chen" w:date="2016-04-20T16:54:00Z">
                      <w:r w:rsidDel="0087541B">
                        <w:rPr>
                          <w:rFonts w:hint="eastAsia"/>
                        </w:rPr>
                        <w:delText>商品名称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651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52" w:author="longshine_LPF" w:date="2016-04-19T14:18:00Z"/>
                      <w:del w:id="12653" w:author="jiefang chen" w:date="2016-04-20T16:54:00Z"/>
                      <w:szCs w:val="21"/>
                    </w:rPr>
                  </w:pPr>
                  <w:ins w:id="12654" w:author="longshine_LPF" w:date="2016-04-19T14:18:00Z">
                    <w:del w:id="12655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656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657" w:author="longshine_LPF" w:date="2016-04-19T14:18:00Z"/>
                      <w:del w:id="12658" w:author="jiefang chen" w:date="2016-04-20T16:54:00Z"/>
                      <w:szCs w:val="21"/>
                    </w:rPr>
                  </w:pPr>
                  <w:ins w:id="12659" w:author="longshine_LPF" w:date="2016-04-19T14:18:00Z">
                    <w:del w:id="1266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661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62" w:author="longshine_LPF" w:date="2016-04-19T14:18:00Z"/>
                      <w:del w:id="12663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664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665" w:author="longshine_LPF" w:date="2016-04-19T14:18:00Z"/>
                <w:del w:id="12666" w:author="jiefang chen" w:date="2016-04-20T16:54:00Z"/>
                <w:trPrChange w:id="12667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668" w:author="longshine_LPF" w:date="2016-04-19T14:18:00Z">
                    <w:tcPr>
                      <w:tcW w:w="1588" w:type="dxa"/>
                    </w:tcPr>
                  </w:tcPrChange>
                </w:tcPr>
                <w:p w:rsidR="00192C75" w:rsidRPr="007322C1" w:rsidDel="0087541B" w:rsidRDefault="00192C75" w:rsidP="00192C75">
                  <w:pPr>
                    <w:spacing w:line="360" w:lineRule="auto"/>
                    <w:rPr>
                      <w:ins w:id="12669" w:author="longshine_LPF" w:date="2016-04-19T14:18:00Z"/>
                      <w:del w:id="12670" w:author="jiefang chen" w:date="2016-04-20T16:54:00Z"/>
                      <w:szCs w:val="21"/>
                    </w:rPr>
                  </w:pPr>
                  <w:ins w:id="12671" w:author="longshine_LPF" w:date="2016-04-19T14:18:00Z">
                    <w:del w:id="12672" w:author="jiefang chen" w:date="2016-04-20T16:54:00Z">
                      <w:r w:rsidRPr="007322C1" w:rsidDel="0087541B">
                        <w:rPr>
                          <w:rPrChange w:id="12673" w:author="longshine_LPF" w:date="2016-04-19T14:18:00Z">
                            <w:rPr>
                              <w:color w:val="FF0000"/>
                            </w:rPr>
                          </w:rPrChange>
                        </w:rPr>
                        <w:delText>specImg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674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75" w:author="longshine_LPF" w:date="2016-04-19T14:18:00Z"/>
                      <w:del w:id="12676" w:author="jiefang chen" w:date="2016-04-20T16:54:00Z"/>
                      <w:szCs w:val="21"/>
                    </w:rPr>
                  </w:pPr>
                  <w:ins w:id="12677" w:author="longshine_LPF" w:date="2016-04-19T14:18:00Z">
                    <w:del w:id="12678" w:author="jiefang chen" w:date="2016-04-20T16:54:00Z">
                      <w:r w:rsidDel="0087541B">
                        <w:rPr>
                          <w:rFonts w:hint="eastAsia"/>
                        </w:rPr>
                        <w:delText>图片路径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679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80" w:author="longshine_LPF" w:date="2016-04-19T14:18:00Z"/>
                      <w:del w:id="12681" w:author="jiefang chen" w:date="2016-04-20T16:54:00Z"/>
                      <w:szCs w:val="21"/>
                    </w:rPr>
                  </w:pPr>
                  <w:ins w:id="12682" w:author="longshine_LPF" w:date="2016-04-19T14:18:00Z">
                    <w:del w:id="12683" w:author="jiefang chen" w:date="2016-04-20T16:54:00Z">
                      <w:r w:rsidDel="0087541B">
                        <w:rPr>
                          <w:szCs w:val="21"/>
                        </w:rPr>
                        <w:delText>varchar(256)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684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685" w:author="longshine_LPF" w:date="2016-04-19T14:18:00Z"/>
                      <w:del w:id="12686" w:author="jiefang chen" w:date="2016-04-20T16:54:00Z"/>
                      <w:szCs w:val="21"/>
                    </w:rPr>
                  </w:pPr>
                  <w:ins w:id="12687" w:author="longshine_LPF" w:date="2016-04-19T14:18:00Z">
                    <w:del w:id="1268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689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90" w:author="longshine_LPF" w:date="2016-04-19T14:18:00Z"/>
                      <w:del w:id="12691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692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693" w:author="longshine_LPF" w:date="2016-04-19T14:18:00Z"/>
                <w:del w:id="12694" w:author="jiefang chen" w:date="2016-04-20T16:54:00Z"/>
                <w:trPrChange w:id="12695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696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697" w:author="longshine_LPF" w:date="2016-04-19T14:18:00Z"/>
                      <w:del w:id="12698" w:author="jiefang chen" w:date="2016-04-20T16:54:00Z"/>
                      <w:szCs w:val="21"/>
                    </w:rPr>
                  </w:pPr>
                  <w:ins w:id="12699" w:author="longshine_LPF" w:date="2016-04-19T14:18:00Z">
                    <w:del w:id="12700" w:author="jiefang chen" w:date="2016-04-20T16:54:00Z">
                      <w:r w:rsidDel="0087541B">
                        <w:delText>specName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701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02" w:author="longshine_LPF" w:date="2016-04-19T14:18:00Z"/>
                      <w:del w:id="12703" w:author="jiefang chen" w:date="2016-04-20T16:54:00Z"/>
                      <w:szCs w:val="21"/>
                    </w:rPr>
                  </w:pPr>
                  <w:ins w:id="12704" w:author="longshine_LPF" w:date="2016-04-19T14:18:00Z">
                    <w:del w:id="12705" w:author="jiefang chen" w:date="2016-04-20T16:54:00Z">
                      <w:r w:rsidDel="0087541B">
                        <w:rPr>
                          <w:rFonts w:hint="eastAsia"/>
                        </w:rPr>
                        <w:delText>规格</w:delText>
                      </w:r>
                      <w:r w:rsidDel="0087541B">
                        <w:delText>名称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706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07" w:author="longshine_LPF" w:date="2016-04-19T14:18:00Z"/>
                      <w:del w:id="12708" w:author="jiefang chen" w:date="2016-04-20T16:54:00Z"/>
                      <w:szCs w:val="21"/>
                    </w:rPr>
                  </w:pPr>
                  <w:ins w:id="12709" w:author="longshine_LPF" w:date="2016-04-19T14:18:00Z">
                    <w:del w:id="12710" w:author="jiefang chen" w:date="2016-04-20T16:54:00Z">
                      <w:r w:rsidDel="0087541B">
                        <w:rPr>
                          <w:szCs w:val="21"/>
                        </w:rPr>
                        <w:delText>varchar(32)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711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712" w:author="longshine_LPF" w:date="2016-04-19T14:18:00Z"/>
                      <w:del w:id="12713" w:author="jiefang chen" w:date="2016-04-20T16:54:00Z"/>
                      <w:szCs w:val="21"/>
                    </w:rPr>
                  </w:pPr>
                  <w:ins w:id="12714" w:author="longshine_LPF" w:date="2016-04-19T14:18:00Z">
                    <w:del w:id="12715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716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17" w:author="longshine_LPF" w:date="2016-04-19T14:18:00Z"/>
                      <w:del w:id="12718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719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720" w:author="longshine_LPF" w:date="2016-04-19T14:18:00Z"/>
                <w:del w:id="12721" w:author="jiefang chen" w:date="2016-04-20T16:54:00Z"/>
                <w:trPrChange w:id="12722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723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24" w:author="longshine_LPF" w:date="2016-04-19T14:18:00Z"/>
                      <w:del w:id="12725" w:author="jiefang chen" w:date="2016-04-20T16:54:00Z"/>
                      <w:szCs w:val="21"/>
                    </w:rPr>
                  </w:pPr>
                  <w:ins w:id="12726" w:author="longshine_LPF" w:date="2016-04-19T14:18:00Z">
                    <w:del w:id="12727" w:author="jiefang chen" w:date="2016-04-20T16:54:00Z">
                      <w:r w:rsidRPr="00A8594B" w:rsidDel="0087541B">
                        <w:delText>unit</w:delText>
                      </w:r>
                      <w:r w:rsidDel="0087541B">
                        <w:delText>P</w:delText>
                      </w:r>
                      <w:r w:rsidRPr="00A8594B" w:rsidDel="0087541B">
                        <w:delText>rice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728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29" w:author="longshine_LPF" w:date="2016-04-19T14:18:00Z"/>
                      <w:del w:id="12730" w:author="jiefang chen" w:date="2016-04-20T16:54:00Z"/>
                      <w:szCs w:val="21"/>
                    </w:rPr>
                  </w:pPr>
                  <w:ins w:id="12731" w:author="longshine_LPF" w:date="2016-04-19T14:18:00Z">
                    <w:del w:id="12732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733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34" w:author="longshine_LPF" w:date="2016-04-19T14:18:00Z"/>
                      <w:del w:id="12735" w:author="jiefang chen" w:date="2016-04-20T16:54:00Z"/>
                      <w:szCs w:val="21"/>
                    </w:rPr>
                  </w:pPr>
                  <w:ins w:id="12736" w:author="longshine_LPF" w:date="2016-04-19T14:18:00Z">
                    <w:del w:id="12737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738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739" w:author="longshine_LPF" w:date="2016-04-19T14:18:00Z"/>
                      <w:del w:id="12740" w:author="jiefang chen" w:date="2016-04-20T16:54:00Z"/>
                      <w:szCs w:val="21"/>
                    </w:rPr>
                  </w:pPr>
                  <w:ins w:id="12741" w:author="longshine_LPF" w:date="2016-04-19T14:18:00Z">
                    <w:del w:id="12742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743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44" w:author="longshine_LPF" w:date="2016-04-19T14:18:00Z"/>
                      <w:del w:id="12745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746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747" w:author="longshine_LPF" w:date="2016-04-19T14:18:00Z"/>
                <w:del w:id="12748" w:author="jiefang chen" w:date="2016-04-20T16:54:00Z"/>
                <w:trPrChange w:id="12749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750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51" w:author="longshine_LPF" w:date="2016-04-19T14:18:00Z"/>
                      <w:del w:id="12752" w:author="jiefang chen" w:date="2016-04-20T16:54:00Z"/>
                      <w:szCs w:val="21"/>
                    </w:rPr>
                  </w:pPr>
                  <w:ins w:id="12753" w:author="longshine_LPF" w:date="2016-04-19T14:18:00Z">
                    <w:del w:id="12754" w:author="jiefang chen" w:date="2016-04-20T16:54:00Z">
                      <w:r w:rsidDel="0087541B">
                        <w:delText>buyN</w:delText>
                      </w:r>
                      <w:r w:rsidRPr="00A8594B" w:rsidDel="0087541B">
                        <w:delText>um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755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56" w:author="longshine_LPF" w:date="2016-04-19T14:18:00Z"/>
                      <w:del w:id="12757" w:author="jiefang chen" w:date="2016-04-20T16:54:00Z"/>
                      <w:szCs w:val="21"/>
                    </w:rPr>
                  </w:pPr>
                  <w:ins w:id="12758" w:author="longshine_LPF" w:date="2016-04-19T14:18:00Z">
                    <w:del w:id="12759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购买数量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760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61" w:author="longshine_LPF" w:date="2016-04-19T14:18:00Z"/>
                      <w:del w:id="12762" w:author="jiefang chen" w:date="2016-04-20T16:54:00Z"/>
                      <w:szCs w:val="21"/>
                    </w:rPr>
                  </w:pPr>
                  <w:ins w:id="12763" w:author="longshine_LPF" w:date="2016-04-19T14:18:00Z">
                    <w:del w:id="12764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numeric(15)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765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766" w:author="longshine_LPF" w:date="2016-04-19T14:18:00Z"/>
                      <w:del w:id="12767" w:author="jiefang chen" w:date="2016-04-20T16:54:00Z"/>
                      <w:szCs w:val="21"/>
                    </w:rPr>
                  </w:pPr>
                  <w:ins w:id="12768" w:author="longshine_LPF" w:date="2016-04-19T14:18:00Z">
                    <w:del w:id="12769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770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71" w:author="longshine_LPF" w:date="2016-04-19T14:18:00Z"/>
                      <w:del w:id="12772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773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774" w:author="longshine_LPF" w:date="2016-04-19T14:18:00Z"/>
                <w:del w:id="12775" w:author="jiefang chen" w:date="2016-04-20T16:54:00Z"/>
                <w:trPrChange w:id="12776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777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78" w:author="longshine_LPF" w:date="2016-04-19T14:18:00Z"/>
                      <w:del w:id="12779" w:author="jiefang chen" w:date="2016-04-20T16:54:00Z"/>
                      <w:szCs w:val="21"/>
                    </w:rPr>
                  </w:pPr>
                  <w:ins w:id="12780" w:author="longshine_LPF" w:date="2016-04-19T14:18:00Z">
                    <w:del w:id="12781" w:author="jiefang chen" w:date="2016-04-20T16:54:00Z">
                      <w:r w:rsidRPr="00A8594B" w:rsidDel="0087541B">
                        <w:delText>discount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782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83" w:author="longshine_LPF" w:date="2016-04-19T14:18:00Z"/>
                      <w:del w:id="12784" w:author="jiefang chen" w:date="2016-04-20T16:54:00Z"/>
                      <w:szCs w:val="21"/>
                    </w:rPr>
                  </w:pPr>
                  <w:ins w:id="12785" w:author="longshine_LPF" w:date="2016-04-19T14:18:00Z">
                    <w:del w:id="12786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其他优惠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787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88" w:author="longshine_LPF" w:date="2016-04-19T14:18:00Z"/>
                      <w:del w:id="12789" w:author="jiefang chen" w:date="2016-04-20T16:54:00Z"/>
                      <w:szCs w:val="21"/>
                    </w:rPr>
                  </w:pPr>
                  <w:ins w:id="12790" w:author="longshine_LPF" w:date="2016-04-19T14:18:00Z">
                    <w:del w:id="12791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792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793" w:author="longshine_LPF" w:date="2016-04-19T14:18:00Z"/>
                      <w:del w:id="12794" w:author="jiefang chen" w:date="2016-04-20T16:54:00Z"/>
                      <w:szCs w:val="21"/>
                    </w:rPr>
                  </w:pPr>
                  <w:ins w:id="12795" w:author="longshine_LPF" w:date="2016-04-19T14:18:00Z">
                    <w:del w:id="12796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797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798" w:author="longshine_LPF" w:date="2016-04-19T14:18:00Z"/>
                      <w:del w:id="12799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800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801" w:author="longshine_LPF" w:date="2016-04-19T14:18:00Z"/>
                <w:del w:id="12802" w:author="jiefang chen" w:date="2016-04-20T16:54:00Z"/>
                <w:trPrChange w:id="12803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804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05" w:author="longshine_LPF" w:date="2016-04-19T14:18:00Z"/>
                      <w:del w:id="12806" w:author="jiefang chen" w:date="2016-04-20T16:54:00Z"/>
                      <w:szCs w:val="21"/>
                    </w:rPr>
                  </w:pPr>
                  <w:ins w:id="12807" w:author="longshine_LPF" w:date="2016-04-19T14:18:00Z">
                    <w:del w:id="12808" w:author="jiefang chen" w:date="2016-04-20T16:54:00Z">
                      <w:r w:rsidRPr="00A8594B" w:rsidDel="0087541B">
                        <w:delText>freight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809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10" w:author="longshine_LPF" w:date="2016-04-19T14:18:00Z"/>
                      <w:del w:id="12811" w:author="jiefang chen" w:date="2016-04-20T16:54:00Z"/>
                      <w:szCs w:val="21"/>
                    </w:rPr>
                  </w:pPr>
                  <w:ins w:id="12812" w:author="longshine_LPF" w:date="2016-04-19T14:18:00Z">
                    <w:del w:id="12813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运费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814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15" w:author="longshine_LPF" w:date="2016-04-19T14:18:00Z"/>
                      <w:del w:id="12816" w:author="jiefang chen" w:date="2016-04-20T16:54:00Z"/>
                      <w:szCs w:val="21"/>
                    </w:rPr>
                  </w:pPr>
                  <w:ins w:id="12817" w:author="longshine_LPF" w:date="2016-04-19T14:18:00Z">
                    <w:del w:id="12818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819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820" w:author="longshine_LPF" w:date="2016-04-19T14:18:00Z"/>
                      <w:del w:id="12821" w:author="jiefang chen" w:date="2016-04-20T16:54:00Z"/>
                      <w:szCs w:val="21"/>
                    </w:rPr>
                  </w:pPr>
                  <w:ins w:id="12822" w:author="longshine_LPF" w:date="2016-04-19T14:18:00Z">
                    <w:del w:id="12823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824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25" w:author="longshine_LPF" w:date="2016-04-19T14:18:00Z"/>
                      <w:del w:id="12826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827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828" w:author="longshine_LPF" w:date="2016-04-19T14:18:00Z"/>
                <w:del w:id="12829" w:author="jiefang chen" w:date="2016-04-20T16:54:00Z"/>
                <w:trPrChange w:id="12830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831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32" w:author="longshine_LPF" w:date="2016-04-19T14:18:00Z"/>
                      <w:del w:id="12833" w:author="jiefang chen" w:date="2016-04-20T16:54:00Z"/>
                      <w:szCs w:val="21"/>
                    </w:rPr>
                  </w:pPr>
                  <w:ins w:id="12834" w:author="longshine_LPF" w:date="2016-04-19T14:18:00Z">
                    <w:del w:id="12835" w:author="jiefang chen" w:date="2016-04-20T16:54:00Z">
                      <w:r w:rsidRPr="00A8594B" w:rsidDel="0087541B">
                        <w:delText>amount</w:delText>
                      </w:r>
                      <w:r w:rsidDel="0087541B">
                        <w:delText>J</w:delText>
                      </w:r>
                      <w:r w:rsidRPr="00A8594B" w:rsidDel="0087541B">
                        <w:delText>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836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37" w:author="longshine_LPF" w:date="2016-04-19T14:18:00Z"/>
                      <w:del w:id="12838" w:author="jiefang chen" w:date="2016-04-20T16:54:00Z"/>
                      <w:szCs w:val="21"/>
                    </w:rPr>
                  </w:pPr>
                  <w:ins w:id="12839" w:author="longshine_LPF" w:date="2016-04-19T14:18:00Z">
                    <w:del w:id="12840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应付金额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841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42" w:author="longshine_LPF" w:date="2016-04-19T14:18:00Z"/>
                      <w:del w:id="12843" w:author="jiefang chen" w:date="2016-04-20T16:54:00Z"/>
                      <w:szCs w:val="21"/>
                    </w:rPr>
                  </w:pPr>
                  <w:ins w:id="12844" w:author="longshine_LPF" w:date="2016-04-19T14:18:00Z">
                    <w:del w:id="12845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846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847" w:author="longshine_LPF" w:date="2016-04-19T14:18:00Z"/>
                      <w:del w:id="12848" w:author="jiefang chen" w:date="2016-04-20T16:54:00Z"/>
                      <w:szCs w:val="21"/>
                    </w:rPr>
                  </w:pPr>
                  <w:ins w:id="12849" w:author="longshine_LPF" w:date="2016-04-19T14:18:00Z">
                    <w:del w:id="12850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851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52" w:author="longshine_LPF" w:date="2016-04-19T14:18:00Z"/>
                      <w:del w:id="12853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854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855" w:author="longshine_LPF" w:date="2016-04-19T14:17:00Z"/>
                <w:del w:id="12856" w:author="jiefang chen" w:date="2016-04-20T16:54:00Z"/>
                <w:trPrChange w:id="12857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858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59" w:author="longshine_LPF" w:date="2016-04-19T14:17:00Z"/>
                      <w:del w:id="12860" w:author="jiefang chen" w:date="2016-04-20T16:54:00Z"/>
                      <w:szCs w:val="21"/>
                    </w:rPr>
                  </w:pPr>
                  <w:ins w:id="12861" w:author="longshine_LPF" w:date="2016-04-19T14:18:00Z">
                    <w:del w:id="12862" w:author="jiefang chen" w:date="2016-04-20T16:54:00Z">
                      <w:r w:rsidDel="0087541B">
                        <w:delText>distribM</w:delText>
                      </w:r>
                      <w:r w:rsidRPr="00A8594B" w:rsidDel="0087541B">
                        <w:delText>ode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863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64" w:author="longshine_LPF" w:date="2016-04-19T14:17:00Z"/>
                      <w:del w:id="12865" w:author="jiefang chen" w:date="2016-04-20T16:54:00Z"/>
                      <w:szCs w:val="21"/>
                    </w:rPr>
                  </w:pPr>
                  <w:ins w:id="12866" w:author="longshine_LPF" w:date="2016-04-19T14:18:00Z">
                    <w:del w:id="12867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配送方式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868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69" w:author="longshine_LPF" w:date="2016-04-19T14:17:00Z"/>
                      <w:del w:id="12870" w:author="jiefang chen" w:date="2016-04-20T16:54:00Z"/>
                      <w:szCs w:val="21"/>
                    </w:rPr>
                  </w:pPr>
                  <w:ins w:id="12871" w:author="longshine_LPF" w:date="2016-04-19T14:18:00Z">
                    <w:del w:id="12872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varchar(8)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873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874" w:author="longshine_LPF" w:date="2016-04-19T14:17:00Z"/>
                      <w:del w:id="12875" w:author="jiefang chen" w:date="2016-04-20T16:54:00Z"/>
                      <w:szCs w:val="21"/>
                    </w:rPr>
                  </w:pPr>
                  <w:ins w:id="12876" w:author="longshine_LPF" w:date="2016-04-19T14:18:00Z">
                    <w:del w:id="12877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878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79" w:author="longshine_LPF" w:date="2016-04-19T14:17:00Z"/>
                      <w:del w:id="12880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881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882" w:author="longshine_LPF" w:date="2016-04-19T14:17:00Z"/>
                <w:del w:id="12883" w:author="jiefang chen" w:date="2016-04-20T16:54:00Z"/>
                <w:trPrChange w:id="12884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885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86" w:author="longshine_LPF" w:date="2016-04-19T14:17:00Z"/>
                      <w:del w:id="12887" w:author="jiefang chen" w:date="2016-04-20T16:54:00Z"/>
                      <w:szCs w:val="21"/>
                    </w:rPr>
                  </w:pPr>
                  <w:ins w:id="12888" w:author="longshine_LPF" w:date="2016-04-19T14:18:00Z">
                    <w:del w:id="12889" w:author="jiefang chen" w:date="2016-04-20T16:54:00Z">
                      <w:r w:rsidDel="0087541B">
                        <w:delText>realJ</w:delText>
                      </w:r>
                      <w:r w:rsidRPr="00A8594B" w:rsidDel="0087541B">
                        <w:delText>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890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91" w:author="longshine_LPF" w:date="2016-04-19T14:17:00Z"/>
                      <w:del w:id="12892" w:author="jiefang chen" w:date="2016-04-20T16:54:00Z"/>
                      <w:szCs w:val="21"/>
                    </w:rPr>
                  </w:pPr>
                  <w:ins w:id="12893" w:author="longshine_LPF" w:date="2016-04-19T14:18:00Z">
                    <w:del w:id="12894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实付金额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895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896" w:author="longshine_LPF" w:date="2016-04-19T14:17:00Z"/>
                      <w:del w:id="12897" w:author="jiefang chen" w:date="2016-04-20T16:54:00Z"/>
                      <w:szCs w:val="21"/>
                    </w:rPr>
                  </w:pPr>
                  <w:ins w:id="12898" w:author="longshine_LPF" w:date="2016-04-19T14:18:00Z">
                    <w:del w:id="12899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900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901" w:author="longshine_LPF" w:date="2016-04-19T14:17:00Z"/>
                      <w:del w:id="12902" w:author="jiefang chen" w:date="2016-04-20T16:54:00Z"/>
                      <w:szCs w:val="21"/>
                    </w:rPr>
                  </w:pPr>
                  <w:ins w:id="12903" w:author="longshine_LPF" w:date="2016-04-19T14:18:00Z">
                    <w:del w:id="12904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905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06" w:author="longshine_LPF" w:date="2016-04-19T14:17:00Z"/>
                      <w:del w:id="12907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908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909" w:author="longshine_LPF" w:date="2016-04-19T14:17:00Z"/>
                <w:del w:id="12910" w:author="jiefang chen" w:date="2016-04-20T16:54:00Z"/>
                <w:trPrChange w:id="12911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912" w:author="longshine_LPF" w:date="2016-04-19T14:18:00Z">
                    <w:tcPr>
                      <w:tcW w:w="158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13" w:author="longshine_LPF" w:date="2016-04-19T14:17:00Z"/>
                      <w:del w:id="12914" w:author="jiefang chen" w:date="2016-04-20T16:54:00Z"/>
                      <w:szCs w:val="21"/>
                    </w:rPr>
                  </w:pPr>
                  <w:ins w:id="12915" w:author="longshine_LPF" w:date="2016-04-19T14:18:00Z">
                    <w:del w:id="12916" w:author="jiefang chen" w:date="2016-04-20T16:54:00Z">
                      <w:r w:rsidDel="0087541B">
                        <w:delText>sellD</w:delText>
                      </w:r>
                      <w:r w:rsidRPr="00A8594B" w:rsidDel="0087541B">
                        <w:delText>iscount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917" w:author="longshine_LPF" w:date="2016-04-19T14:18:00Z">
                    <w:tcPr>
                      <w:tcW w:w="141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18" w:author="longshine_LPF" w:date="2016-04-19T14:17:00Z"/>
                      <w:del w:id="12919" w:author="jiefang chen" w:date="2016-04-20T16:54:00Z"/>
                      <w:szCs w:val="21"/>
                    </w:rPr>
                  </w:pPr>
                  <w:ins w:id="12920" w:author="longshine_LPF" w:date="2016-04-19T14:18:00Z">
                    <w:del w:id="12921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卖家改价优惠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922" w:author="longshine_LPF" w:date="2016-04-19T14:18:00Z">
                    <w:tcPr>
                      <w:tcW w:w="1701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23" w:author="longshine_LPF" w:date="2016-04-19T14:17:00Z"/>
                      <w:del w:id="12924" w:author="jiefang chen" w:date="2016-04-20T16:54:00Z"/>
                      <w:szCs w:val="21"/>
                    </w:rPr>
                  </w:pPr>
                  <w:ins w:id="12925" w:author="longshine_LPF" w:date="2016-04-19T14:18:00Z">
                    <w:del w:id="12926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numeric(18,2)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927" w:author="longshine_LPF" w:date="2016-04-19T14:18:00Z">
                    <w:tcPr>
                      <w:tcW w:w="70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928" w:author="longshine_LPF" w:date="2016-04-19T14:17:00Z"/>
                      <w:del w:id="12929" w:author="jiefang chen" w:date="2016-04-20T16:54:00Z"/>
                      <w:szCs w:val="21"/>
                    </w:rPr>
                  </w:pPr>
                  <w:ins w:id="12930" w:author="longshine_LPF" w:date="2016-04-19T14:18:00Z">
                    <w:del w:id="12931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932" w:author="longshine_LPF" w:date="2016-04-19T14:18:00Z">
                    <w:tcPr>
                      <w:tcW w:w="1843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33" w:author="longshine_LPF" w:date="2016-04-19T14:17:00Z"/>
                      <w:del w:id="12934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0B0157">
              <w:tblPrEx>
                <w:tblW w:w="72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PrExChange w:id="12935" w:author="longshine_LPF" w:date="2016-04-19T14:18:00Z">
                  <w:tblPrEx>
                    <w:tblW w:w="72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</w:tblPrEx>
                </w:tblPrExChange>
              </w:tblPrEx>
              <w:trPr>
                <w:trHeight w:val="297"/>
                <w:ins w:id="12936" w:author="longshine_LPF" w:date="2016-04-19T14:16:00Z"/>
                <w:del w:id="12937" w:author="jiefang chen" w:date="2016-04-20T16:54:00Z"/>
                <w:trPrChange w:id="12938" w:author="longshine_LPF" w:date="2016-04-19T14:18:00Z">
                  <w:trPr>
                    <w:trHeight w:val="297"/>
                  </w:trPr>
                </w:trPrChange>
              </w:trPr>
              <w:tc>
                <w:tcPr>
                  <w:tcW w:w="1588" w:type="dxa"/>
                  <w:tcPrChange w:id="12939" w:author="longshine_LPF" w:date="2016-04-19T14:18:00Z">
                    <w:tcPr>
                      <w:tcW w:w="158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40" w:author="longshine_LPF" w:date="2016-04-19T14:16:00Z"/>
                      <w:del w:id="12941" w:author="jiefang chen" w:date="2016-04-20T16:54:00Z"/>
                      <w:szCs w:val="21"/>
                    </w:rPr>
                  </w:pPr>
                  <w:ins w:id="12942" w:author="longshine_LPF" w:date="2016-04-19T14:18:00Z">
                    <w:del w:id="12943" w:author="jiefang chen" w:date="2016-04-20T16:54:00Z">
                      <w:r w:rsidDel="0087541B">
                        <w:delText>actP</w:delText>
                      </w:r>
                      <w:r w:rsidRPr="00A8594B" w:rsidDel="0087541B">
                        <w:delText>rice</w:delText>
                      </w:r>
                    </w:del>
                  </w:ins>
                </w:p>
              </w:tc>
              <w:tc>
                <w:tcPr>
                  <w:tcW w:w="1418" w:type="dxa"/>
                  <w:tcPrChange w:id="12944" w:author="longshine_LPF" w:date="2016-04-19T14:18:00Z">
                    <w:tcPr>
                      <w:tcW w:w="1418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45" w:author="longshine_LPF" w:date="2016-04-19T14:16:00Z"/>
                      <w:del w:id="12946" w:author="jiefang chen" w:date="2016-04-20T16:54:00Z"/>
                      <w:szCs w:val="21"/>
                    </w:rPr>
                  </w:pPr>
                  <w:ins w:id="12947" w:author="longshine_LPF" w:date="2016-04-19T14:18:00Z">
                    <w:del w:id="12948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实际单价</w:delText>
                      </w:r>
                    </w:del>
                  </w:ins>
                </w:p>
              </w:tc>
              <w:tc>
                <w:tcPr>
                  <w:tcW w:w="1701" w:type="dxa"/>
                  <w:tcPrChange w:id="12949" w:author="longshine_LPF" w:date="2016-04-19T14:18:00Z">
                    <w:tcPr>
                      <w:tcW w:w="1701" w:type="dxa"/>
                      <w:vAlign w:val="center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50" w:author="longshine_LPF" w:date="2016-04-19T14:16:00Z"/>
                      <w:del w:id="12951" w:author="jiefang chen" w:date="2016-04-20T16:54:00Z"/>
                      <w:szCs w:val="21"/>
                    </w:rPr>
                  </w:pPr>
                  <w:ins w:id="12952" w:author="longshine_LPF" w:date="2016-04-19T14:18:00Z">
                    <w:del w:id="12953" w:author="jiefang chen" w:date="2016-04-20T16:54:00Z">
                      <w:r w:rsidRPr="00A8594B" w:rsidDel="0087541B">
                        <w:rPr>
                          <w:rFonts w:hint="eastAsia"/>
                        </w:rPr>
                        <w:delText>numeric(10,2)</w:delText>
                      </w:r>
                    </w:del>
                  </w:ins>
                </w:p>
              </w:tc>
              <w:tc>
                <w:tcPr>
                  <w:tcW w:w="708" w:type="dxa"/>
                  <w:tcPrChange w:id="12954" w:author="longshine_LPF" w:date="2016-04-19T14:18:00Z">
                    <w:tcPr>
                      <w:tcW w:w="708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jc w:val="center"/>
                    <w:rPr>
                      <w:ins w:id="12955" w:author="longshine_LPF" w:date="2016-04-19T14:16:00Z"/>
                      <w:del w:id="12956" w:author="jiefang chen" w:date="2016-04-20T16:54:00Z"/>
                      <w:szCs w:val="21"/>
                    </w:rPr>
                  </w:pPr>
                  <w:ins w:id="12957" w:author="longshine_LPF" w:date="2016-04-19T14:18:00Z">
                    <w:del w:id="12958" w:author="jiefang chen" w:date="2016-04-20T16:54:00Z">
                      <w:r w:rsidDel="0087541B">
                        <w:rPr>
                          <w:rFonts w:hint="eastAsia"/>
                          <w:szCs w:val="21"/>
                        </w:rPr>
                        <w:delText>Y</w:delText>
                      </w:r>
                    </w:del>
                  </w:ins>
                </w:p>
              </w:tc>
              <w:tc>
                <w:tcPr>
                  <w:tcW w:w="1843" w:type="dxa"/>
                  <w:vAlign w:val="center"/>
                  <w:tcPrChange w:id="12959" w:author="longshine_LPF" w:date="2016-04-19T14:18:00Z">
                    <w:tcPr>
                      <w:tcW w:w="1843" w:type="dxa"/>
                    </w:tcPr>
                  </w:tcPrChange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60" w:author="longshine_LPF" w:date="2016-04-19T14:16:00Z"/>
                      <w:del w:id="12961" w:author="jiefang chen" w:date="2016-04-20T16:54:00Z"/>
                      <w:szCs w:val="21"/>
                    </w:rPr>
                  </w:pPr>
                </w:p>
              </w:tc>
            </w:tr>
            <w:tr w:rsidR="00192C75" w:rsidDel="0087541B" w:rsidTr="004E48BC">
              <w:trPr>
                <w:trHeight w:val="297"/>
                <w:ins w:id="12962" w:author="longshine_LPF" w:date="2016-04-12T20:05:00Z"/>
                <w:del w:id="12963" w:author="jiefang chen" w:date="2016-04-20T16:54:00Z"/>
              </w:trPr>
              <w:tc>
                <w:tcPr>
                  <w:tcW w:w="1588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64" w:author="longshine_LPF" w:date="2016-04-12T20:05:00Z"/>
                      <w:del w:id="12965" w:author="jiefang chen" w:date="2016-04-20T16:54:00Z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66" w:author="longshine_LPF" w:date="2016-04-12T20:05:00Z"/>
                      <w:del w:id="12967" w:author="jiefang chen" w:date="2016-04-20T16:54:00Z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68" w:author="longshine_LPF" w:date="2016-04-12T20:05:00Z"/>
                      <w:del w:id="12969" w:author="jiefang chen" w:date="2016-04-20T16:54:00Z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70" w:author="longshine_LPF" w:date="2016-04-12T20:05:00Z"/>
                      <w:del w:id="12971" w:author="jiefang chen" w:date="2016-04-20T16:54:00Z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:rsidR="00192C75" w:rsidDel="0087541B" w:rsidRDefault="00192C75" w:rsidP="00192C75">
                  <w:pPr>
                    <w:spacing w:line="360" w:lineRule="auto"/>
                    <w:rPr>
                      <w:ins w:id="12972" w:author="longshine_LPF" w:date="2016-04-12T20:05:00Z"/>
                      <w:del w:id="12973" w:author="jiefang chen" w:date="2016-04-20T16:54:00Z"/>
                      <w:szCs w:val="21"/>
                    </w:rPr>
                  </w:pPr>
                </w:p>
              </w:tc>
            </w:tr>
          </w:tbl>
          <w:p w:rsidR="00821BEA" w:rsidDel="0087541B" w:rsidRDefault="00821BEA" w:rsidP="004E48BC">
            <w:pPr>
              <w:rPr>
                <w:ins w:id="12974" w:author="longshine_LPF" w:date="2016-04-12T20:05:00Z"/>
                <w:del w:id="12975" w:author="jiefang chen" w:date="2016-04-20T16:54:00Z"/>
                <w:b/>
                <w:kern w:val="0"/>
                <w:szCs w:val="21"/>
              </w:rPr>
            </w:pPr>
          </w:p>
        </w:tc>
      </w:tr>
      <w:tr w:rsidR="00821BEA" w:rsidDel="0087541B" w:rsidTr="004E48BC">
        <w:trPr>
          <w:trHeight w:val="70"/>
          <w:ins w:id="12976" w:author="longshine_LPF" w:date="2016-04-12T20:05:00Z"/>
          <w:del w:id="12977" w:author="jiefang chen" w:date="2016-04-20T16:54:00Z"/>
        </w:trPr>
        <w:tc>
          <w:tcPr>
            <w:tcW w:w="8872" w:type="dxa"/>
            <w:gridSpan w:val="2"/>
            <w:shd w:val="clear" w:color="auto" w:fill="D9D9D9"/>
          </w:tcPr>
          <w:p w:rsidR="00821BEA" w:rsidDel="0087541B" w:rsidRDefault="00821BEA" w:rsidP="004E48BC">
            <w:pPr>
              <w:pStyle w:val="aa"/>
              <w:ind w:firstLine="316"/>
              <w:jc w:val="center"/>
              <w:rPr>
                <w:ins w:id="12978" w:author="longshine_LPF" w:date="2016-04-12T20:05:00Z"/>
                <w:del w:id="12979" w:author="jiefang chen" w:date="2016-04-20T16:54:00Z"/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ins w:id="12980" w:author="longshine_LPF" w:date="2016-04-12T20:05:00Z">
              <w:del w:id="12981" w:author="jiefang chen" w:date="2016-04-20T16:54:00Z">
                <w:r w:rsidDel="0087541B">
                  <w:rPr>
                    <w:rFonts w:ascii="宋体" w:hAnsi="宋体"/>
                    <w:b/>
                    <w:sz w:val="21"/>
                    <w:szCs w:val="21"/>
                    <w:lang w:val="en-US"/>
                  </w:rPr>
                  <w:delText>输入输出XML参数数据串</w:delText>
                </w:r>
              </w:del>
            </w:ins>
          </w:p>
        </w:tc>
      </w:tr>
      <w:tr w:rsidR="00821BEA" w:rsidDel="0087541B" w:rsidTr="004E48BC">
        <w:trPr>
          <w:trHeight w:val="70"/>
          <w:ins w:id="12982" w:author="longshine_LPF" w:date="2016-04-12T20:05:00Z"/>
          <w:del w:id="12983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/>
              <w:rPr>
                <w:ins w:id="12984" w:author="longshine_LPF" w:date="2016-04-12T20:05:00Z"/>
                <w:del w:id="12985" w:author="jiefang chen" w:date="2016-04-20T16:54:00Z"/>
                <w:b/>
                <w:szCs w:val="21"/>
              </w:rPr>
            </w:pPr>
            <w:ins w:id="12986" w:author="longshine_LPF" w:date="2016-04-12T20:05:00Z">
              <w:del w:id="12987" w:author="jiefang chen" w:date="2016-04-20T16:54:00Z">
                <w:r w:rsidDel="0087541B">
                  <w:rPr>
                    <w:b/>
                    <w:szCs w:val="21"/>
                  </w:rPr>
                  <w:delText>输入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821BEA" w:rsidDel="0087541B" w:rsidRDefault="00821BEA" w:rsidP="004E48BC">
            <w:pPr>
              <w:spacing w:before="60" w:after="60"/>
              <w:rPr>
                <w:ins w:id="12988" w:author="longshine_LPF" w:date="2016-04-12T20:05:00Z"/>
                <w:del w:id="12989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12990" w:author="longshine_LPF" w:date="2016-04-12T20:05:00Z">
              <w:del w:id="12991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rPr>
                <w:ins w:id="12992" w:author="longshine_LPF" w:date="2016-04-12T20:05:00Z"/>
                <w:del w:id="12993" w:author="jiefang chen" w:date="2016-04-20T16:54:00Z"/>
                <w:rFonts w:ascii="宋体" w:hAnsi="宋体"/>
                <w:sz w:val="18"/>
                <w:szCs w:val="18"/>
              </w:rPr>
            </w:pPr>
          </w:p>
        </w:tc>
      </w:tr>
      <w:tr w:rsidR="00821BEA" w:rsidDel="0087541B" w:rsidTr="004E48BC">
        <w:trPr>
          <w:trHeight w:val="70"/>
          <w:ins w:id="12994" w:author="longshine_LPF" w:date="2016-04-12T20:05:00Z"/>
          <w:del w:id="12995" w:author="jiefang chen" w:date="2016-04-20T16:54:00Z"/>
        </w:trPr>
        <w:tc>
          <w:tcPr>
            <w:tcW w:w="1384" w:type="dxa"/>
            <w:shd w:val="clear" w:color="auto" w:fill="D9D9D9"/>
          </w:tcPr>
          <w:p w:rsidR="00821BEA" w:rsidDel="0087541B" w:rsidRDefault="00821BEA" w:rsidP="004E48BC">
            <w:pPr>
              <w:spacing w:before="60" w:after="60"/>
              <w:rPr>
                <w:ins w:id="12996" w:author="longshine_LPF" w:date="2016-04-12T20:05:00Z"/>
                <w:del w:id="12997" w:author="jiefang chen" w:date="2016-04-20T16:54:00Z"/>
                <w:b/>
                <w:szCs w:val="21"/>
              </w:rPr>
            </w:pPr>
            <w:ins w:id="12998" w:author="longshine_LPF" w:date="2016-04-12T20:05:00Z">
              <w:del w:id="12999" w:author="jiefang chen" w:date="2016-04-20T16:54:00Z">
                <w:r w:rsidDel="0087541B">
                  <w:rPr>
                    <w:b/>
                    <w:szCs w:val="21"/>
                  </w:rPr>
                  <w:delText>输出</w:delText>
                </w:r>
                <w:r w:rsidDel="0087541B">
                  <w:rPr>
                    <w:b/>
                    <w:szCs w:val="21"/>
                  </w:rPr>
                  <w:delText>XML</w:delText>
                </w:r>
              </w:del>
            </w:ins>
          </w:p>
          <w:p w:rsidR="00821BEA" w:rsidDel="0087541B" w:rsidRDefault="00821BEA" w:rsidP="004E48BC">
            <w:pPr>
              <w:spacing w:before="60" w:after="60"/>
              <w:rPr>
                <w:ins w:id="13000" w:author="longshine_LPF" w:date="2016-04-12T20:05:00Z"/>
                <w:del w:id="13001" w:author="jiefang chen" w:date="2016-04-20T16:54:00Z"/>
                <w:rFonts w:ascii="微软雅黑" w:eastAsia="微软雅黑" w:hAnsi="微软雅黑"/>
                <w:b/>
                <w:sz w:val="18"/>
                <w:szCs w:val="18"/>
              </w:rPr>
            </w:pPr>
            <w:ins w:id="13002" w:author="longshine_LPF" w:date="2016-04-12T20:05:00Z">
              <w:del w:id="13003" w:author="jiefang chen" w:date="2016-04-20T16:54:00Z">
                <w:r w:rsidDel="0087541B">
                  <w:rPr>
                    <w:b/>
                    <w:szCs w:val="21"/>
                  </w:rPr>
                  <w:delText>格式参数</w:delText>
                </w:r>
              </w:del>
            </w:ins>
          </w:p>
        </w:tc>
        <w:tc>
          <w:tcPr>
            <w:tcW w:w="7488" w:type="dxa"/>
            <w:vAlign w:val="center"/>
          </w:tcPr>
          <w:p w:rsidR="00821BEA" w:rsidDel="0087541B" w:rsidRDefault="00821BEA" w:rsidP="004E48BC">
            <w:pPr>
              <w:rPr>
                <w:ins w:id="13004" w:author="longshine_LPF" w:date="2016-04-12T20:05:00Z"/>
                <w:del w:id="13005" w:author="jiefang chen" w:date="2016-04-20T16:54:00Z"/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CA0E0C" w:rsidDel="0087541B" w:rsidRDefault="00CA0E0C">
      <w:pPr>
        <w:spacing w:before="120" w:after="120"/>
        <w:jc w:val="left"/>
        <w:rPr>
          <w:ins w:id="13006" w:author="longshine_LPF" w:date="2016-04-05T17:45:00Z"/>
          <w:del w:id="13007" w:author="jiefang chen" w:date="2016-04-20T16:54:00Z"/>
        </w:rPr>
        <w:pPrChange w:id="13008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FF506D" w:rsidDel="0087541B" w:rsidRDefault="00FF506D">
      <w:pPr>
        <w:spacing w:before="120" w:after="120"/>
        <w:jc w:val="left"/>
        <w:rPr>
          <w:ins w:id="13009" w:author="longshine_LPF" w:date="2016-04-05T17:44:00Z"/>
          <w:del w:id="13010" w:author="jiefang chen" w:date="2016-04-20T16:54:00Z"/>
        </w:rPr>
        <w:pPrChange w:id="13011" w:author="longshine_LPF" w:date="2016-04-05T17:44:00Z">
          <w:pPr>
            <w:pStyle w:val="1"/>
            <w:tabs>
              <w:tab w:val="clear" w:pos="425"/>
              <w:tab w:val="left" w:pos="315"/>
            </w:tabs>
            <w:spacing w:before="120" w:after="120"/>
            <w:ind w:left="0" w:firstLine="0"/>
            <w:jc w:val="left"/>
          </w:pPr>
        </w:pPrChange>
      </w:pPr>
    </w:p>
    <w:p w:rsidR="00FF506D" w:rsidRDefault="00314E6C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附录：</w:t>
      </w:r>
    </w:p>
    <w:p w:rsidR="00FF506D" w:rsidRDefault="00314E6C">
      <w:pPr>
        <w:pStyle w:val="2"/>
      </w:pPr>
      <w:r>
        <w:rPr>
          <w:rFonts w:hint="eastAsia"/>
        </w:rPr>
        <w:t>数据项的属性类代码</w:t>
      </w:r>
    </w:p>
    <w:p w:rsidR="00FF506D" w:rsidRDefault="00314E6C">
      <w:pPr>
        <w:pStyle w:val="2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FF506D">
        <w:tc>
          <w:tcPr>
            <w:tcW w:w="2093" w:type="dxa"/>
            <w:shd w:val="clear" w:color="auto" w:fill="B4C6E7"/>
          </w:tcPr>
          <w:p w:rsidR="00FF506D" w:rsidRDefault="00314E6C">
            <w:pPr>
              <w:pStyle w:val="ab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FF506D" w:rsidRDefault="00314E6C">
            <w:pPr>
              <w:pStyle w:val="ab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FF506D">
        <w:tc>
          <w:tcPr>
            <w:tcW w:w="2093" w:type="dxa"/>
            <w:vAlign w:val="center"/>
          </w:tcPr>
          <w:p w:rsidR="00FF506D" w:rsidRDefault="00314E6C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FF506D" w:rsidRDefault="00314E6C">
            <w:r>
              <w:rPr>
                <w:rFonts w:hint="eastAsia"/>
              </w:rPr>
              <w:t>成功</w:t>
            </w:r>
          </w:p>
        </w:tc>
      </w:tr>
      <w:tr w:rsidR="00FF506D">
        <w:tc>
          <w:tcPr>
            <w:tcW w:w="2093" w:type="dxa"/>
            <w:vAlign w:val="center"/>
          </w:tcPr>
          <w:p w:rsidR="00FF506D" w:rsidRDefault="00314E6C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FF506D" w:rsidRDefault="00314E6C">
            <w:r>
              <w:rPr>
                <w:rFonts w:hint="eastAsia"/>
              </w:rPr>
              <w:t>异常信息</w:t>
            </w:r>
          </w:p>
        </w:tc>
      </w:tr>
    </w:tbl>
    <w:p w:rsidR="00FF506D" w:rsidRDefault="00FF506D"/>
    <w:sectPr w:rsidR="00FF50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59" w:rsidRDefault="00B42159">
      <w:r>
        <w:separator/>
      </w:r>
    </w:p>
  </w:endnote>
  <w:endnote w:type="continuationSeparator" w:id="0">
    <w:p w:rsidR="00B42159" w:rsidRDefault="00B4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1"/>
      <w:framePr w:wrap="around" w:vAnchor="text" w:hAnchor="margin" w:xAlign="center" w:y="1"/>
      <w:rPr>
        <w:rStyle w:val="af5"/>
      </w:rPr>
    </w:pPr>
    <w:r>
      <w:fldChar w:fldCharType="begin"/>
    </w:r>
    <w:r>
      <w:rPr>
        <w:rStyle w:val="af5"/>
      </w:rPr>
      <w:instrText xml:space="preserve">PAGE  </w:instrText>
    </w:r>
    <w:r>
      <w:fldChar w:fldCharType="end"/>
    </w:r>
  </w:p>
  <w:p w:rsidR="000B0157" w:rsidRDefault="000B015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1"/>
      <w:framePr w:wrap="around" w:vAnchor="text" w:hAnchor="margin" w:xAlign="center" w:y="1"/>
      <w:rPr>
        <w:rStyle w:val="af5"/>
      </w:rPr>
    </w:pPr>
    <w:r>
      <w:rPr>
        <w:rStyle w:val="af5"/>
        <w:rFonts w:hint="eastAsia"/>
      </w:rPr>
      <w:t>第</w:t>
    </w:r>
    <w:r>
      <w:fldChar w:fldCharType="begin"/>
    </w:r>
    <w:r>
      <w:rPr>
        <w:rStyle w:val="af5"/>
      </w:rPr>
      <w:instrText xml:space="preserve">PAGE  </w:instrText>
    </w:r>
    <w:r>
      <w:fldChar w:fldCharType="separate"/>
    </w:r>
    <w:r w:rsidR="004042B5">
      <w:rPr>
        <w:rStyle w:val="af5"/>
        <w:noProof/>
      </w:rPr>
      <w:t>4</w:t>
    </w:r>
    <w:r>
      <w:fldChar w:fldCharType="end"/>
    </w:r>
    <w:r>
      <w:rPr>
        <w:rStyle w:val="af5"/>
        <w:rFonts w:hint="eastAsia"/>
      </w:rPr>
      <w:t>页</w:t>
    </w:r>
  </w:p>
  <w:p w:rsidR="000B0157" w:rsidRDefault="004042B5">
    <w:pPr>
      <w:pStyle w:val="af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9.5pt;height:980.25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59" w:rsidRDefault="00B42159">
      <w:r>
        <w:separator/>
      </w:r>
    </w:p>
  </w:footnote>
  <w:footnote w:type="continuationSeparator" w:id="0">
    <w:p w:rsidR="00B42159" w:rsidRDefault="00B4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2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2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57" w:rsidRDefault="000B0157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 w:tentative="1">
      <w:start w:val="1"/>
      <w:numFmt w:val="bullet"/>
      <w:pStyle w:val="a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930"/>
        </w:tabs>
        <w:ind w:left="93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2439"/>
        </w:tabs>
        <w:ind w:left="2439" w:hanging="864"/>
      </w:pPr>
      <w:rPr>
        <w:rFonts w:ascii="Arial" w:hAnsi="Arial" w:cs="Arial" w:hint="default"/>
        <w:color w:val="auto"/>
        <w:sz w:val="24"/>
        <w:szCs w:val="24"/>
      </w:rPr>
    </w:lvl>
    <w:lvl w:ilvl="4" w:tentative="1">
      <w:start w:val="1"/>
      <w:numFmt w:val="decimal"/>
      <w:lvlText w:val="%1.%2.%3.%4.%5"/>
      <w:lvlJc w:val="left"/>
      <w:pPr>
        <w:tabs>
          <w:tab w:val="left" w:pos="2163"/>
        </w:tabs>
        <w:ind w:left="216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E"/>
    <w:multiLevelType w:val="singleLevel"/>
    <w:tmpl w:val="0000000E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97517B0"/>
    <w:multiLevelType w:val="multilevel"/>
    <w:tmpl w:val="297517B0"/>
    <w:lvl w:ilvl="0" w:tentative="1">
      <w:start w:val="1"/>
      <w:numFmt w:val="bullet"/>
      <w:pStyle w:val="a1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077339"/>
    <w:multiLevelType w:val="multilevel"/>
    <w:tmpl w:val="45077339"/>
    <w:lvl w:ilvl="0" w:tentative="1">
      <w:start w:val="1"/>
      <w:numFmt w:val="bullet"/>
      <w:pStyle w:val="GreenBullet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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1164534"/>
    <w:multiLevelType w:val="multilevel"/>
    <w:tmpl w:val="61164534"/>
    <w:lvl w:ilvl="0" w:tentative="1">
      <w:start w:val="1"/>
      <w:numFmt w:val="bullet"/>
      <w:pStyle w:val="a2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  <w:lvlOverride w:ilvl="2">
      <w:startOverride w:val="1"/>
    </w:lvlOverride>
  </w:num>
  <w:num w:numId="9">
    <w:abstractNumId w:val="5"/>
    <w:lvlOverride w:ilvl="2">
      <w:startOverride w:val="1"/>
    </w:lvlOverride>
  </w:num>
  <w:num w:numId="10">
    <w:abstractNumId w:val="5"/>
    <w:lvlOverride w:ilvl="2">
      <w:startOverride w:val="1"/>
    </w:lvlOverride>
  </w:num>
  <w:num w:numId="11">
    <w:abstractNumId w:val="5"/>
    <w:lvlOverride w:ilvl="2">
      <w:startOverride w:val="1"/>
    </w:lvlOverride>
  </w:num>
  <w:num w:numId="12">
    <w:abstractNumId w:val="5"/>
    <w:lvlOverride w:ilvl="2">
      <w:startOverride w:val="1"/>
    </w:lvlOverride>
  </w:num>
  <w:num w:numId="13">
    <w:abstractNumId w:val="5"/>
    <w:lvlOverride w:ilvl="2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</w:num>
  <w:num w:numId="2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efang chen">
    <w15:presenceInfo w15:providerId="Windows Live" w15:userId="a026b542e5213ff8"/>
  </w15:person>
  <w15:person w15:author="longshine_LPF">
    <w15:presenceInfo w15:providerId="None" w15:userId="longshine_LPF"/>
  </w15:person>
  <w15:person w15:author="Longshine">
    <w15:presenceInfo w15:providerId="None" w15:userId="Longsh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trackRevisions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4CE"/>
    <w:rsid w:val="00011312"/>
    <w:rsid w:val="000116AC"/>
    <w:rsid w:val="00012F35"/>
    <w:rsid w:val="00012FEC"/>
    <w:rsid w:val="00013ABA"/>
    <w:rsid w:val="00013ED9"/>
    <w:rsid w:val="00014A9D"/>
    <w:rsid w:val="00015AF6"/>
    <w:rsid w:val="00020426"/>
    <w:rsid w:val="00021F30"/>
    <w:rsid w:val="00025CED"/>
    <w:rsid w:val="00026020"/>
    <w:rsid w:val="00030B69"/>
    <w:rsid w:val="0003301F"/>
    <w:rsid w:val="00034CD2"/>
    <w:rsid w:val="00036D25"/>
    <w:rsid w:val="00037779"/>
    <w:rsid w:val="00040430"/>
    <w:rsid w:val="0004051C"/>
    <w:rsid w:val="00040AD2"/>
    <w:rsid w:val="000428F9"/>
    <w:rsid w:val="0004417A"/>
    <w:rsid w:val="00044CDF"/>
    <w:rsid w:val="00046BDA"/>
    <w:rsid w:val="00051C7B"/>
    <w:rsid w:val="000528E7"/>
    <w:rsid w:val="00052A72"/>
    <w:rsid w:val="000542F4"/>
    <w:rsid w:val="00062274"/>
    <w:rsid w:val="0006282A"/>
    <w:rsid w:val="00065235"/>
    <w:rsid w:val="00066F8E"/>
    <w:rsid w:val="00067508"/>
    <w:rsid w:val="00070A60"/>
    <w:rsid w:val="00072EF9"/>
    <w:rsid w:val="00075184"/>
    <w:rsid w:val="000754FD"/>
    <w:rsid w:val="00075F9F"/>
    <w:rsid w:val="00076192"/>
    <w:rsid w:val="00081195"/>
    <w:rsid w:val="0008127C"/>
    <w:rsid w:val="000848C6"/>
    <w:rsid w:val="00084F68"/>
    <w:rsid w:val="00085C99"/>
    <w:rsid w:val="000868D0"/>
    <w:rsid w:val="00086F16"/>
    <w:rsid w:val="0009078B"/>
    <w:rsid w:val="0009305A"/>
    <w:rsid w:val="0009629F"/>
    <w:rsid w:val="0009741C"/>
    <w:rsid w:val="000A1097"/>
    <w:rsid w:val="000A193D"/>
    <w:rsid w:val="000B0157"/>
    <w:rsid w:val="000B2B31"/>
    <w:rsid w:val="000B3A59"/>
    <w:rsid w:val="000B54A8"/>
    <w:rsid w:val="000B60F0"/>
    <w:rsid w:val="000C1D6D"/>
    <w:rsid w:val="000C67D3"/>
    <w:rsid w:val="000D074A"/>
    <w:rsid w:val="000D0B93"/>
    <w:rsid w:val="000D10BA"/>
    <w:rsid w:val="000D1BEF"/>
    <w:rsid w:val="000D288F"/>
    <w:rsid w:val="000D4AC3"/>
    <w:rsid w:val="000E37C4"/>
    <w:rsid w:val="000E62D0"/>
    <w:rsid w:val="000F5515"/>
    <w:rsid w:val="000F72FC"/>
    <w:rsid w:val="00100638"/>
    <w:rsid w:val="00105AA6"/>
    <w:rsid w:val="00116604"/>
    <w:rsid w:val="001177FF"/>
    <w:rsid w:val="00117F48"/>
    <w:rsid w:val="001202D2"/>
    <w:rsid w:val="0012233F"/>
    <w:rsid w:val="001242DC"/>
    <w:rsid w:val="00124B06"/>
    <w:rsid w:val="001320C4"/>
    <w:rsid w:val="00132570"/>
    <w:rsid w:val="001334EA"/>
    <w:rsid w:val="00133740"/>
    <w:rsid w:val="00133A98"/>
    <w:rsid w:val="00135AE2"/>
    <w:rsid w:val="00136FEC"/>
    <w:rsid w:val="00137450"/>
    <w:rsid w:val="00137953"/>
    <w:rsid w:val="00141D2C"/>
    <w:rsid w:val="00143FA7"/>
    <w:rsid w:val="00144F6E"/>
    <w:rsid w:val="001472F5"/>
    <w:rsid w:val="001501CD"/>
    <w:rsid w:val="00150A2B"/>
    <w:rsid w:val="0015150D"/>
    <w:rsid w:val="00152599"/>
    <w:rsid w:val="001552C2"/>
    <w:rsid w:val="00155F9C"/>
    <w:rsid w:val="00160D4B"/>
    <w:rsid w:val="00160F65"/>
    <w:rsid w:val="0016496B"/>
    <w:rsid w:val="00166719"/>
    <w:rsid w:val="001675F8"/>
    <w:rsid w:val="001709DF"/>
    <w:rsid w:val="001716D6"/>
    <w:rsid w:val="00171B5E"/>
    <w:rsid w:val="00172A27"/>
    <w:rsid w:val="00173153"/>
    <w:rsid w:val="00173B42"/>
    <w:rsid w:val="00180C7B"/>
    <w:rsid w:val="001824B0"/>
    <w:rsid w:val="0018559E"/>
    <w:rsid w:val="001861D3"/>
    <w:rsid w:val="001876ED"/>
    <w:rsid w:val="001928E9"/>
    <w:rsid w:val="00192C75"/>
    <w:rsid w:val="00193516"/>
    <w:rsid w:val="00197926"/>
    <w:rsid w:val="001A0513"/>
    <w:rsid w:val="001A1899"/>
    <w:rsid w:val="001A2360"/>
    <w:rsid w:val="001A323C"/>
    <w:rsid w:val="001A39B4"/>
    <w:rsid w:val="001A5F7F"/>
    <w:rsid w:val="001A7CA7"/>
    <w:rsid w:val="001B18C9"/>
    <w:rsid w:val="001B479C"/>
    <w:rsid w:val="001C0B4D"/>
    <w:rsid w:val="001C1454"/>
    <w:rsid w:val="001C43CF"/>
    <w:rsid w:val="001C5B3C"/>
    <w:rsid w:val="001C5F87"/>
    <w:rsid w:val="001C7395"/>
    <w:rsid w:val="001D1972"/>
    <w:rsid w:val="001D25BC"/>
    <w:rsid w:val="001D7984"/>
    <w:rsid w:val="001E0C67"/>
    <w:rsid w:val="001E3780"/>
    <w:rsid w:val="001F1195"/>
    <w:rsid w:val="001F1B51"/>
    <w:rsid w:val="001F4791"/>
    <w:rsid w:val="002000C5"/>
    <w:rsid w:val="0020364D"/>
    <w:rsid w:val="002047AF"/>
    <w:rsid w:val="002066B2"/>
    <w:rsid w:val="00207010"/>
    <w:rsid w:val="00207BCF"/>
    <w:rsid w:val="002111C1"/>
    <w:rsid w:val="0021122E"/>
    <w:rsid w:val="00211279"/>
    <w:rsid w:val="0021351B"/>
    <w:rsid w:val="00213BA8"/>
    <w:rsid w:val="002144B7"/>
    <w:rsid w:val="0021568D"/>
    <w:rsid w:val="00217DA8"/>
    <w:rsid w:val="00220B79"/>
    <w:rsid w:val="00221915"/>
    <w:rsid w:val="00221AD8"/>
    <w:rsid w:val="00224A13"/>
    <w:rsid w:val="00224A27"/>
    <w:rsid w:val="00226673"/>
    <w:rsid w:val="00227977"/>
    <w:rsid w:val="0023124D"/>
    <w:rsid w:val="00232F63"/>
    <w:rsid w:val="00234284"/>
    <w:rsid w:val="00235A50"/>
    <w:rsid w:val="0023707A"/>
    <w:rsid w:val="00237BCA"/>
    <w:rsid w:val="002409D4"/>
    <w:rsid w:val="0024170E"/>
    <w:rsid w:val="00242993"/>
    <w:rsid w:val="002437D0"/>
    <w:rsid w:val="0024647E"/>
    <w:rsid w:val="00246B24"/>
    <w:rsid w:val="00247F32"/>
    <w:rsid w:val="00247FCD"/>
    <w:rsid w:val="0025592A"/>
    <w:rsid w:val="00262F3E"/>
    <w:rsid w:val="00266CC8"/>
    <w:rsid w:val="00267000"/>
    <w:rsid w:val="00267770"/>
    <w:rsid w:val="002677FD"/>
    <w:rsid w:val="0027087F"/>
    <w:rsid w:val="00285B65"/>
    <w:rsid w:val="00286D87"/>
    <w:rsid w:val="002911CE"/>
    <w:rsid w:val="002925B1"/>
    <w:rsid w:val="002927E9"/>
    <w:rsid w:val="00292D4E"/>
    <w:rsid w:val="00293E95"/>
    <w:rsid w:val="0029479E"/>
    <w:rsid w:val="002A0909"/>
    <w:rsid w:val="002A4072"/>
    <w:rsid w:val="002A51E3"/>
    <w:rsid w:val="002A62DD"/>
    <w:rsid w:val="002A67D7"/>
    <w:rsid w:val="002B06D8"/>
    <w:rsid w:val="002B0D98"/>
    <w:rsid w:val="002B2603"/>
    <w:rsid w:val="002B3435"/>
    <w:rsid w:val="002C1851"/>
    <w:rsid w:val="002C411D"/>
    <w:rsid w:val="002C4E00"/>
    <w:rsid w:val="002C4FF3"/>
    <w:rsid w:val="002C59BF"/>
    <w:rsid w:val="002C6BBD"/>
    <w:rsid w:val="002C7A4A"/>
    <w:rsid w:val="002D39CF"/>
    <w:rsid w:val="002D5055"/>
    <w:rsid w:val="002F1383"/>
    <w:rsid w:val="002F1440"/>
    <w:rsid w:val="002F3656"/>
    <w:rsid w:val="002F6357"/>
    <w:rsid w:val="002F6BB6"/>
    <w:rsid w:val="002F79BA"/>
    <w:rsid w:val="00300178"/>
    <w:rsid w:val="00300F3F"/>
    <w:rsid w:val="00300F49"/>
    <w:rsid w:val="0030103C"/>
    <w:rsid w:val="00301301"/>
    <w:rsid w:val="00302726"/>
    <w:rsid w:val="00307333"/>
    <w:rsid w:val="003109AB"/>
    <w:rsid w:val="00310C30"/>
    <w:rsid w:val="003113F3"/>
    <w:rsid w:val="00311D43"/>
    <w:rsid w:val="00311F4A"/>
    <w:rsid w:val="00314E6C"/>
    <w:rsid w:val="003208F4"/>
    <w:rsid w:val="00320E2C"/>
    <w:rsid w:val="00321A71"/>
    <w:rsid w:val="0032280B"/>
    <w:rsid w:val="0032307F"/>
    <w:rsid w:val="003231CA"/>
    <w:rsid w:val="00323478"/>
    <w:rsid w:val="00324FE2"/>
    <w:rsid w:val="003255B0"/>
    <w:rsid w:val="00332C9E"/>
    <w:rsid w:val="003335CB"/>
    <w:rsid w:val="00335169"/>
    <w:rsid w:val="00335231"/>
    <w:rsid w:val="00335EC8"/>
    <w:rsid w:val="003406FE"/>
    <w:rsid w:val="0034219A"/>
    <w:rsid w:val="003436A6"/>
    <w:rsid w:val="00343F4C"/>
    <w:rsid w:val="00344A7A"/>
    <w:rsid w:val="003468E5"/>
    <w:rsid w:val="003503A0"/>
    <w:rsid w:val="003503CE"/>
    <w:rsid w:val="0035043E"/>
    <w:rsid w:val="00350770"/>
    <w:rsid w:val="0035273E"/>
    <w:rsid w:val="0035282F"/>
    <w:rsid w:val="00352F3E"/>
    <w:rsid w:val="0035316E"/>
    <w:rsid w:val="0035461A"/>
    <w:rsid w:val="00355CCA"/>
    <w:rsid w:val="00356134"/>
    <w:rsid w:val="003562D0"/>
    <w:rsid w:val="00357140"/>
    <w:rsid w:val="00360DC1"/>
    <w:rsid w:val="00364B31"/>
    <w:rsid w:val="00364C57"/>
    <w:rsid w:val="00364E7A"/>
    <w:rsid w:val="00367455"/>
    <w:rsid w:val="00367A46"/>
    <w:rsid w:val="00367C3D"/>
    <w:rsid w:val="00371192"/>
    <w:rsid w:val="00373204"/>
    <w:rsid w:val="00374606"/>
    <w:rsid w:val="003764F1"/>
    <w:rsid w:val="003815E2"/>
    <w:rsid w:val="00381E14"/>
    <w:rsid w:val="00383C4F"/>
    <w:rsid w:val="00384731"/>
    <w:rsid w:val="0038513A"/>
    <w:rsid w:val="00386D8F"/>
    <w:rsid w:val="00386FE1"/>
    <w:rsid w:val="00392987"/>
    <w:rsid w:val="003948F8"/>
    <w:rsid w:val="00394CBE"/>
    <w:rsid w:val="003955F8"/>
    <w:rsid w:val="00397650"/>
    <w:rsid w:val="003977EA"/>
    <w:rsid w:val="003A2153"/>
    <w:rsid w:val="003A2E71"/>
    <w:rsid w:val="003A2FF1"/>
    <w:rsid w:val="003A30A2"/>
    <w:rsid w:val="003A5956"/>
    <w:rsid w:val="003A673D"/>
    <w:rsid w:val="003A732D"/>
    <w:rsid w:val="003A7DEA"/>
    <w:rsid w:val="003C2212"/>
    <w:rsid w:val="003C26D0"/>
    <w:rsid w:val="003C33AE"/>
    <w:rsid w:val="003C5478"/>
    <w:rsid w:val="003C64F8"/>
    <w:rsid w:val="003C698D"/>
    <w:rsid w:val="003D223D"/>
    <w:rsid w:val="003D2725"/>
    <w:rsid w:val="003D31FB"/>
    <w:rsid w:val="003D3573"/>
    <w:rsid w:val="003D7432"/>
    <w:rsid w:val="003E11D7"/>
    <w:rsid w:val="003E2135"/>
    <w:rsid w:val="003E378D"/>
    <w:rsid w:val="003F48B2"/>
    <w:rsid w:val="004034B4"/>
    <w:rsid w:val="00404176"/>
    <w:rsid w:val="004042B5"/>
    <w:rsid w:val="00404EF0"/>
    <w:rsid w:val="0040516D"/>
    <w:rsid w:val="0040570E"/>
    <w:rsid w:val="00405BBC"/>
    <w:rsid w:val="004062C4"/>
    <w:rsid w:val="004105C4"/>
    <w:rsid w:val="00411AAC"/>
    <w:rsid w:val="004120A7"/>
    <w:rsid w:val="004137DA"/>
    <w:rsid w:val="004247D5"/>
    <w:rsid w:val="00424FE9"/>
    <w:rsid w:val="00433481"/>
    <w:rsid w:val="004342A1"/>
    <w:rsid w:val="004403B5"/>
    <w:rsid w:val="0044152E"/>
    <w:rsid w:val="00443577"/>
    <w:rsid w:val="004436F7"/>
    <w:rsid w:val="004521E8"/>
    <w:rsid w:val="0045523E"/>
    <w:rsid w:val="0045582C"/>
    <w:rsid w:val="00456010"/>
    <w:rsid w:val="004578D3"/>
    <w:rsid w:val="00457AEA"/>
    <w:rsid w:val="00461B3C"/>
    <w:rsid w:val="00463251"/>
    <w:rsid w:val="00463FA6"/>
    <w:rsid w:val="00464449"/>
    <w:rsid w:val="0046578F"/>
    <w:rsid w:val="004669AC"/>
    <w:rsid w:val="00472DE9"/>
    <w:rsid w:val="00473B5E"/>
    <w:rsid w:val="0048682B"/>
    <w:rsid w:val="004900C0"/>
    <w:rsid w:val="0049085D"/>
    <w:rsid w:val="00491125"/>
    <w:rsid w:val="00491EF9"/>
    <w:rsid w:val="00492597"/>
    <w:rsid w:val="004925A5"/>
    <w:rsid w:val="00496E28"/>
    <w:rsid w:val="004972FD"/>
    <w:rsid w:val="00497AA2"/>
    <w:rsid w:val="004A00D5"/>
    <w:rsid w:val="004A1277"/>
    <w:rsid w:val="004A2CD6"/>
    <w:rsid w:val="004A43D2"/>
    <w:rsid w:val="004B0DEE"/>
    <w:rsid w:val="004B2424"/>
    <w:rsid w:val="004B2886"/>
    <w:rsid w:val="004B328D"/>
    <w:rsid w:val="004B47D0"/>
    <w:rsid w:val="004B582D"/>
    <w:rsid w:val="004B6B2A"/>
    <w:rsid w:val="004B7CD3"/>
    <w:rsid w:val="004C1E00"/>
    <w:rsid w:val="004D001B"/>
    <w:rsid w:val="004D04B7"/>
    <w:rsid w:val="004D08D9"/>
    <w:rsid w:val="004D1514"/>
    <w:rsid w:val="004D22B6"/>
    <w:rsid w:val="004D4951"/>
    <w:rsid w:val="004D7000"/>
    <w:rsid w:val="004E1763"/>
    <w:rsid w:val="004E2265"/>
    <w:rsid w:val="004E299F"/>
    <w:rsid w:val="004E310E"/>
    <w:rsid w:val="004E4247"/>
    <w:rsid w:val="004E48BC"/>
    <w:rsid w:val="004E61F3"/>
    <w:rsid w:val="004F06E9"/>
    <w:rsid w:val="004F15BE"/>
    <w:rsid w:val="004F4CE0"/>
    <w:rsid w:val="004F56FB"/>
    <w:rsid w:val="004F5D5D"/>
    <w:rsid w:val="004F646B"/>
    <w:rsid w:val="0050325F"/>
    <w:rsid w:val="00512782"/>
    <w:rsid w:val="00512A39"/>
    <w:rsid w:val="00514905"/>
    <w:rsid w:val="005158A5"/>
    <w:rsid w:val="00515F3F"/>
    <w:rsid w:val="00517774"/>
    <w:rsid w:val="005178D9"/>
    <w:rsid w:val="005207F6"/>
    <w:rsid w:val="005233C2"/>
    <w:rsid w:val="0052395E"/>
    <w:rsid w:val="00525AE9"/>
    <w:rsid w:val="0052656F"/>
    <w:rsid w:val="00526AFB"/>
    <w:rsid w:val="005313F6"/>
    <w:rsid w:val="005325AD"/>
    <w:rsid w:val="0053301E"/>
    <w:rsid w:val="00540F79"/>
    <w:rsid w:val="005414F1"/>
    <w:rsid w:val="005422CD"/>
    <w:rsid w:val="00545BB3"/>
    <w:rsid w:val="00547076"/>
    <w:rsid w:val="00550250"/>
    <w:rsid w:val="00550BAC"/>
    <w:rsid w:val="00553AEB"/>
    <w:rsid w:val="00554F31"/>
    <w:rsid w:val="005563C9"/>
    <w:rsid w:val="00556AE2"/>
    <w:rsid w:val="00557A91"/>
    <w:rsid w:val="005607F8"/>
    <w:rsid w:val="0056190B"/>
    <w:rsid w:val="00561D43"/>
    <w:rsid w:val="00570C7B"/>
    <w:rsid w:val="00571028"/>
    <w:rsid w:val="00571712"/>
    <w:rsid w:val="005732CC"/>
    <w:rsid w:val="00574009"/>
    <w:rsid w:val="00577202"/>
    <w:rsid w:val="00581912"/>
    <w:rsid w:val="0058211C"/>
    <w:rsid w:val="005901F1"/>
    <w:rsid w:val="00591080"/>
    <w:rsid w:val="00591676"/>
    <w:rsid w:val="005928B1"/>
    <w:rsid w:val="00592CD9"/>
    <w:rsid w:val="00596B9A"/>
    <w:rsid w:val="00597D89"/>
    <w:rsid w:val="005A0791"/>
    <w:rsid w:val="005A2CA7"/>
    <w:rsid w:val="005A4BC3"/>
    <w:rsid w:val="005A5EB1"/>
    <w:rsid w:val="005A68D0"/>
    <w:rsid w:val="005A70E8"/>
    <w:rsid w:val="005A7AFC"/>
    <w:rsid w:val="005B56DC"/>
    <w:rsid w:val="005C3399"/>
    <w:rsid w:val="005C5E66"/>
    <w:rsid w:val="005C60F8"/>
    <w:rsid w:val="005C723A"/>
    <w:rsid w:val="005C7631"/>
    <w:rsid w:val="005D24C0"/>
    <w:rsid w:val="005D426C"/>
    <w:rsid w:val="005D4A31"/>
    <w:rsid w:val="005D7EF7"/>
    <w:rsid w:val="005E1005"/>
    <w:rsid w:val="005E1111"/>
    <w:rsid w:val="005E2553"/>
    <w:rsid w:val="005E2CFD"/>
    <w:rsid w:val="005E3F18"/>
    <w:rsid w:val="005E4D90"/>
    <w:rsid w:val="005E501F"/>
    <w:rsid w:val="005E528B"/>
    <w:rsid w:val="005E5718"/>
    <w:rsid w:val="005E7153"/>
    <w:rsid w:val="005E791B"/>
    <w:rsid w:val="005F5359"/>
    <w:rsid w:val="005F65FE"/>
    <w:rsid w:val="0060005A"/>
    <w:rsid w:val="006014BB"/>
    <w:rsid w:val="00601AFF"/>
    <w:rsid w:val="00603649"/>
    <w:rsid w:val="0060481D"/>
    <w:rsid w:val="0060538B"/>
    <w:rsid w:val="00606631"/>
    <w:rsid w:val="00607B24"/>
    <w:rsid w:val="00610A04"/>
    <w:rsid w:val="00611704"/>
    <w:rsid w:val="006135F5"/>
    <w:rsid w:val="00614542"/>
    <w:rsid w:val="00616EF4"/>
    <w:rsid w:val="00621184"/>
    <w:rsid w:val="006212A0"/>
    <w:rsid w:val="006217EB"/>
    <w:rsid w:val="00621C5E"/>
    <w:rsid w:val="006232CB"/>
    <w:rsid w:val="00631097"/>
    <w:rsid w:val="00631911"/>
    <w:rsid w:val="00631DDA"/>
    <w:rsid w:val="006407D2"/>
    <w:rsid w:val="00643A60"/>
    <w:rsid w:val="00644442"/>
    <w:rsid w:val="00644F1B"/>
    <w:rsid w:val="006461C0"/>
    <w:rsid w:val="0065151C"/>
    <w:rsid w:val="00651DEC"/>
    <w:rsid w:val="00653178"/>
    <w:rsid w:val="00653A24"/>
    <w:rsid w:val="00654B1B"/>
    <w:rsid w:val="00657420"/>
    <w:rsid w:val="006608C7"/>
    <w:rsid w:val="00660DFA"/>
    <w:rsid w:val="00661CAF"/>
    <w:rsid w:val="00661DF8"/>
    <w:rsid w:val="0066341F"/>
    <w:rsid w:val="00663707"/>
    <w:rsid w:val="006639F3"/>
    <w:rsid w:val="0066435A"/>
    <w:rsid w:val="006646EB"/>
    <w:rsid w:val="00665AC2"/>
    <w:rsid w:val="00666050"/>
    <w:rsid w:val="006678B4"/>
    <w:rsid w:val="00667A11"/>
    <w:rsid w:val="00670537"/>
    <w:rsid w:val="00671A29"/>
    <w:rsid w:val="00671A40"/>
    <w:rsid w:val="00674530"/>
    <w:rsid w:val="00675D0F"/>
    <w:rsid w:val="00675E1A"/>
    <w:rsid w:val="0067736F"/>
    <w:rsid w:val="00677C13"/>
    <w:rsid w:val="006804F3"/>
    <w:rsid w:val="00682117"/>
    <w:rsid w:val="00683441"/>
    <w:rsid w:val="00683FE3"/>
    <w:rsid w:val="0068775D"/>
    <w:rsid w:val="006952E6"/>
    <w:rsid w:val="0069624E"/>
    <w:rsid w:val="00696E4F"/>
    <w:rsid w:val="0069727F"/>
    <w:rsid w:val="006A007C"/>
    <w:rsid w:val="006A0F4A"/>
    <w:rsid w:val="006A16C4"/>
    <w:rsid w:val="006A172B"/>
    <w:rsid w:val="006A25CB"/>
    <w:rsid w:val="006A4935"/>
    <w:rsid w:val="006A5A0D"/>
    <w:rsid w:val="006A7E3A"/>
    <w:rsid w:val="006B65B5"/>
    <w:rsid w:val="006B6E2E"/>
    <w:rsid w:val="006C017E"/>
    <w:rsid w:val="006C0DD6"/>
    <w:rsid w:val="006C1255"/>
    <w:rsid w:val="006C17C7"/>
    <w:rsid w:val="006C2ECA"/>
    <w:rsid w:val="006C473C"/>
    <w:rsid w:val="006C6065"/>
    <w:rsid w:val="006C609B"/>
    <w:rsid w:val="006C7FF0"/>
    <w:rsid w:val="006D0D01"/>
    <w:rsid w:val="006D0D12"/>
    <w:rsid w:val="006D6BC1"/>
    <w:rsid w:val="006E0D95"/>
    <w:rsid w:val="006E2C9C"/>
    <w:rsid w:val="006E3A27"/>
    <w:rsid w:val="006E56D3"/>
    <w:rsid w:val="006E5E67"/>
    <w:rsid w:val="006E7B48"/>
    <w:rsid w:val="006E7DCD"/>
    <w:rsid w:val="006F142E"/>
    <w:rsid w:val="006F29C6"/>
    <w:rsid w:val="006F38CF"/>
    <w:rsid w:val="006F5A3E"/>
    <w:rsid w:val="006F6952"/>
    <w:rsid w:val="007038E9"/>
    <w:rsid w:val="00705659"/>
    <w:rsid w:val="00714D30"/>
    <w:rsid w:val="00715336"/>
    <w:rsid w:val="0071571D"/>
    <w:rsid w:val="00715769"/>
    <w:rsid w:val="007219A9"/>
    <w:rsid w:val="007226C0"/>
    <w:rsid w:val="00723061"/>
    <w:rsid w:val="00731971"/>
    <w:rsid w:val="007322C1"/>
    <w:rsid w:val="007323F3"/>
    <w:rsid w:val="00732B90"/>
    <w:rsid w:val="00734FD7"/>
    <w:rsid w:val="00734FF0"/>
    <w:rsid w:val="00740E27"/>
    <w:rsid w:val="00751BA7"/>
    <w:rsid w:val="0075344A"/>
    <w:rsid w:val="00753567"/>
    <w:rsid w:val="007539C1"/>
    <w:rsid w:val="0075591A"/>
    <w:rsid w:val="007561C3"/>
    <w:rsid w:val="00757FD4"/>
    <w:rsid w:val="00760584"/>
    <w:rsid w:val="007615E7"/>
    <w:rsid w:val="0076588B"/>
    <w:rsid w:val="00766646"/>
    <w:rsid w:val="00767606"/>
    <w:rsid w:val="00770B1E"/>
    <w:rsid w:val="00773118"/>
    <w:rsid w:val="00773188"/>
    <w:rsid w:val="00774B57"/>
    <w:rsid w:val="00774F31"/>
    <w:rsid w:val="00775FD2"/>
    <w:rsid w:val="00776030"/>
    <w:rsid w:val="007772C4"/>
    <w:rsid w:val="00780110"/>
    <w:rsid w:val="00780819"/>
    <w:rsid w:val="00781438"/>
    <w:rsid w:val="00781474"/>
    <w:rsid w:val="00781D79"/>
    <w:rsid w:val="00781FE5"/>
    <w:rsid w:val="00785A2C"/>
    <w:rsid w:val="00787735"/>
    <w:rsid w:val="007918BB"/>
    <w:rsid w:val="00792CC0"/>
    <w:rsid w:val="0079671E"/>
    <w:rsid w:val="007971E8"/>
    <w:rsid w:val="007A0381"/>
    <w:rsid w:val="007A24FD"/>
    <w:rsid w:val="007A4A65"/>
    <w:rsid w:val="007A5797"/>
    <w:rsid w:val="007A76DB"/>
    <w:rsid w:val="007B18DF"/>
    <w:rsid w:val="007B33CE"/>
    <w:rsid w:val="007B45D7"/>
    <w:rsid w:val="007B690B"/>
    <w:rsid w:val="007B6ECE"/>
    <w:rsid w:val="007B703F"/>
    <w:rsid w:val="007B79D3"/>
    <w:rsid w:val="007C0361"/>
    <w:rsid w:val="007C2DDD"/>
    <w:rsid w:val="007C374A"/>
    <w:rsid w:val="007C480C"/>
    <w:rsid w:val="007C48F3"/>
    <w:rsid w:val="007C56F4"/>
    <w:rsid w:val="007C7743"/>
    <w:rsid w:val="007D1FB8"/>
    <w:rsid w:val="007D2389"/>
    <w:rsid w:val="007D3AC1"/>
    <w:rsid w:val="007D6412"/>
    <w:rsid w:val="007D7337"/>
    <w:rsid w:val="007D7D34"/>
    <w:rsid w:val="007E06FC"/>
    <w:rsid w:val="007E0B1A"/>
    <w:rsid w:val="007E0FCA"/>
    <w:rsid w:val="007E1A14"/>
    <w:rsid w:val="007E2133"/>
    <w:rsid w:val="007E6E64"/>
    <w:rsid w:val="007E75E3"/>
    <w:rsid w:val="007E7698"/>
    <w:rsid w:val="007E770A"/>
    <w:rsid w:val="007F03A8"/>
    <w:rsid w:val="007F135A"/>
    <w:rsid w:val="007F3694"/>
    <w:rsid w:val="007F5646"/>
    <w:rsid w:val="007F5DA3"/>
    <w:rsid w:val="008010B1"/>
    <w:rsid w:val="0080137B"/>
    <w:rsid w:val="00805159"/>
    <w:rsid w:val="00805183"/>
    <w:rsid w:val="008056A7"/>
    <w:rsid w:val="00805E35"/>
    <w:rsid w:val="0080663F"/>
    <w:rsid w:val="00806F8D"/>
    <w:rsid w:val="0080776A"/>
    <w:rsid w:val="008119DA"/>
    <w:rsid w:val="0081257C"/>
    <w:rsid w:val="00816386"/>
    <w:rsid w:val="0081744A"/>
    <w:rsid w:val="00821BEA"/>
    <w:rsid w:val="00822DCA"/>
    <w:rsid w:val="00825139"/>
    <w:rsid w:val="0082527B"/>
    <w:rsid w:val="00826229"/>
    <w:rsid w:val="00834458"/>
    <w:rsid w:val="00835662"/>
    <w:rsid w:val="00835673"/>
    <w:rsid w:val="00835B42"/>
    <w:rsid w:val="0083784A"/>
    <w:rsid w:val="00840C20"/>
    <w:rsid w:val="008450DF"/>
    <w:rsid w:val="008452BB"/>
    <w:rsid w:val="00845A96"/>
    <w:rsid w:val="00845FE2"/>
    <w:rsid w:val="00847B9D"/>
    <w:rsid w:val="00851071"/>
    <w:rsid w:val="008605B0"/>
    <w:rsid w:val="008606EB"/>
    <w:rsid w:val="00860EAD"/>
    <w:rsid w:val="0086428D"/>
    <w:rsid w:val="0086447D"/>
    <w:rsid w:val="00866196"/>
    <w:rsid w:val="008662D6"/>
    <w:rsid w:val="00866DC5"/>
    <w:rsid w:val="00867A77"/>
    <w:rsid w:val="00867F5C"/>
    <w:rsid w:val="00872F7D"/>
    <w:rsid w:val="0087511F"/>
    <w:rsid w:val="0087541B"/>
    <w:rsid w:val="0087548E"/>
    <w:rsid w:val="00875D06"/>
    <w:rsid w:val="008816D4"/>
    <w:rsid w:val="00881DFE"/>
    <w:rsid w:val="00882ABE"/>
    <w:rsid w:val="00885391"/>
    <w:rsid w:val="008873F6"/>
    <w:rsid w:val="0089161F"/>
    <w:rsid w:val="00891FE5"/>
    <w:rsid w:val="0089431E"/>
    <w:rsid w:val="00894CBA"/>
    <w:rsid w:val="00894DD7"/>
    <w:rsid w:val="00895EF9"/>
    <w:rsid w:val="00896C34"/>
    <w:rsid w:val="0089781C"/>
    <w:rsid w:val="00897C34"/>
    <w:rsid w:val="008A0B00"/>
    <w:rsid w:val="008A4BFF"/>
    <w:rsid w:val="008A5D1D"/>
    <w:rsid w:val="008A66BF"/>
    <w:rsid w:val="008A6B7B"/>
    <w:rsid w:val="008A7B6E"/>
    <w:rsid w:val="008B0CA4"/>
    <w:rsid w:val="008B2A5B"/>
    <w:rsid w:val="008B3F52"/>
    <w:rsid w:val="008B559E"/>
    <w:rsid w:val="008B7236"/>
    <w:rsid w:val="008C28DB"/>
    <w:rsid w:val="008C2ED2"/>
    <w:rsid w:val="008C403D"/>
    <w:rsid w:val="008C4FA7"/>
    <w:rsid w:val="008C552D"/>
    <w:rsid w:val="008D3518"/>
    <w:rsid w:val="008D6004"/>
    <w:rsid w:val="008D6C3D"/>
    <w:rsid w:val="008E045F"/>
    <w:rsid w:val="008E0F1D"/>
    <w:rsid w:val="008E22D1"/>
    <w:rsid w:val="008E2AA3"/>
    <w:rsid w:val="008E40BD"/>
    <w:rsid w:val="008E499E"/>
    <w:rsid w:val="008E7315"/>
    <w:rsid w:val="008E73CA"/>
    <w:rsid w:val="008E79F9"/>
    <w:rsid w:val="008F0742"/>
    <w:rsid w:val="008F308C"/>
    <w:rsid w:val="008F341B"/>
    <w:rsid w:val="008F551A"/>
    <w:rsid w:val="008F6455"/>
    <w:rsid w:val="008F7DE2"/>
    <w:rsid w:val="0090028A"/>
    <w:rsid w:val="00900C14"/>
    <w:rsid w:val="00901D5F"/>
    <w:rsid w:val="00905D3A"/>
    <w:rsid w:val="00905FCB"/>
    <w:rsid w:val="0090649E"/>
    <w:rsid w:val="00907E67"/>
    <w:rsid w:val="00911A72"/>
    <w:rsid w:val="00911F6B"/>
    <w:rsid w:val="00913054"/>
    <w:rsid w:val="00914C33"/>
    <w:rsid w:val="00917A26"/>
    <w:rsid w:val="00922458"/>
    <w:rsid w:val="0092350B"/>
    <w:rsid w:val="009257AD"/>
    <w:rsid w:val="00926CDE"/>
    <w:rsid w:val="00927046"/>
    <w:rsid w:val="009270FF"/>
    <w:rsid w:val="009275DD"/>
    <w:rsid w:val="00927D61"/>
    <w:rsid w:val="009325F7"/>
    <w:rsid w:val="009333B5"/>
    <w:rsid w:val="009347F3"/>
    <w:rsid w:val="00937F7F"/>
    <w:rsid w:val="009449FB"/>
    <w:rsid w:val="00945DD6"/>
    <w:rsid w:val="00947CFA"/>
    <w:rsid w:val="00951554"/>
    <w:rsid w:val="00954544"/>
    <w:rsid w:val="009567BA"/>
    <w:rsid w:val="00960804"/>
    <w:rsid w:val="00960C75"/>
    <w:rsid w:val="00963370"/>
    <w:rsid w:val="0096682E"/>
    <w:rsid w:val="0097033F"/>
    <w:rsid w:val="009703E3"/>
    <w:rsid w:val="00971715"/>
    <w:rsid w:val="00973763"/>
    <w:rsid w:val="009745C3"/>
    <w:rsid w:val="00980079"/>
    <w:rsid w:val="009804F9"/>
    <w:rsid w:val="00991C07"/>
    <w:rsid w:val="00995F03"/>
    <w:rsid w:val="0099605B"/>
    <w:rsid w:val="00996E8D"/>
    <w:rsid w:val="00997040"/>
    <w:rsid w:val="009977EE"/>
    <w:rsid w:val="00997C59"/>
    <w:rsid w:val="00997CB2"/>
    <w:rsid w:val="009A0B38"/>
    <w:rsid w:val="009A2A96"/>
    <w:rsid w:val="009A3A65"/>
    <w:rsid w:val="009A3E4B"/>
    <w:rsid w:val="009B061B"/>
    <w:rsid w:val="009B128B"/>
    <w:rsid w:val="009B2805"/>
    <w:rsid w:val="009B3E7A"/>
    <w:rsid w:val="009B4701"/>
    <w:rsid w:val="009B54E6"/>
    <w:rsid w:val="009B5756"/>
    <w:rsid w:val="009B7A25"/>
    <w:rsid w:val="009C1C63"/>
    <w:rsid w:val="009C39B8"/>
    <w:rsid w:val="009C52D4"/>
    <w:rsid w:val="009C6051"/>
    <w:rsid w:val="009C6158"/>
    <w:rsid w:val="009C677E"/>
    <w:rsid w:val="009D1B5D"/>
    <w:rsid w:val="009D1F45"/>
    <w:rsid w:val="009D36AE"/>
    <w:rsid w:val="009D37B8"/>
    <w:rsid w:val="009D742E"/>
    <w:rsid w:val="009E1077"/>
    <w:rsid w:val="009E2822"/>
    <w:rsid w:val="009E31B0"/>
    <w:rsid w:val="009E3996"/>
    <w:rsid w:val="009E3B42"/>
    <w:rsid w:val="009F13FC"/>
    <w:rsid w:val="009F166D"/>
    <w:rsid w:val="009F2E4A"/>
    <w:rsid w:val="009F4E9A"/>
    <w:rsid w:val="009F5663"/>
    <w:rsid w:val="00A01A4B"/>
    <w:rsid w:val="00A02D4E"/>
    <w:rsid w:val="00A03451"/>
    <w:rsid w:val="00A07052"/>
    <w:rsid w:val="00A077C2"/>
    <w:rsid w:val="00A078EF"/>
    <w:rsid w:val="00A1000D"/>
    <w:rsid w:val="00A110C6"/>
    <w:rsid w:val="00A117EE"/>
    <w:rsid w:val="00A12DF1"/>
    <w:rsid w:val="00A13BF3"/>
    <w:rsid w:val="00A1563B"/>
    <w:rsid w:val="00A1672E"/>
    <w:rsid w:val="00A16E7D"/>
    <w:rsid w:val="00A176C1"/>
    <w:rsid w:val="00A177ED"/>
    <w:rsid w:val="00A2230C"/>
    <w:rsid w:val="00A25DAC"/>
    <w:rsid w:val="00A30955"/>
    <w:rsid w:val="00A30BB0"/>
    <w:rsid w:val="00A343C7"/>
    <w:rsid w:val="00A363AB"/>
    <w:rsid w:val="00A36612"/>
    <w:rsid w:val="00A378A8"/>
    <w:rsid w:val="00A40595"/>
    <w:rsid w:val="00A4270E"/>
    <w:rsid w:val="00A43E04"/>
    <w:rsid w:val="00A44E56"/>
    <w:rsid w:val="00A46969"/>
    <w:rsid w:val="00A47391"/>
    <w:rsid w:val="00A47D0A"/>
    <w:rsid w:val="00A50410"/>
    <w:rsid w:val="00A51A54"/>
    <w:rsid w:val="00A5216E"/>
    <w:rsid w:val="00A52878"/>
    <w:rsid w:val="00A52BC8"/>
    <w:rsid w:val="00A5315C"/>
    <w:rsid w:val="00A53F1D"/>
    <w:rsid w:val="00A5709D"/>
    <w:rsid w:val="00A626E5"/>
    <w:rsid w:val="00A64FF8"/>
    <w:rsid w:val="00A662C1"/>
    <w:rsid w:val="00A67389"/>
    <w:rsid w:val="00A67AEF"/>
    <w:rsid w:val="00A67BD1"/>
    <w:rsid w:val="00A71B11"/>
    <w:rsid w:val="00A71F6A"/>
    <w:rsid w:val="00A72F54"/>
    <w:rsid w:val="00A76D2E"/>
    <w:rsid w:val="00A84118"/>
    <w:rsid w:val="00A85CE4"/>
    <w:rsid w:val="00A861F9"/>
    <w:rsid w:val="00A866E8"/>
    <w:rsid w:val="00A92F98"/>
    <w:rsid w:val="00A939F5"/>
    <w:rsid w:val="00A942F4"/>
    <w:rsid w:val="00A94EB4"/>
    <w:rsid w:val="00A950B6"/>
    <w:rsid w:val="00A951CC"/>
    <w:rsid w:val="00A9572A"/>
    <w:rsid w:val="00A9657A"/>
    <w:rsid w:val="00AA077E"/>
    <w:rsid w:val="00AA2ED9"/>
    <w:rsid w:val="00AA57D9"/>
    <w:rsid w:val="00AA5973"/>
    <w:rsid w:val="00AA665D"/>
    <w:rsid w:val="00AA79F6"/>
    <w:rsid w:val="00AB136F"/>
    <w:rsid w:val="00AB150B"/>
    <w:rsid w:val="00AB15D3"/>
    <w:rsid w:val="00AB53CA"/>
    <w:rsid w:val="00AC1C5B"/>
    <w:rsid w:val="00AC2C8E"/>
    <w:rsid w:val="00AC3CB0"/>
    <w:rsid w:val="00AC53C6"/>
    <w:rsid w:val="00AC5531"/>
    <w:rsid w:val="00AD368D"/>
    <w:rsid w:val="00AD3AAF"/>
    <w:rsid w:val="00AD5C78"/>
    <w:rsid w:val="00AE2D0F"/>
    <w:rsid w:val="00AE3CE0"/>
    <w:rsid w:val="00AE5575"/>
    <w:rsid w:val="00AF07B6"/>
    <w:rsid w:val="00AF32A2"/>
    <w:rsid w:val="00AF3C49"/>
    <w:rsid w:val="00AF43E5"/>
    <w:rsid w:val="00AF4EE2"/>
    <w:rsid w:val="00AF50D9"/>
    <w:rsid w:val="00AF563C"/>
    <w:rsid w:val="00AF56B6"/>
    <w:rsid w:val="00AF5EEB"/>
    <w:rsid w:val="00AF5EFB"/>
    <w:rsid w:val="00AF6CBE"/>
    <w:rsid w:val="00B02120"/>
    <w:rsid w:val="00B023A5"/>
    <w:rsid w:val="00B02751"/>
    <w:rsid w:val="00B02788"/>
    <w:rsid w:val="00B03C42"/>
    <w:rsid w:val="00B03E79"/>
    <w:rsid w:val="00B04CAA"/>
    <w:rsid w:val="00B10D72"/>
    <w:rsid w:val="00B1122A"/>
    <w:rsid w:val="00B132AA"/>
    <w:rsid w:val="00B17180"/>
    <w:rsid w:val="00B17B48"/>
    <w:rsid w:val="00B20ABA"/>
    <w:rsid w:val="00B20CDA"/>
    <w:rsid w:val="00B2108D"/>
    <w:rsid w:val="00B23AFB"/>
    <w:rsid w:val="00B24BA1"/>
    <w:rsid w:val="00B26005"/>
    <w:rsid w:val="00B26E57"/>
    <w:rsid w:val="00B32EE2"/>
    <w:rsid w:val="00B332CF"/>
    <w:rsid w:val="00B341AB"/>
    <w:rsid w:val="00B358C5"/>
    <w:rsid w:val="00B40BF5"/>
    <w:rsid w:val="00B42159"/>
    <w:rsid w:val="00B4392E"/>
    <w:rsid w:val="00B45721"/>
    <w:rsid w:val="00B47332"/>
    <w:rsid w:val="00B47E1B"/>
    <w:rsid w:val="00B501A4"/>
    <w:rsid w:val="00B5132A"/>
    <w:rsid w:val="00B51528"/>
    <w:rsid w:val="00B52B90"/>
    <w:rsid w:val="00B54552"/>
    <w:rsid w:val="00B545BD"/>
    <w:rsid w:val="00B54AB5"/>
    <w:rsid w:val="00B57308"/>
    <w:rsid w:val="00B57D9E"/>
    <w:rsid w:val="00B61879"/>
    <w:rsid w:val="00B61ABB"/>
    <w:rsid w:val="00B6301A"/>
    <w:rsid w:val="00B641E5"/>
    <w:rsid w:val="00B70266"/>
    <w:rsid w:val="00B70445"/>
    <w:rsid w:val="00B70BD0"/>
    <w:rsid w:val="00B72228"/>
    <w:rsid w:val="00B7574A"/>
    <w:rsid w:val="00B763A5"/>
    <w:rsid w:val="00B8213A"/>
    <w:rsid w:val="00B833E3"/>
    <w:rsid w:val="00B837D0"/>
    <w:rsid w:val="00B86C29"/>
    <w:rsid w:val="00B87103"/>
    <w:rsid w:val="00B90FF8"/>
    <w:rsid w:val="00B91CB9"/>
    <w:rsid w:val="00B927A8"/>
    <w:rsid w:val="00B9581A"/>
    <w:rsid w:val="00BA57D4"/>
    <w:rsid w:val="00BB190D"/>
    <w:rsid w:val="00BB195E"/>
    <w:rsid w:val="00BB1EAB"/>
    <w:rsid w:val="00BB3C85"/>
    <w:rsid w:val="00BB46F7"/>
    <w:rsid w:val="00BB79F5"/>
    <w:rsid w:val="00BC0463"/>
    <w:rsid w:val="00BC1E93"/>
    <w:rsid w:val="00BC21DF"/>
    <w:rsid w:val="00BC37F3"/>
    <w:rsid w:val="00BC5B39"/>
    <w:rsid w:val="00BC6693"/>
    <w:rsid w:val="00BC7079"/>
    <w:rsid w:val="00BD245B"/>
    <w:rsid w:val="00BD29AB"/>
    <w:rsid w:val="00BD3271"/>
    <w:rsid w:val="00BD3816"/>
    <w:rsid w:val="00BD618D"/>
    <w:rsid w:val="00BD6C72"/>
    <w:rsid w:val="00BD762C"/>
    <w:rsid w:val="00BD7E15"/>
    <w:rsid w:val="00BE0143"/>
    <w:rsid w:val="00BE23F3"/>
    <w:rsid w:val="00BE402F"/>
    <w:rsid w:val="00BE586B"/>
    <w:rsid w:val="00BE59B0"/>
    <w:rsid w:val="00BE5C4B"/>
    <w:rsid w:val="00BE6737"/>
    <w:rsid w:val="00BE6995"/>
    <w:rsid w:val="00BE6B4E"/>
    <w:rsid w:val="00BE6C20"/>
    <w:rsid w:val="00BE72C9"/>
    <w:rsid w:val="00BF0E88"/>
    <w:rsid w:val="00BF25DD"/>
    <w:rsid w:val="00BF4140"/>
    <w:rsid w:val="00BF55E4"/>
    <w:rsid w:val="00C03617"/>
    <w:rsid w:val="00C03BA6"/>
    <w:rsid w:val="00C05A02"/>
    <w:rsid w:val="00C10EE9"/>
    <w:rsid w:val="00C1389F"/>
    <w:rsid w:val="00C13B8D"/>
    <w:rsid w:val="00C13D3E"/>
    <w:rsid w:val="00C16ACA"/>
    <w:rsid w:val="00C1714D"/>
    <w:rsid w:val="00C2411F"/>
    <w:rsid w:val="00C24D7D"/>
    <w:rsid w:val="00C251D1"/>
    <w:rsid w:val="00C31408"/>
    <w:rsid w:val="00C33CCB"/>
    <w:rsid w:val="00C3426D"/>
    <w:rsid w:val="00C36057"/>
    <w:rsid w:val="00C36E67"/>
    <w:rsid w:val="00C4097A"/>
    <w:rsid w:val="00C418C0"/>
    <w:rsid w:val="00C42942"/>
    <w:rsid w:val="00C43366"/>
    <w:rsid w:val="00C451C5"/>
    <w:rsid w:val="00C458D8"/>
    <w:rsid w:val="00C477C2"/>
    <w:rsid w:val="00C502A1"/>
    <w:rsid w:val="00C51AF5"/>
    <w:rsid w:val="00C51ECC"/>
    <w:rsid w:val="00C5249A"/>
    <w:rsid w:val="00C52B50"/>
    <w:rsid w:val="00C57DBB"/>
    <w:rsid w:val="00C60296"/>
    <w:rsid w:val="00C61579"/>
    <w:rsid w:val="00C61E09"/>
    <w:rsid w:val="00C6240A"/>
    <w:rsid w:val="00C62C41"/>
    <w:rsid w:val="00C62CCC"/>
    <w:rsid w:val="00C62D48"/>
    <w:rsid w:val="00C63BFB"/>
    <w:rsid w:val="00C66217"/>
    <w:rsid w:val="00C71242"/>
    <w:rsid w:val="00C72391"/>
    <w:rsid w:val="00C7301F"/>
    <w:rsid w:val="00C743DA"/>
    <w:rsid w:val="00C7546E"/>
    <w:rsid w:val="00C76F8F"/>
    <w:rsid w:val="00C83102"/>
    <w:rsid w:val="00C932E5"/>
    <w:rsid w:val="00C962CF"/>
    <w:rsid w:val="00C964D0"/>
    <w:rsid w:val="00CA0E0C"/>
    <w:rsid w:val="00CA2960"/>
    <w:rsid w:val="00CA3ACF"/>
    <w:rsid w:val="00CA422E"/>
    <w:rsid w:val="00CA55C3"/>
    <w:rsid w:val="00CA736C"/>
    <w:rsid w:val="00CB0079"/>
    <w:rsid w:val="00CB2843"/>
    <w:rsid w:val="00CB2F95"/>
    <w:rsid w:val="00CB377D"/>
    <w:rsid w:val="00CB63A7"/>
    <w:rsid w:val="00CB7D12"/>
    <w:rsid w:val="00CC026E"/>
    <w:rsid w:val="00CC350A"/>
    <w:rsid w:val="00CC660A"/>
    <w:rsid w:val="00CD0B45"/>
    <w:rsid w:val="00CD4F94"/>
    <w:rsid w:val="00CD528C"/>
    <w:rsid w:val="00CE187A"/>
    <w:rsid w:val="00CE1D59"/>
    <w:rsid w:val="00CE1FFF"/>
    <w:rsid w:val="00CE2EE4"/>
    <w:rsid w:val="00CE40E5"/>
    <w:rsid w:val="00CE4C5B"/>
    <w:rsid w:val="00CE5800"/>
    <w:rsid w:val="00CE7C18"/>
    <w:rsid w:val="00CF170E"/>
    <w:rsid w:val="00CF39FA"/>
    <w:rsid w:val="00CF7013"/>
    <w:rsid w:val="00D00EB6"/>
    <w:rsid w:val="00D0213C"/>
    <w:rsid w:val="00D040E8"/>
    <w:rsid w:val="00D041DD"/>
    <w:rsid w:val="00D0552F"/>
    <w:rsid w:val="00D055EA"/>
    <w:rsid w:val="00D05616"/>
    <w:rsid w:val="00D06424"/>
    <w:rsid w:val="00D07A60"/>
    <w:rsid w:val="00D112BA"/>
    <w:rsid w:val="00D1294A"/>
    <w:rsid w:val="00D144CD"/>
    <w:rsid w:val="00D17618"/>
    <w:rsid w:val="00D21A9A"/>
    <w:rsid w:val="00D25B31"/>
    <w:rsid w:val="00D26FF8"/>
    <w:rsid w:val="00D301BD"/>
    <w:rsid w:val="00D376A0"/>
    <w:rsid w:val="00D37D82"/>
    <w:rsid w:val="00D401F1"/>
    <w:rsid w:val="00D40479"/>
    <w:rsid w:val="00D41BEA"/>
    <w:rsid w:val="00D42B49"/>
    <w:rsid w:val="00D438F7"/>
    <w:rsid w:val="00D448E3"/>
    <w:rsid w:val="00D472EB"/>
    <w:rsid w:val="00D50A01"/>
    <w:rsid w:val="00D513A7"/>
    <w:rsid w:val="00D51FE6"/>
    <w:rsid w:val="00D523C2"/>
    <w:rsid w:val="00D5368C"/>
    <w:rsid w:val="00D54174"/>
    <w:rsid w:val="00D546A3"/>
    <w:rsid w:val="00D57258"/>
    <w:rsid w:val="00D57B1E"/>
    <w:rsid w:val="00D628CC"/>
    <w:rsid w:val="00D628F6"/>
    <w:rsid w:val="00D64562"/>
    <w:rsid w:val="00D6565C"/>
    <w:rsid w:val="00D65D86"/>
    <w:rsid w:val="00D67D98"/>
    <w:rsid w:val="00D719B7"/>
    <w:rsid w:val="00D73287"/>
    <w:rsid w:val="00D76693"/>
    <w:rsid w:val="00D7776F"/>
    <w:rsid w:val="00D77BE2"/>
    <w:rsid w:val="00D814BC"/>
    <w:rsid w:val="00D82EE0"/>
    <w:rsid w:val="00D83186"/>
    <w:rsid w:val="00D834F1"/>
    <w:rsid w:val="00D84A13"/>
    <w:rsid w:val="00D8746E"/>
    <w:rsid w:val="00D920FE"/>
    <w:rsid w:val="00D923BD"/>
    <w:rsid w:val="00D93210"/>
    <w:rsid w:val="00D940F7"/>
    <w:rsid w:val="00D9416D"/>
    <w:rsid w:val="00DA0015"/>
    <w:rsid w:val="00DA0D03"/>
    <w:rsid w:val="00DA33ED"/>
    <w:rsid w:val="00DA78AB"/>
    <w:rsid w:val="00DB19CD"/>
    <w:rsid w:val="00DB40D1"/>
    <w:rsid w:val="00DC3370"/>
    <w:rsid w:val="00DC3C33"/>
    <w:rsid w:val="00DC49C8"/>
    <w:rsid w:val="00DC4BD3"/>
    <w:rsid w:val="00DC5A70"/>
    <w:rsid w:val="00DD0C39"/>
    <w:rsid w:val="00DD0F22"/>
    <w:rsid w:val="00DD11D4"/>
    <w:rsid w:val="00DD1D48"/>
    <w:rsid w:val="00DD2E8E"/>
    <w:rsid w:val="00DD5D5C"/>
    <w:rsid w:val="00DD6BB4"/>
    <w:rsid w:val="00DD7F00"/>
    <w:rsid w:val="00DE35E6"/>
    <w:rsid w:val="00DE415F"/>
    <w:rsid w:val="00DE4FEF"/>
    <w:rsid w:val="00DE67C4"/>
    <w:rsid w:val="00DE6EB4"/>
    <w:rsid w:val="00DF06A9"/>
    <w:rsid w:val="00DF0C26"/>
    <w:rsid w:val="00DF2163"/>
    <w:rsid w:val="00DF2A67"/>
    <w:rsid w:val="00DF5483"/>
    <w:rsid w:val="00E00CE9"/>
    <w:rsid w:val="00E0196D"/>
    <w:rsid w:val="00E020D4"/>
    <w:rsid w:val="00E05035"/>
    <w:rsid w:val="00E05FBE"/>
    <w:rsid w:val="00E063A0"/>
    <w:rsid w:val="00E06607"/>
    <w:rsid w:val="00E07FE9"/>
    <w:rsid w:val="00E11078"/>
    <w:rsid w:val="00E112B1"/>
    <w:rsid w:val="00E11F58"/>
    <w:rsid w:val="00E123A6"/>
    <w:rsid w:val="00E1668E"/>
    <w:rsid w:val="00E16830"/>
    <w:rsid w:val="00E179C6"/>
    <w:rsid w:val="00E20C08"/>
    <w:rsid w:val="00E21A8F"/>
    <w:rsid w:val="00E22F8B"/>
    <w:rsid w:val="00E24100"/>
    <w:rsid w:val="00E26800"/>
    <w:rsid w:val="00E27697"/>
    <w:rsid w:val="00E27885"/>
    <w:rsid w:val="00E27B5B"/>
    <w:rsid w:val="00E326F7"/>
    <w:rsid w:val="00E32DEE"/>
    <w:rsid w:val="00E343A6"/>
    <w:rsid w:val="00E3644C"/>
    <w:rsid w:val="00E37713"/>
    <w:rsid w:val="00E40E41"/>
    <w:rsid w:val="00E428A3"/>
    <w:rsid w:val="00E43278"/>
    <w:rsid w:val="00E43D92"/>
    <w:rsid w:val="00E50D46"/>
    <w:rsid w:val="00E528A4"/>
    <w:rsid w:val="00E538BB"/>
    <w:rsid w:val="00E5441D"/>
    <w:rsid w:val="00E56480"/>
    <w:rsid w:val="00E572E1"/>
    <w:rsid w:val="00E60653"/>
    <w:rsid w:val="00E61941"/>
    <w:rsid w:val="00E64928"/>
    <w:rsid w:val="00E650E7"/>
    <w:rsid w:val="00E71B65"/>
    <w:rsid w:val="00E723BF"/>
    <w:rsid w:val="00E75281"/>
    <w:rsid w:val="00E7530A"/>
    <w:rsid w:val="00E77487"/>
    <w:rsid w:val="00E81423"/>
    <w:rsid w:val="00E81992"/>
    <w:rsid w:val="00E81E55"/>
    <w:rsid w:val="00E84486"/>
    <w:rsid w:val="00E862EC"/>
    <w:rsid w:val="00E87EC8"/>
    <w:rsid w:val="00E91E93"/>
    <w:rsid w:val="00E94024"/>
    <w:rsid w:val="00E9511C"/>
    <w:rsid w:val="00E95DC5"/>
    <w:rsid w:val="00EA0521"/>
    <w:rsid w:val="00EA23E2"/>
    <w:rsid w:val="00EA28D6"/>
    <w:rsid w:val="00EA472D"/>
    <w:rsid w:val="00EA717D"/>
    <w:rsid w:val="00EA7A5D"/>
    <w:rsid w:val="00EB16F6"/>
    <w:rsid w:val="00EB4770"/>
    <w:rsid w:val="00EB520D"/>
    <w:rsid w:val="00EB722D"/>
    <w:rsid w:val="00EB72CA"/>
    <w:rsid w:val="00EC0D5D"/>
    <w:rsid w:val="00EC2141"/>
    <w:rsid w:val="00EC349E"/>
    <w:rsid w:val="00EC3C9E"/>
    <w:rsid w:val="00EC5571"/>
    <w:rsid w:val="00EC5828"/>
    <w:rsid w:val="00ED0130"/>
    <w:rsid w:val="00ED0A44"/>
    <w:rsid w:val="00ED0B81"/>
    <w:rsid w:val="00ED0F66"/>
    <w:rsid w:val="00ED27B7"/>
    <w:rsid w:val="00ED4E93"/>
    <w:rsid w:val="00ED4F18"/>
    <w:rsid w:val="00ED5D13"/>
    <w:rsid w:val="00ED5FFF"/>
    <w:rsid w:val="00ED6576"/>
    <w:rsid w:val="00EE1DA5"/>
    <w:rsid w:val="00EE5CE0"/>
    <w:rsid w:val="00EE5CE1"/>
    <w:rsid w:val="00EF1BA7"/>
    <w:rsid w:val="00EF281C"/>
    <w:rsid w:val="00EF44D5"/>
    <w:rsid w:val="00EF6D40"/>
    <w:rsid w:val="00EF7410"/>
    <w:rsid w:val="00F0165F"/>
    <w:rsid w:val="00F0198C"/>
    <w:rsid w:val="00F03EC3"/>
    <w:rsid w:val="00F10A6A"/>
    <w:rsid w:val="00F124BC"/>
    <w:rsid w:val="00F14ABF"/>
    <w:rsid w:val="00F205E5"/>
    <w:rsid w:val="00F232A6"/>
    <w:rsid w:val="00F24F0F"/>
    <w:rsid w:val="00F31BCF"/>
    <w:rsid w:val="00F33B60"/>
    <w:rsid w:val="00F34DFE"/>
    <w:rsid w:val="00F402DB"/>
    <w:rsid w:val="00F40CEF"/>
    <w:rsid w:val="00F4112D"/>
    <w:rsid w:val="00F41557"/>
    <w:rsid w:val="00F41ACE"/>
    <w:rsid w:val="00F433CE"/>
    <w:rsid w:val="00F43D7E"/>
    <w:rsid w:val="00F44F7C"/>
    <w:rsid w:val="00F45E10"/>
    <w:rsid w:val="00F479F8"/>
    <w:rsid w:val="00F47BEF"/>
    <w:rsid w:val="00F5016E"/>
    <w:rsid w:val="00F51AEE"/>
    <w:rsid w:val="00F523EB"/>
    <w:rsid w:val="00F56829"/>
    <w:rsid w:val="00F614FE"/>
    <w:rsid w:val="00F66CA2"/>
    <w:rsid w:val="00F7026E"/>
    <w:rsid w:val="00F7052B"/>
    <w:rsid w:val="00F72A96"/>
    <w:rsid w:val="00F736E9"/>
    <w:rsid w:val="00F770AB"/>
    <w:rsid w:val="00F77415"/>
    <w:rsid w:val="00F778C1"/>
    <w:rsid w:val="00F81F4B"/>
    <w:rsid w:val="00F84338"/>
    <w:rsid w:val="00F85300"/>
    <w:rsid w:val="00F86765"/>
    <w:rsid w:val="00F869BB"/>
    <w:rsid w:val="00F877FC"/>
    <w:rsid w:val="00F93B47"/>
    <w:rsid w:val="00F945A5"/>
    <w:rsid w:val="00F95A5B"/>
    <w:rsid w:val="00FA39EC"/>
    <w:rsid w:val="00FA48DA"/>
    <w:rsid w:val="00FA7AB0"/>
    <w:rsid w:val="00FB00F9"/>
    <w:rsid w:val="00FB1012"/>
    <w:rsid w:val="00FB147B"/>
    <w:rsid w:val="00FB1513"/>
    <w:rsid w:val="00FB1BF8"/>
    <w:rsid w:val="00FB5136"/>
    <w:rsid w:val="00FC057A"/>
    <w:rsid w:val="00FC1F0F"/>
    <w:rsid w:val="00FC5EC2"/>
    <w:rsid w:val="00FC6027"/>
    <w:rsid w:val="00FD2FB4"/>
    <w:rsid w:val="00FD4C84"/>
    <w:rsid w:val="00FD50E6"/>
    <w:rsid w:val="00FD510B"/>
    <w:rsid w:val="00FD58C1"/>
    <w:rsid w:val="00FD6848"/>
    <w:rsid w:val="00FE48D6"/>
    <w:rsid w:val="00FE49F3"/>
    <w:rsid w:val="00FE72A3"/>
    <w:rsid w:val="00FF02A2"/>
    <w:rsid w:val="00FF09A7"/>
    <w:rsid w:val="00FF4323"/>
    <w:rsid w:val="00FF506D"/>
    <w:rsid w:val="00FF6B07"/>
    <w:rsid w:val="00FF7F40"/>
    <w:rsid w:val="010B6346"/>
    <w:rsid w:val="04731B5B"/>
    <w:rsid w:val="07115CA7"/>
    <w:rsid w:val="13806E8A"/>
    <w:rsid w:val="17E75E45"/>
    <w:rsid w:val="18DD095C"/>
    <w:rsid w:val="27AD03A5"/>
    <w:rsid w:val="330A1ACB"/>
    <w:rsid w:val="3A595F4B"/>
    <w:rsid w:val="53A235C5"/>
    <w:rsid w:val="5C653B96"/>
    <w:rsid w:val="5E720456"/>
    <w:rsid w:val="64112ABA"/>
    <w:rsid w:val="722A535E"/>
    <w:rsid w:val="76E06296"/>
    <w:rsid w:val="79404AFC"/>
    <w:rsid w:val="7EC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DE0EC-29D2-4A0D-848F-9429B862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qFormat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3"/>
    <w:next w:val="a3"/>
    <w:link w:val="2Char"/>
    <w:qFormat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3"/>
    <w:next w:val="a3"/>
    <w:link w:val="3Char"/>
    <w:qFormat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3"/>
    <w:next w:val="a3"/>
    <w:link w:val="4Char"/>
    <w:qFormat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3"/>
    <w:next w:val="a3"/>
    <w:link w:val="5Char"/>
    <w:qFormat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3"/>
    <w:next w:val="a3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paragraph" w:styleId="7">
    <w:name w:val="heading 7"/>
    <w:basedOn w:val="a3"/>
    <w:next w:val="a3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qFormat/>
    <w:rPr>
      <w:b/>
      <w:bCs/>
    </w:rPr>
  </w:style>
  <w:style w:type="paragraph" w:styleId="a8">
    <w:name w:val="annotation text"/>
    <w:basedOn w:val="a3"/>
    <w:link w:val="Char0"/>
    <w:qFormat/>
    <w:pPr>
      <w:jc w:val="left"/>
    </w:pPr>
    <w:rPr>
      <w:lang w:val="zh-CN"/>
    </w:rPr>
  </w:style>
  <w:style w:type="paragraph" w:styleId="70">
    <w:name w:val="toc 7"/>
    <w:basedOn w:val="a3"/>
    <w:next w:val="a3"/>
    <w:uiPriority w:val="39"/>
    <w:qFormat/>
    <w:pPr>
      <w:ind w:leftChars="1200" w:left="2520"/>
    </w:pPr>
  </w:style>
  <w:style w:type="paragraph" w:styleId="a9">
    <w:name w:val="Body Text First Indent"/>
    <w:basedOn w:val="aa"/>
    <w:link w:val="Char1"/>
    <w:qFormat/>
    <w:pPr>
      <w:adjustRightInd w:val="0"/>
      <w:jc w:val="left"/>
      <w:textAlignment w:val="baseline"/>
    </w:pPr>
    <w:rPr>
      <w:kern w:val="0"/>
      <w:szCs w:val="20"/>
    </w:rPr>
  </w:style>
  <w:style w:type="paragraph" w:styleId="aa">
    <w:name w:val="Body Text"/>
    <w:basedOn w:val="a3"/>
    <w:link w:val="Char2"/>
    <w:qFormat/>
    <w:pPr>
      <w:spacing w:line="360" w:lineRule="auto"/>
      <w:ind w:firstLineChars="150" w:firstLine="360"/>
    </w:pPr>
    <w:rPr>
      <w:sz w:val="24"/>
      <w:lang w:val="zh-CN"/>
    </w:rPr>
  </w:style>
  <w:style w:type="paragraph" w:styleId="ab">
    <w:name w:val="Normal Indent"/>
    <w:basedOn w:val="a3"/>
    <w:link w:val="Char3"/>
    <w:qFormat/>
    <w:pPr>
      <w:ind w:firstLineChars="200" w:firstLine="420"/>
    </w:pPr>
    <w:rPr>
      <w:szCs w:val="21"/>
      <w:lang w:val="zh-CN"/>
    </w:rPr>
  </w:style>
  <w:style w:type="paragraph" w:styleId="ac">
    <w:name w:val="caption"/>
    <w:basedOn w:val="a3"/>
    <w:next w:val="a3"/>
    <w:qFormat/>
    <w:pPr>
      <w:spacing w:beforeLines="50" w:afterLines="50"/>
      <w:jc w:val="center"/>
    </w:pPr>
    <w:rPr>
      <w:rFonts w:ascii="Arial" w:eastAsia="黑体" w:hAnsi="Arial" w:cs="Arial"/>
      <w:b/>
      <w:szCs w:val="20"/>
    </w:rPr>
  </w:style>
  <w:style w:type="paragraph" w:styleId="a0">
    <w:name w:val="List Bullet"/>
    <w:basedOn w:val="a3"/>
    <w:qFormat/>
    <w:pPr>
      <w:numPr>
        <w:numId w:val="3"/>
      </w:numPr>
    </w:pPr>
  </w:style>
  <w:style w:type="paragraph" w:styleId="ad">
    <w:name w:val="Document Map"/>
    <w:basedOn w:val="a3"/>
    <w:link w:val="Char4"/>
    <w:qFormat/>
    <w:pPr>
      <w:shd w:val="clear" w:color="auto" w:fill="000080"/>
    </w:pPr>
    <w:rPr>
      <w:lang w:val="zh-CN"/>
    </w:rPr>
  </w:style>
  <w:style w:type="paragraph" w:styleId="ae">
    <w:name w:val="Body Text Indent"/>
    <w:basedOn w:val="a3"/>
    <w:link w:val="Char10"/>
    <w:qFormat/>
    <w:pPr>
      <w:spacing w:after="120"/>
      <w:ind w:leftChars="200" w:left="420"/>
    </w:pPr>
    <w:rPr>
      <w:lang w:val="zh-CN"/>
    </w:rPr>
  </w:style>
  <w:style w:type="paragraph" w:styleId="50">
    <w:name w:val="toc 5"/>
    <w:basedOn w:val="a3"/>
    <w:next w:val="a3"/>
    <w:uiPriority w:val="39"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tabs>
        <w:tab w:val="left" w:pos="1470"/>
        <w:tab w:val="right" w:leader="dot" w:pos="8302"/>
      </w:tabs>
      <w:spacing w:line="300" w:lineRule="auto"/>
      <w:ind w:leftChars="400" w:left="840"/>
    </w:pPr>
    <w:rPr>
      <w:szCs w:val="21"/>
    </w:rPr>
  </w:style>
  <w:style w:type="paragraph" w:styleId="a">
    <w:name w:val="Plain Text"/>
    <w:basedOn w:val="a3"/>
    <w:qFormat/>
    <w:pPr>
      <w:numPr>
        <w:numId w:val="4"/>
      </w:numPr>
      <w:ind w:left="0" w:firstLine="0"/>
    </w:pPr>
    <w:rPr>
      <w:rFonts w:ascii="宋体" w:hAnsi="Courier New" w:hint="eastAsia"/>
      <w:szCs w:val="20"/>
    </w:rPr>
  </w:style>
  <w:style w:type="paragraph" w:styleId="80">
    <w:name w:val="toc 8"/>
    <w:basedOn w:val="a3"/>
    <w:next w:val="a3"/>
    <w:uiPriority w:val="39"/>
    <w:qFormat/>
    <w:pPr>
      <w:ind w:leftChars="1400" w:left="2940"/>
    </w:pPr>
  </w:style>
  <w:style w:type="paragraph" w:styleId="af">
    <w:name w:val="Date"/>
    <w:basedOn w:val="a3"/>
    <w:next w:val="a3"/>
    <w:link w:val="Char5"/>
    <w:qFormat/>
    <w:pPr>
      <w:ind w:leftChars="2500" w:left="100"/>
    </w:pPr>
    <w:rPr>
      <w:lang w:val="zh-CN"/>
    </w:rPr>
  </w:style>
  <w:style w:type="paragraph" w:styleId="af0">
    <w:name w:val="Balloon Text"/>
    <w:basedOn w:val="a3"/>
    <w:link w:val="Char6"/>
    <w:qFormat/>
    <w:rPr>
      <w:sz w:val="18"/>
      <w:szCs w:val="18"/>
      <w:lang w:val="zh-CN"/>
    </w:rPr>
  </w:style>
  <w:style w:type="paragraph" w:styleId="af1">
    <w:name w:val="footer"/>
    <w:basedOn w:val="a3"/>
    <w:link w:val="Char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0">
    <w:name w:val="Body Text First Indent 2"/>
    <w:basedOn w:val="ae"/>
    <w:link w:val="2Char0"/>
    <w:qFormat/>
    <w:pPr>
      <w:ind w:left="200" w:firstLineChars="200" w:firstLine="420"/>
    </w:pPr>
  </w:style>
  <w:style w:type="paragraph" w:styleId="af2">
    <w:name w:val="header"/>
    <w:basedOn w:val="a3"/>
    <w:link w:val="Char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3"/>
    <w:next w:val="a3"/>
    <w:uiPriority w:val="39"/>
    <w:qFormat/>
    <w:pPr>
      <w:tabs>
        <w:tab w:val="left" w:pos="420"/>
        <w:tab w:val="right" w:leader="dot" w:pos="8302"/>
      </w:tabs>
      <w:spacing w:line="360" w:lineRule="auto"/>
    </w:pPr>
    <w:rPr>
      <w:b/>
      <w:sz w:val="28"/>
      <w:szCs w:val="28"/>
    </w:rPr>
  </w:style>
  <w:style w:type="paragraph" w:styleId="40">
    <w:name w:val="toc 4"/>
    <w:basedOn w:val="a3"/>
    <w:next w:val="a3"/>
    <w:uiPriority w:val="39"/>
    <w:qFormat/>
    <w:pPr>
      <w:tabs>
        <w:tab w:val="left" w:pos="1995"/>
        <w:tab w:val="right" w:leader="dot" w:pos="8302"/>
      </w:tabs>
      <w:ind w:leftChars="600" w:left="600"/>
    </w:pPr>
  </w:style>
  <w:style w:type="paragraph" w:styleId="60">
    <w:name w:val="toc 6"/>
    <w:basedOn w:val="a3"/>
    <w:next w:val="a3"/>
    <w:uiPriority w:val="39"/>
    <w:qFormat/>
    <w:pPr>
      <w:ind w:leftChars="1000" w:left="2100"/>
    </w:pPr>
  </w:style>
  <w:style w:type="paragraph" w:styleId="21">
    <w:name w:val="toc 2"/>
    <w:basedOn w:val="a3"/>
    <w:next w:val="a3"/>
    <w:uiPriority w:val="39"/>
    <w:qFormat/>
    <w:pPr>
      <w:tabs>
        <w:tab w:val="left" w:pos="840"/>
        <w:tab w:val="right" w:leader="dot" w:pos="8302"/>
      </w:tabs>
      <w:spacing w:line="300" w:lineRule="auto"/>
      <w:ind w:leftChars="200" w:left="420"/>
    </w:pPr>
    <w:rPr>
      <w:sz w:val="24"/>
    </w:rPr>
  </w:style>
  <w:style w:type="paragraph" w:styleId="90">
    <w:name w:val="toc 9"/>
    <w:basedOn w:val="a3"/>
    <w:next w:val="a3"/>
    <w:uiPriority w:val="39"/>
    <w:qFormat/>
    <w:pPr>
      <w:ind w:leftChars="1600" w:left="3360"/>
    </w:pPr>
  </w:style>
  <w:style w:type="paragraph" w:styleId="af3">
    <w:name w:val="Normal (Web)"/>
    <w:basedOn w:val="a3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Title"/>
    <w:basedOn w:val="a3"/>
    <w:qFormat/>
    <w:pPr>
      <w:jc w:val="center"/>
    </w:pPr>
    <w:rPr>
      <w:rFonts w:ascii="黑体" w:eastAsia="黑体"/>
      <w:b/>
      <w:bCs/>
      <w:sz w:val="72"/>
    </w:rPr>
  </w:style>
  <w:style w:type="character" w:styleId="af5">
    <w:name w:val="page number"/>
    <w:basedOn w:val="a4"/>
    <w:qFormat/>
  </w:style>
  <w:style w:type="character" w:styleId="af6">
    <w:name w:val="FollowedHyperlink"/>
    <w:uiPriority w:val="99"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5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标题 3 Char"/>
    <w:link w:val="3"/>
    <w:qFormat/>
    <w:rPr>
      <w:b/>
      <w:bCs/>
      <w:kern w:val="2"/>
      <w:sz w:val="24"/>
      <w:szCs w:val="24"/>
      <w:lang w:val="zh-CN" w:eastAsia="zh-CN"/>
    </w:rPr>
  </w:style>
  <w:style w:type="character" w:customStyle="1" w:styleId="4Char">
    <w:name w:val="标题 4 Char"/>
    <w:link w:val="4"/>
    <w:qFormat/>
    <w:rPr>
      <w:rFonts w:ascii="宋体"/>
      <w:b/>
      <w:bCs/>
      <w:color w:val="000000"/>
      <w:kern w:val="44"/>
      <w:sz w:val="24"/>
      <w:szCs w:val="28"/>
    </w:rPr>
  </w:style>
  <w:style w:type="character" w:customStyle="1" w:styleId="Char2">
    <w:name w:val="正文文本 Char"/>
    <w:link w:val="aa"/>
    <w:qFormat/>
    <w:rPr>
      <w:kern w:val="2"/>
      <w:sz w:val="24"/>
      <w:szCs w:val="24"/>
    </w:rPr>
  </w:style>
  <w:style w:type="character" w:customStyle="1" w:styleId="4H4bulletblbbPIM44I4h4l4list4mh1lModulehCharChar">
    <w:name w:val="样式 标题 4三级H4bulletblbbPIM 44I4h4l4list 4mh1lModule h... Char Char"/>
    <w:link w:val="4H4bulletblbbPIM44I4h4l4list4mh1lModuleh"/>
    <w:qFormat/>
    <w:rPr>
      <w:rFonts w:ascii="宋体" w:eastAsia="黑体"/>
      <w:b/>
      <w:bCs/>
      <w:color w:val="000000"/>
      <w:kern w:val="44"/>
      <w:sz w:val="24"/>
      <w:szCs w:val="28"/>
      <w:lang w:val="en-US" w:eastAsia="zh-CN" w:bidi="ar-SA"/>
    </w:rPr>
  </w:style>
  <w:style w:type="paragraph" w:customStyle="1" w:styleId="4H4bulletblbbPIM44I4h4l4list4mh1lModuleh">
    <w:name w:val="样式 标题 4三级H4bulletblbbPIM 44I4h4l4list 4mh1lModule h..."/>
    <w:basedOn w:val="4"/>
    <w:link w:val="4H4bulletblbbPIM44I4h4l4list4mh1lModulehCharChar"/>
    <w:qFormat/>
    <w:pPr>
      <w:tabs>
        <w:tab w:val="clear" w:pos="210"/>
        <w:tab w:val="left" w:pos="2439"/>
      </w:tabs>
      <w:ind w:left="1179"/>
    </w:pPr>
    <w:rPr>
      <w:rFonts w:eastAsia="黑体"/>
      <w:lang w:val="en-US"/>
    </w:rPr>
  </w:style>
  <w:style w:type="character" w:customStyle="1" w:styleId="5Char">
    <w:name w:val="标题 5 Char"/>
    <w:link w:val="5"/>
    <w:qFormat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SG186CharChar">
    <w:name w:val="SG186正文 Char Char"/>
    <w:link w:val="SG186"/>
    <w:qFormat/>
    <w:rPr>
      <w:rFonts w:ascii="宋体" w:eastAsia="宋体" w:hAnsi="宋体" w:cs="宋体"/>
      <w:sz w:val="24"/>
      <w:lang w:val="en-US" w:eastAsia="zh-CN" w:bidi="ar-SA"/>
    </w:rPr>
  </w:style>
  <w:style w:type="paragraph" w:customStyle="1" w:styleId="SG186">
    <w:name w:val="SG186正文"/>
    <w:basedOn w:val="a3"/>
    <w:link w:val="SG186CharChar"/>
    <w:qFormat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5H5dashdsddPIM5h5l5hmmoduleheading12CharCharChar">
    <w:name w:val="样式 标题 5H5dashdsddPIM 5h5l5hmmodule heading口口1口2 Char... Char Char"/>
    <w:link w:val="5H5dashdsddPIM5h5l5hmmoduleheading12Char"/>
    <w:qFormat/>
    <w:rPr>
      <w:rFonts w:ascii="Arial" w:eastAsia="宋体" w:hAnsi="Arial"/>
      <w:b/>
      <w:bCs/>
      <w:kern w:val="2"/>
      <w:sz w:val="24"/>
      <w:szCs w:val="28"/>
      <w:lang w:val="en-US" w:eastAsia="zh-CN" w:bidi="ar-SA"/>
    </w:rPr>
  </w:style>
  <w:style w:type="paragraph" w:customStyle="1" w:styleId="5H5dashdsddPIM5h5l5hmmoduleheading12Char">
    <w:name w:val="样式 标题 5H5dashdsddPIM 5h5l5hmmodule heading口口1口2 Char..."/>
    <w:basedOn w:val="5"/>
    <w:link w:val="5H5dashdsddPIM5h5l5hmmoduleheading12CharCharChar"/>
    <w:qFormat/>
    <w:rPr>
      <w:rFonts w:ascii="Arial" w:hAnsi="Arial"/>
    </w:rPr>
  </w:style>
  <w:style w:type="character" w:customStyle="1" w:styleId="bt">
    <w:name w:val="bt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列出段落 Char"/>
    <w:link w:val="11"/>
    <w:qFormat/>
    <w:rPr>
      <w:sz w:val="28"/>
    </w:rPr>
  </w:style>
  <w:style w:type="paragraph" w:customStyle="1" w:styleId="11">
    <w:name w:val="列出段落1"/>
    <w:basedOn w:val="a3"/>
    <w:link w:val="Char9"/>
    <w:qFormat/>
    <w:pPr>
      <w:ind w:firstLineChars="200" w:firstLine="420"/>
    </w:pPr>
    <w:rPr>
      <w:kern w:val="0"/>
      <w:sz w:val="28"/>
      <w:szCs w:val="20"/>
      <w:lang w:val="zh-CN"/>
    </w:rPr>
  </w:style>
  <w:style w:type="character" w:customStyle="1" w:styleId="Char5">
    <w:name w:val="日期 Char"/>
    <w:link w:val="af"/>
    <w:qFormat/>
    <w:rPr>
      <w:kern w:val="2"/>
      <w:sz w:val="21"/>
      <w:szCs w:val="24"/>
    </w:rPr>
  </w:style>
  <w:style w:type="paragraph" w:customStyle="1" w:styleId="CharCharCharChar1CharCharCharCharCharCharCharCharCharCharCharChar">
    <w:name w:val="Char Char Char Char1 Char Char Char Char Char Char Char Char Char Char Char Char"/>
    <w:basedOn w:val="a3"/>
    <w:next w:val="3"/>
    <w:qFormat/>
    <w:pPr>
      <w:spacing w:line="360" w:lineRule="auto"/>
    </w:pPr>
    <w:rPr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qFormat/>
    <w:pPr>
      <w:spacing w:line="360" w:lineRule="auto"/>
    </w:pPr>
    <w:rPr>
      <w:sz w:val="24"/>
    </w:rPr>
  </w:style>
  <w:style w:type="paragraph" w:customStyle="1" w:styleId="Char11">
    <w:name w:val="Char1"/>
    <w:basedOn w:val="a3"/>
    <w:qFormat/>
    <w:pPr>
      <w:spacing w:line="360" w:lineRule="auto"/>
    </w:pPr>
    <w:rPr>
      <w:sz w:val="24"/>
    </w:rPr>
  </w:style>
  <w:style w:type="paragraph" w:customStyle="1" w:styleId="CharCharCharCharCharCharChar">
    <w:name w:val="Char Char Char Char Char Char Char"/>
    <w:basedOn w:val="a3"/>
    <w:qFormat/>
  </w:style>
  <w:style w:type="paragraph" w:customStyle="1" w:styleId="CharChar1">
    <w:name w:val="Char Char1"/>
    <w:basedOn w:val="a3"/>
    <w:qFormat/>
    <w:pPr>
      <w:pageBreakBefore/>
      <w:tabs>
        <w:tab w:val="left" w:pos="432"/>
      </w:tabs>
      <w:ind w:left="432" w:hanging="432"/>
    </w:pPr>
    <w:rPr>
      <w:rFonts w:ascii="Tahoma" w:hAnsi="Tahoma"/>
      <w:sz w:val="24"/>
    </w:rPr>
  </w:style>
  <w:style w:type="paragraph" w:customStyle="1" w:styleId="CharCharCharCharCharChar1Char">
    <w:name w:val="Char Char Char Char Char Char1 Char"/>
    <w:basedOn w:val="a3"/>
    <w:qFormat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afa">
    <w:name w:val="我的正文"/>
    <w:basedOn w:val="a3"/>
    <w:qFormat/>
    <w:pPr>
      <w:spacing w:line="360" w:lineRule="auto"/>
      <w:ind w:firstLine="420"/>
    </w:pPr>
    <w:rPr>
      <w:rFonts w:ascii="宋体" w:hAnsi="宋体" w:cs="宋体"/>
      <w:sz w:val="24"/>
      <w:szCs w:val="20"/>
    </w:rPr>
  </w:style>
  <w:style w:type="paragraph" w:customStyle="1" w:styleId="Char1CharCharCharCharCharChar">
    <w:name w:val="Char1 Char Char Char Char Char Char"/>
    <w:basedOn w:val="a3"/>
    <w:qFormat/>
    <w:rPr>
      <w:rFonts w:ascii="Tahoma" w:hAnsi="Tahoma"/>
      <w:sz w:val="24"/>
      <w:szCs w:val="20"/>
    </w:rPr>
  </w:style>
  <w:style w:type="paragraph" w:customStyle="1" w:styleId="PlainText1">
    <w:name w:val="Plain Text1"/>
    <w:basedOn w:val="a3"/>
    <w:qFormat/>
    <w:pPr>
      <w:adjustRightInd w:val="0"/>
    </w:pPr>
    <w:rPr>
      <w:rFonts w:ascii="宋体" w:hAnsi="Courier New"/>
      <w:szCs w:val="20"/>
    </w:rPr>
  </w:style>
  <w:style w:type="paragraph" w:customStyle="1" w:styleId="22">
    <w:name w:val="实施指南标题2"/>
    <w:basedOn w:val="2"/>
    <w:qFormat/>
    <w:pPr>
      <w:keepNext/>
      <w:keepLines/>
      <w:widowControl w:val="0"/>
      <w:numPr>
        <w:numId w:val="0"/>
      </w:numPr>
      <w:tabs>
        <w:tab w:val="left" w:pos="576"/>
      </w:tabs>
      <w:spacing w:before="260" w:after="260" w:line="416" w:lineRule="auto"/>
      <w:jc w:val="both"/>
    </w:pPr>
    <w:rPr>
      <w:rFonts w:ascii="仿宋_GB2312" w:eastAsia="仿宋_GB2312" w:hAnsi="Cambria"/>
      <w:kern w:val="2"/>
      <w:sz w:val="32"/>
      <w:szCs w:val="32"/>
      <w:lang w:val="en-US"/>
    </w:rPr>
  </w:style>
  <w:style w:type="paragraph" w:customStyle="1" w:styleId="SG186-">
    <w:name w:val="SG186-正文"/>
    <w:basedOn w:val="a3"/>
    <w:qFormat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25CharCharChar">
    <w:name w:val="Char25 Char Char Char"/>
    <w:basedOn w:val="a3"/>
    <w:qFormat/>
    <w:pPr>
      <w:spacing w:line="360" w:lineRule="auto"/>
    </w:pPr>
    <w:rPr>
      <w:sz w:val="24"/>
    </w:rPr>
  </w:style>
  <w:style w:type="paragraph" w:customStyle="1" w:styleId="afb">
    <w:name w:val="实施指南正文"/>
    <w:basedOn w:val="a3"/>
    <w:qFormat/>
    <w:pPr>
      <w:spacing w:beforeLines="50" w:before="156" w:afterLines="50" w:after="156" w:line="360" w:lineRule="auto"/>
      <w:ind w:firstLineChars="200" w:firstLine="200"/>
    </w:pPr>
    <w:rPr>
      <w:rFonts w:ascii="Calibri" w:eastAsia="仿宋_GB2312" w:hAnsi="Calibri"/>
      <w:sz w:val="24"/>
      <w:szCs w:val="22"/>
    </w:rPr>
  </w:style>
  <w:style w:type="paragraph" w:customStyle="1" w:styleId="CharCharCharChar">
    <w:name w:val="Char Char Char Char"/>
    <w:basedOn w:val="a3"/>
    <w:qFormat/>
    <w:pPr>
      <w:spacing w:line="360" w:lineRule="auto"/>
    </w:pPr>
    <w:rPr>
      <w:sz w:val="24"/>
    </w:rPr>
  </w:style>
  <w:style w:type="paragraph" w:customStyle="1" w:styleId="text">
    <w:name w:val="text"/>
    <w:basedOn w:val="a3"/>
    <w:qFormat/>
    <w:pPr>
      <w:adjustRightInd w:val="0"/>
      <w:spacing w:before="120"/>
      <w:textAlignment w:val="baseline"/>
    </w:pPr>
    <w:rPr>
      <w:kern w:val="0"/>
      <w:sz w:val="26"/>
      <w:szCs w:val="20"/>
    </w:rPr>
  </w:style>
  <w:style w:type="character" w:customStyle="1" w:styleId="Char3">
    <w:name w:val="正文缩进 Char"/>
    <w:link w:val="ab"/>
    <w:qFormat/>
    <w:rPr>
      <w:kern w:val="2"/>
      <w:sz w:val="21"/>
      <w:szCs w:val="21"/>
    </w:rPr>
  </w:style>
  <w:style w:type="character" w:customStyle="1" w:styleId="2Char">
    <w:name w:val="标题 2 Char"/>
    <w:link w:val="2"/>
    <w:qFormat/>
    <w:rPr>
      <w:rFonts w:eastAsia="黑体"/>
      <w:b/>
      <w:bCs/>
      <w:kern w:val="44"/>
      <w:sz w:val="30"/>
      <w:szCs w:val="28"/>
      <w:lang w:val="en" w:eastAsia="zh-CN"/>
    </w:rPr>
  </w:style>
  <w:style w:type="character" w:customStyle="1" w:styleId="Char8">
    <w:name w:val="页眉 Char"/>
    <w:link w:val="af2"/>
    <w:qFormat/>
    <w:rPr>
      <w:kern w:val="2"/>
      <w:sz w:val="18"/>
      <w:szCs w:val="18"/>
    </w:rPr>
  </w:style>
  <w:style w:type="character" w:customStyle="1" w:styleId="Char7">
    <w:name w:val="页脚 Char"/>
    <w:link w:val="af1"/>
    <w:uiPriority w:val="99"/>
    <w:qFormat/>
    <w:rPr>
      <w:kern w:val="2"/>
      <w:sz w:val="18"/>
      <w:szCs w:val="18"/>
    </w:rPr>
  </w:style>
  <w:style w:type="character" w:customStyle="1" w:styleId="Char4">
    <w:name w:val="文档结构图 Char"/>
    <w:link w:val="ad"/>
    <w:qFormat/>
    <w:rPr>
      <w:kern w:val="2"/>
      <w:sz w:val="21"/>
      <w:szCs w:val="24"/>
      <w:shd w:val="clear" w:color="auto" w:fill="000080"/>
    </w:rPr>
  </w:style>
  <w:style w:type="character" w:customStyle="1" w:styleId="Char0">
    <w:name w:val="批注文字 Char"/>
    <w:link w:val="a8"/>
    <w:qFormat/>
    <w:rPr>
      <w:kern w:val="2"/>
      <w:sz w:val="21"/>
      <w:szCs w:val="24"/>
    </w:rPr>
  </w:style>
  <w:style w:type="character" w:customStyle="1" w:styleId="Char">
    <w:name w:val="批注主题 Char"/>
    <w:link w:val="a7"/>
    <w:qFormat/>
    <w:rPr>
      <w:b/>
      <w:bCs/>
      <w:kern w:val="2"/>
      <w:sz w:val="21"/>
      <w:szCs w:val="24"/>
    </w:rPr>
  </w:style>
  <w:style w:type="character" w:customStyle="1" w:styleId="Char6">
    <w:name w:val="批注框文本 Char"/>
    <w:link w:val="af0"/>
    <w:qFormat/>
    <w:rPr>
      <w:kern w:val="2"/>
      <w:sz w:val="18"/>
      <w:szCs w:val="18"/>
    </w:rPr>
  </w:style>
  <w:style w:type="character" w:customStyle="1" w:styleId="1Char">
    <w:name w:val="标题 1 Char"/>
    <w:link w:val="1"/>
    <w:qFormat/>
    <w:rPr>
      <w:rFonts w:ascii="黑体" w:eastAsia="黑体"/>
      <w:b/>
      <w:bCs/>
      <w:kern w:val="44"/>
      <w:sz w:val="36"/>
      <w:szCs w:val="24"/>
      <w:lang w:val="zh-CN" w:eastAsia="zh-CN"/>
    </w:rPr>
  </w:style>
  <w:style w:type="character" w:customStyle="1" w:styleId="6Char">
    <w:name w:val="标题 6 Char"/>
    <w:link w:val="6"/>
    <w:qFormat/>
    <w:rPr>
      <w:rFonts w:ascii="Arial" w:hAnsi="Arial"/>
      <w:b/>
      <w:bCs/>
      <w:kern w:val="2"/>
      <w:sz w:val="24"/>
      <w:szCs w:val="24"/>
    </w:rPr>
  </w:style>
  <w:style w:type="paragraph" w:customStyle="1" w:styleId="A10">
    <w:name w:val="A封面1"/>
    <w:basedOn w:val="a3"/>
    <w:qFormat/>
    <w:pPr>
      <w:spacing w:before="156" w:after="156"/>
      <w:ind w:firstLine="420"/>
      <w:jc w:val="center"/>
    </w:pPr>
    <w:rPr>
      <w:rFonts w:ascii="黑体" w:eastAsia="黑体" w:cs="宋体"/>
      <w:b/>
      <w:bCs/>
      <w:sz w:val="52"/>
      <w:szCs w:val="20"/>
    </w:rPr>
  </w:style>
  <w:style w:type="paragraph" w:customStyle="1" w:styleId="afc">
    <w:name w:val="序号"/>
    <w:basedOn w:val="a3"/>
    <w:qFormat/>
    <w:pPr>
      <w:spacing w:beforeLines="50" w:afterLines="50" w:line="300" w:lineRule="auto"/>
    </w:pPr>
    <w:rPr>
      <w:sz w:val="24"/>
    </w:rPr>
  </w:style>
  <w:style w:type="paragraph" w:customStyle="1" w:styleId="a1">
    <w:name w:val="小标题"/>
    <w:basedOn w:val="a3"/>
    <w:next w:val="ab"/>
    <w:qFormat/>
    <w:pPr>
      <w:numPr>
        <w:numId w:val="5"/>
      </w:numPr>
      <w:spacing w:beforeLines="50" w:afterLines="50"/>
    </w:pPr>
    <w:rPr>
      <w:b/>
      <w:sz w:val="28"/>
    </w:rPr>
  </w:style>
  <w:style w:type="paragraph" w:customStyle="1" w:styleId="A30">
    <w:name w:val="A封面3"/>
    <w:basedOn w:val="a3"/>
    <w:qFormat/>
    <w:pPr>
      <w:jc w:val="center"/>
    </w:pPr>
    <w:rPr>
      <w:rFonts w:cs="宋体"/>
      <w:b/>
      <w:bCs/>
      <w:sz w:val="30"/>
      <w:szCs w:val="20"/>
    </w:rPr>
  </w:style>
  <w:style w:type="paragraph" w:customStyle="1" w:styleId="Afd">
    <w:name w:val="A封面正文"/>
    <w:basedOn w:val="a3"/>
    <w:link w:val="ACharChar"/>
    <w:qFormat/>
    <w:pPr>
      <w:spacing w:before="156" w:after="156"/>
      <w:ind w:firstLine="420"/>
      <w:jc w:val="center"/>
    </w:pPr>
    <w:rPr>
      <w:sz w:val="24"/>
      <w:szCs w:val="20"/>
      <w:lang w:val="zh-CN"/>
    </w:rPr>
  </w:style>
  <w:style w:type="paragraph" w:customStyle="1" w:styleId="A20">
    <w:name w:val="A封面2"/>
    <w:basedOn w:val="Afd"/>
    <w:link w:val="A2CharChar"/>
    <w:qFormat/>
    <w:rPr>
      <w:rFonts w:ascii="黑体" w:eastAsia="黑体" w:hAnsi="黑体"/>
      <w:bCs/>
      <w:sz w:val="44"/>
    </w:rPr>
  </w:style>
  <w:style w:type="paragraph" w:customStyle="1" w:styleId="a2">
    <w:name w:val="项目排列"/>
    <w:basedOn w:val="a3"/>
    <w:qFormat/>
    <w:pPr>
      <w:numPr>
        <w:numId w:val="6"/>
      </w:numPr>
      <w:spacing w:beforeLines="50" w:afterLines="50" w:line="300" w:lineRule="auto"/>
    </w:pPr>
    <w:rPr>
      <w:sz w:val="24"/>
    </w:rPr>
  </w:style>
  <w:style w:type="character" w:customStyle="1" w:styleId="ACharChar">
    <w:name w:val="A封面正文 Char Char"/>
    <w:link w:val="Afd"/>
    <w:qFormat/>
    <w:rPr>
      <w:rFonts w:cs="宋体"/>
      <w:kern w:val="2"/>
      <w:sz w:val="24"/>
    </w:rPr>
  </w:style>
  <w:style w:type="character" w:customStyle="1" w:styleId="A2CharChar">
    <w:name w:val="A封面2 Char Char"/>
    <w:link w:val="A20"/>
    <w:qFormat/>
    <w:rPr>
      <w:rFonts w:ascii="黑体" w:eastAsia="黑体" w:hAnsi="黑体" w:cs="宋体"/>
      <w:bCs/>
      <w:kern w:val="2"/>
      <w:sz w:val="44"/>
    </w:rPr>
  </w:style>
  <w:style w:type="paragraph" w:customStyle="1" w:styleId="CharChar11">
    <w:name w:val="Char Char11"/>
    <w:basedOn w:val="a3"/>
    <w:qFormat/>
    <w:pPr>
      <w:tabs>
        <w:tab w:val="left" w:pos="420"/>
      </w:tabs>
      <w:spacing w:line="360" w:lineRule="auto"/>
      <w:ind w:firstLineChars="200" w:firstLine="200"/>
    </w:pPr>
    <w:rPr>
      <w:sz w:val="24"/>
    </w:rPr>
  </w:style>
  <w:style w:type="paragraph" w:customStyle="1" w:styleId="110">
    <w:name w:val="样式 文档标题 + 段前: 1 行 段后: 1 行"/>
    <w:basedOn w:val="a3"/>
    <w:qFormat/>
    <w:pPr>
      <w:spacing w:beforeLines="100" w:afterLines="100" w:line="300" w:lineRule="auto"/>
      <w:jc w:val="center"/>
    </w:pPr>
    <w:rPr>
      <w:rFonts w:ascii="Arial" w:eastAsia="黑体" w:hAnsi="Arial" w:cs="宋体"/>
      <w:b/>
      <w:bCs/>
      <w:sz w:val="48"/>
      <w:szCs w:val="20"/>
    </w:rPr>
  </w:style>
  <w:style w:type="paragraph" w:customStyle="1" w:styleId="afe">
    <w:name w:val="说明文字"/>
    <w:basedOn w:val="a3"/>
    <w:next w:val="ab"/>
    <w:link w:val="Chara"/>
    <w:qFormat/>
    <w:pPr>
      <w:spacing w:beforeLines="50" w:afterLines="50"/>
    </w:pPr>
    <w:rPr>
      <w:i/>
      <w:color w:val="0000FF"/>
      <w:szCs w:val="21"/>
      <w:lang w:val="zh-CN"/>
    </w:rPr>
  </w:style>
  <w:style w:type="character" w:customStyle="1" w:styleId="Chara">
    <w:name w:val="说明文字 Char"/>
    <w:link w:val="afe"/>
    <w:qFormat/>
    <w:rPr>
      <w:i/>
      <w:color w:val="0000FF"/>
      <w:kern w:val="2"/>
      <w:sz w:val="21"/>
      <w:szCs w:val="21"/>
    </w:rPr>
  </w:style>
  <w:style w:type="paragraph" w:customStyle="1" w:styleId="aff">
    <w:name w:val="表格文字"/>
    <w:basedOn w:val="a3"/>
    <w:qFormat/>
    <w:pPr>
      <w:spacing w:before="156" w:after="156"/>
      <w:jc w:val="left"/>
    </w:pPr>
    <w:rPr>
      <w:kern w:val="21"/>
      <w:szCs w:val="21"/>
    </w:rPr>
  </w:style>
  <w:style w:type="paragraph" w:customStyle="1" w:styleId="aff0">
    <w:name w:val="表格标题"/>
    <w:basedOn w:val="aff"/>
    <w:next w:val="aff"/>
    <w:qFormat/>
    <w:pPr>
      <w:jc w:val="center"/>
    </w:pPr>
    <w:rPr>
      <w:b/>
    </w:rPr>
  </w:style>
  <w:style w:type="character" w:customStyle="1" w:styleId="Char1">
    <w:name w:val="正文首行缩进 Char"/>
    <w:link w:val="a9"/>
    <w:qFormat/>
    <w:rPr>
      <w:kern w:val="2"/>
      <w:sz w:val="24"/>
      <w:szCs w:val="24"/>
    </w:rPr>
  </w:style>
  <w:style w:type="paragraph" w:customStyle="1" w:styleId="aff1">
    <w:name w:val="表格正文"/>
    <w:link w:val="CharChar"/>
    <w:qFormat/>
    <w:rPr>
      <w:sz w:val="21"/>
    </w:rPr>
  </w:style>
  <w:style w:type="character" w:customStyle="1" w:styleId="Charb">
    <w:name w:val="正文文本缩进 Char"/>
    <w:qFormat/>
    <w:rPr>
      <w:rFonts w:ascii="Times New Roman" w:hAnsi="Times New Roman"/>
      <w:kern w:val="2"/>
      <w:sz w:val="24"/>
      <w:szCs w:val="24"/>
    </w:rPr>
  </w:style>
  <w:style w:type="character" w:customStyle="1" w:styleId="Char10">
    <w:name w:val="正文文本缩进 Char1"/>
    <w:link w:val="ae"/>
    <w:qFormat/>
    <w:rPr>
      <w:kern w:val="2"/>
      <w:sz w:val="21"/>
      <w:szCs w:val="24"/>
    </w:rPr>
  </w:style>
  <w:style w:type="character" w:customStyle="1" w:styleId="2Char0">
    <w:name w:val="正文首行缩进 2 Char"/>
    <w:link w:val="20"/>
    <w:qFormat/>
    <w:rPr>
      <w:kern w:val="2"/>
      <w:sz w:val="21"/>
      <w:szCs w:val="24"/>
    </w:rPr>
  </w:style>
  <w:style w:type="paragraph" w:customStyle="1" w:styleId="aff2">
    <w:name w:val="表格文本居左"/>
    <w:basedOn w:val="a3"/>
    <w:link w:val="Charc"/>
    <w:qFormat/>
    <w:pPr>
      <w:jc w:val="left"/>
    </w:pPr>
    <w:rPr>
      <w:lang w:val="zh-CN"/>
    </w:rPr>
  </w:style>
  <w:style w:type="paragraph" w:customStyle="1" w:styleId="aff3">
    <w:name w:val="正文（顶格）"/>
    <w:qFormat/>
    <w:pPr>
      <w:spacing w:beforeLines="50" w:afterLines="50" w:line="400" w:lineRule="exact"/>
    </w:pPr>
    <w:rPr>
      <w:rFonts w:cs="宋体"/>
      <w:kern w:val="2"/>
      <w:sz w:val="24"/>
    </w:rPr>
  </w:style>
  <w:style w:type="paragraph" w:customStyle="1" w:styleId="0505">
    <w:name w:val="题注 + 段前: 0.5 行 段后: 0.5 行"/>
    <w:basedOn w:val="ac"/>
    <w:qFormat/>
    <w:pPr>
      <w:spacing w:before="156" w:after="156"/>
    </w:pPr>
    <w:rPr>
      <w:rFonts w:ascii="Times New Roman" w:eastAsia="宋体" w:hAnsi="Times New Roman" w:cs="宋体"/>
      <w:bCs/>
      <w:sz w:val="18"/>
    </w:rPr>
  </w:style>
  <w:style w:type="paragraph" w:customStyle="1" w:styleId="aff4">
    <w:name w:val="标准正文"/>
    <w:basedOn w:val="a3"/>
    <w:qFormat/>
    <w:pPr>
      <w:spacing w:line="360" w:lineRule="auto"/>
      <w:ind w:firstLineChars="200" w:firstLine="480"/>
    </w:pPr>
    <w:rPr>
      <w:rFonts w:cs="宋体"/>
      <w:sz w:val="24"/>
    </w:rPr>
  </w:style>
  <w:style w:type="character" w:customStyle="1" w:styleId="trans">
    <w:name w:val="trans"/>
    <w:basedOn w:val="a4"/>
    <w:qFormat/>
  </w:style>
  <w:style w:type="paragraph" w:customStyle="1" w:styleId="TOC1">
    <w:name w:val="TOC 标题1"/>
    <w:basedOn w:val="1"/>
    <w:next w:val="a3"/>
    <w:uiPriority w:val="39"/>
    <w:unhideWhenUsed/>
    <w:qFormat/>
    <w:pPr>
      <w:numPr>
        <w:numId w:val="0"/>
      </w:numPr>
      <w:spacing w:before="340" w:after="330" w:line="578" w:lineRule="auto"/>
      <w:outlineLvl w:val="9"/>
    </w:pPr>
    <w:rPr>
      <w:rFonts w:ascii="Calibri" w:eastAsia="宋体" w:hAnsi="Calibri"/>
      <w:sz w:val="44"/>
      <w:szCs w:val="44"/>
    </w:rPr>
  </w:style>
  <w:style w:type="paragraph" w:customStyle="1" w:styleId="zw">
    <w:name w:val="zw"/>
    <w:basedOn w:val="a3"/>
    <w:link w:val="zwChar"/>
    <w:qFormat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  <w:lang w:val="zh-CN"/>
    </w:rPr>
  </w:style>
  <w:style w:type="character" w:customStyle="1" w:styleId="zwChar">
    <w:name w:val="zw Char"/>
    <w:link w:val="zw"/>
    <w:qFormat/>
    <w:rPr>
      <w:rFonts w:ascii="Calibri" w:hAnsi="Calibri"/>
      <w:sz w:val="24"/>
      <w:lang w:val="zh-CN" w:eastAsia="zh-CN"/>
    </w:rPr>
  </w:style>
  <w:style w:type="character" w:customStyle="1" w:styleId="t1">
    <w:name w:val="t1"/>
    <w:qFormat/>
    <w:rPr>
      <w:color w:val="990000"/>
    </w:rPr>
  </w:style>
  <w:style w:type="paragraph" w:customStyle="1" w:styleId="41">
    <w:name w:val="正文居中 +加重 4号"/>
    <w:basedOn w:val="aa"/>
    <w:qFormat/>
    <w:pPr>
      <w:spacing w:before="156" w:after="156"/>
      <w:ind w:firstLineChars="0" w:firstLine="0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ff5">
    <w:name w:val="表格文本居中 +加重"/>
    <w:basedOn w:val="a3"/>
    <w:link w:val="Chard"/>
    <w:qFormat/>
    <w:pPr>
      <w:jc w:val="center"/>
    </w:pPr>
    <w:rPr>
      <w:b/>
      <w:kern w:val="0"/>
      <w:sz w:val="20"/>
      <w:lang w:val="zh-CN"/>
    </w:rPr>
  </w:style>
  <w:style w:type="character" w:customStyle="1" w:styleId="Chard">
    <w:name w:val="表格文本居中 +加重 Char"/>
    <w:link w:val="aff5"/>
    <w:qFormat/>
    <w:rPr>
      <w:b/>
      <w:szCs w:val="24"/>
      <w:lang w:val="zh-CN" w:eastAsia="zh-CN"/>
    </w:rPr>
  </w:style>
  <w:style w:type="paragraph" w:customStyle="1" w:styleId="GreenBullet1">
    <w:name w:val="Green Bullet 1"/>
    <w:basedOn w:val="a3"/>
    <w:qFormat/>
    <w:pPr>
      <w:widowControl/>
      <w:numPr>
        <w:numId w:val="7"/>
      </w:numPr>
      <w:spacing w:before="120"/>
      <w:jc w:val="left"/>
    </w:pPr>
    <w:rPr>
      <w:rFonts w:ascii="Arial" w:hAnsi="Arial" w:cs="Arial"/>
      <w:iCs/>
      <w:color w:val="008000"/>
      <w:kern w:val="0"/>
      <w:sz w:val="22"/>
      <w:lang w:val="en-GB" w:eastAsia="en-US"/>
    </w:rPr>
  </w:style>
  <w:style w:type="character" w:customStyle="1" w:styleId="Charc">
    <w:name w:val="表格文本居左 Char"/>
    <w:link w:val="aff2"/>
    <w:qFormat/>
    <w:locked/>
    <w:rPr>
      <w:kern w:val="2"/>
      <w:sz w:val="21"/>
      <w:szCs w:val="24"/>
    </w:rPr>
  </w:style>
  <w:style w:type="paragraph" w:customStyle="1" w:styleId="31">
    <w:name w:val="样式3"/>
    <w:basedOn w:val="aff0"/>
    <w:link w:val="3Char0"/>
    <w:qFormat/>
    <w:pPr>
      <w:spacing w:before="0" w:after="0"/>
      <w:jc w:val="both"/>
    </w:pPr>
    <w:rPr>
      <w:b w:val="0"/>
      <w:kern w:val="2"/>
      <w:sz w:val="24"/>
      <w:szCs w:val="24"/>
    </w:rPr>
  </w:style>
  <w:style w:type="character" w:customStyle="1" w:styleId="3Char0">
    <w:name w:val="样式3 Char"/>
    <w:link w:val="31"/>
    <w:qFormat/>
    <w:rPr>
      <w:kern w:val="2"/>
      <w:sz w:val="24"/>
      <w:szCs w:val="24"/>
    </w:rPr>
  </w:style>
  <w:style w:type="character" w:customStyle="1" w:styleId="BodyTextChar1">
    <w:name w:val="Body Text Char1"/>
    <w:qFormat/>
    <w:locked/>
    <w:rPr>
      <w:kern w:val="2"/>
      <w:sz w:val="24"/>
    </w:rPr>
  </w:style>
  <w:style w:type="character" w:customStyle="1" w:styleId="CharChar">
    <w:name w:val="表格正文 Char Char"/>
    <w:link w:val="aff1"/>
    <w:qFormat/>
    <w:locked/>
    <w:rPr>
      <w:sz w:val="21"/>
      <w:lang w:bidi="ar-SA"/>
    </w:rPr>
  </w:style>
  <w:style w:type="paragraph" w:customStyle="1" w:styleId="aff6">
    <w:name w:val="表格文本居中"/>
    <w:basedOn w:val="a3"/>
    <w:qFormat/>
    <w:pPr>
      <w:widowControl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087D13-567B-44BC-B7DA-93A49A8A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4341</Words>
  <Characters>24745</Characters>
  <Application>Microsoft Office Word</Application>
  <DocSecurity>0</DocSecurity>
  <Lines>206</Lines>
  <Paragraphs>58</Paragraphs>
  <ScaleCrop>false</ScaleCrop>
  <Company>User</Company>
  <LinksUpToDate>false</LinksUpToDate>
  <CharactersWithSpaces>29028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国网SG186工程生产管理系统江西省电力公司实施方案</dc:title>
  <dc:creator>文华</dc:creator>
  <cp:lastModifiedBy>jiefang chen</cp:lastModifiedBy>
  <cp:revision>123</cp:revision>
  <dcterms:created xsi:type="dcterms:W3CDTF">2016-03-29T03:03:00Z</dcterms:created>
  <dcterms:modified xsi:type="dcterms:W3CDTF">2016-04-20T09:02:00Z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